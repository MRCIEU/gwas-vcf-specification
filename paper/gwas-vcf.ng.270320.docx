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F339CF" w:rsidRDefault="00F65BB4" w:rsidP="00CC4460">
      <w:pPr>
        <w:rPr>
          <w:rFonts w:ascii="Calibri" w:hAnsi="Calibri" w:cs="Calibri"/>
          <w:b/>
          <w:bCs/>
        </w:rPr>
      </w:pPr>
      <w:r w:rsidRPr="00F339CF">
        <w:rPr>
          <w:rFonts w:ascii="Calibri" w:hAnsi="Calibri" w:cs="Calibri"/>
          <w:b/>
          <w:bCs/>
        </w:rPr>
        <w:t xml:space="preserve">The </w:t>
      </w:r>
      <w:r w:rsidR="009304FB" w:rsidRPr="00F339CF">
        <w:rPr>
          <w:rFonts w:ascii="Calibri" w:hAnsi="Calibri" w:cs="Calibri"/>
          <w:b/>
          <w:bCs/>
        </w:rPr>
        <w:t xml:space="preserve">variant call format </w:t>
      </w:r>
      <w:r w:rsidRPr="00F339CF">
        <w:rPr>
          <w:rFonts w:ascii="Calibri" w:hAnsi="Calibri" w:cs="Calibri"/>
          <w:b/>
          <w:bCs/>
        </w:rPr>
        <w:t xml:space="preserve">provides efficient </w:t>
      </w:r>
      <w:r w:rsidR="00A35563" w:rsidRPr="00F339CF">
        <w:rPr>
          <w:rFonts w:ascii="Calibri" w:hAnsi="Calibri" w:cs="Calibri"/>
          <w:b/>
          <w:bCs/>
        </w:rPr>
        <w:t xml:space="preserve">and robust </w:t>
      </w:r>
      <w:r w:rsidRPr="00F339CF">
        <w:rPr>
          <w:rFonts w:ascii="Calibri" w:hAnsi="Calibri" w:cs="Calibri"/>
          <w:b/>
          <w:bCs/>
        </w:rPr>
        <w:t xml:space="preserve">storage of </w:t>
      </w:r>
      <w:r w:rsidR="00120778" w:rsidRPr="00F339CF">
        <w:rPr>
          <w:rFonts w:ascii="Calibri" w:hAnsi="Calibri" w:cs="Calibri"/>
          <w:b/>
          <w:bCs/>
        </w:rPr>
        <w:t xml:space="preserve">GWAS </w:t>
      </w:r>
      <w:r w:rsidRPr="00F339CF">
        <w:rPr>
          <w:rFonts w:ascii="Calibri" w:hAnsi="Calibri" w:cs="Calibri"/>
          <w:b/>
          <w:bCs/>
        </w:rPr>
        <w:t>summary statistics</w:t>
      </w:r>
    </w:p>
    <w:p w14:paraId="0EF0AA88" w14:textId="77777777" w:rsidR="00E5000C" w:rsidRPr="00F339CF" w:rsidRDefault="00E5000C" w:rsidP="00E5000C">
      <w:pPr>
        <w:rPr>
          <w:rFonts w:ascii="Calibri" w:hAnsi="Calibri" w:cs="Calibri"/>
        </w:rPr>
      </w:pPr>
    </w:p>
    <w:p w14:paraId="7E66C369" w14:textId="3FABA7C9" w:rsidR="00E5000C" w:rsidRPr="00F339CF" w:rsidRDefault="00E5000C" w:rsidP="00E5000C">
      <w:pPr>
        <w:rPr>
          <w:rFonts w:ascii="Calibri" w:hAnsi="Calibri" w:cs="Calibri"/>
        </w:rPr>
      </w:pPr>
      <w:r w:rsidRPr="00F339CF">
        <w:rPr>
          <w:rFonts w:ascii="Calibri" w:hAnsi="Calibri" w:cs="Calibri"/>
        </w:rPr>
        <w:t>Matthew Lyon</w:t>
      </w:r>
      <w:r w:rsidR="00B961A6" w:rsidRPr="00F339CF">
        <w:rPr>
          <w:rFonts w:ascii="Calibri" w:hAnsi="Calibri" w:cs="Calibri"/>
        </w:rPr>
        <w:t xml:space="preserve"> (0000-0002-2500-1013)</w:t>
      </w:r>
      <w:r w:rsidRPr="00F339CF">
        <w:rPr>
          <w:rFonts w:ascii="Calibri" w:hAnsi="Calibri" w:cs="Calibri"/>
          <w:vertAlign w:val="superscript"/>
        </w:rPr>
        <w:t>1,2</w:t>
      </w:r>
      <w:r w:rsidRPr="00F339CF">
        <w:rPr>
          <w:rFonts w:ascii="Calibri" w:hAnsi="Calibri" w:cs="Calibri"/>
        </w:rPr>
        <w:t>*, Shea J Andrews</w:t>
      </w:r>
      <w:r w:rsidRPr="00F339CF">
        <w:rPr>
          <w:rFonts w:ascii="Calibri" w:hAnsi="Calibri" w:cs="Calibri"/>
          <w:vertAlign w:val="superscript"/>
        </w:rPr>
        <w:t>3</w:t>
      </w:r>
      <w:r w:rsidRPr="00F339CF">
        <w:rPr>
          <w:rFonts w:ascii="Calibri" w:hAnsi="Calibri" w:cs="Calibri"/>
        </w:rPr>
        <w:t>*, Ben Elsworth</w:t>
      </w:r>
      <w:r w:rsidRPr="00F339CF">
        <w:rPr>
          <w:rFonts w:ascii="Calibri" w:hAnsi="Calibri" w:cs="Calibri"/>
          <w:vertAlign w:val="superscript"/>
        </w:rPr>
        <w:t>2</w:t>
      </w:r>
      <w:r w:rsidRPr="00F339CF">
        <w:rPr>
          <w:rFonts w:ascii="Calibri" w:hAnsi="Calibri" w:cs="Calibri"/>
        </w:rPr>
        <w:t xml:space="preserve">, Tom </w:t>
      </w:r>
      <w:r w:rsidR="00E73F70" w:rsidRPr="00F339CF">
        <w:rPr>
          <w:rFonts w:ascii="Calibri" w:hAnsi="Calibri" w:cs="Calibri"/>
        </w:rPr>
        <w:t xml:space="preserve">R </w:t>
      </w:r>
      <w:r w:rsidRPr="00F339CF">
        <w:rPr>
          <w:rFonts w:ascii="Calibri" w:hAnsi="Calibri" w:cs="Calibri"/>
        </w:rPr>
        <w:t>Gaunt</w:t>
      </w:r>
      <w:r w:rsidRPr="00F339CF">
        <w:rPr>
          <w:rFonts w:ascii="Calibri" w:hAnsi="Calibri" w:cs="Calibri"/>
          <w:vertAlign w:val="superscript"/>
        </w:rPr>
        <w:t>1,2</w:t>
      </w:r>
      <w:r w:rsidRPr="00F339CF">
        <w:rPr>
          <w:rFonts w:ascii="Calibri" w:hAnsi="Calibri" w:cs="Calibri"/>
        </w:rPr>
        <w:t>, Gibran Hemani</w:t>
      </w:r>
      <w:r w:rsidRPr="00F339CF">
        <w:rPr>
          <w:rFonts w:ascii="Calibri" w:hAnsi="Calibri" w:cs="Calibri"/>
          <w:vertAlign w:val="superscript"/>
        </w:rPr>
        <w:t>2</w:t>
      </w:r>
      <w:r w:rsidRPr="00F339CF">
        <w:rPr>
          <w:rFonts w:ascii="Calibri" w:hAnsi="Calibri" w:cs="Calibri"/>
        </w:rPr>
        <w:t>¥, Edoardo Marcora</w:t>
      </w:r>
      <w:r w:rsidR="00BC0850" w:rsidRPr="00F339CF">
        <w:rPr>
          <w:rFonts w:ascii="Calibri" w:hAnsi="Calibri" w:cs="Calibri"/>
          <w:vertAlign w:val="superscript"/>
        </w:rPr>
        <w:t>3</w:t>
      </w:r>
      <w:r w:rsidR="006F1709" w:rsidRPr="00F339CF">
        <w:rPr>
          <w:rFonts w:ascii="Calibri" w:hAnsi="Calibri" w:cs="Calibri"/>
        </w:rPr>
        <w:t>¥</w:t>
      </w:r>
    </w:p>
    <w:p w14:paraId="3541494D" w14:textId="7502E4A9" w:rsidR="00E5000C" w:rsidRPr="00F339CF" w:rsidRDefault="00E5000C" w:rsidP="00E5000C">
      <w:pPr>
        <w:rPr>
          <w:rFonts w:ascii="Calibri" w:hAnsi="Calibri" w:cs="Calibri"/>
          <w:vertAlign w:val="superscript"/>
        </w:rPr>
      </w:pPr>
    </w:p>
    <w:p w14:paraId="51B2D86F" w14:textId="4A9B0DBA"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National Institute for Health Research Bristol Biomedical Research Centre</w:t>
      </w:r>
      <w:r w:rsidR="00E73F70" w:rsidRPr="00F339CF">
        <w:rPr>
          <w:rFonts w:ascii="Calibri" w:hAnsi="Calibri" w:cs="Calibri"/>
        </w:rPr>
        <w:t>, University of Bristol, Bristol, UK</w:t>
      </w:r>
    </w:p>
    <w:p w14:paraId="0B0B1BB0" w14:textId="20536BCE"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Medical Research Council (MRC) Integrative Epidemiology Unit (IEU), Bristol Medical School (Population Health Sciences), University of Bristol, Bristol, UK</w:t>
      </w:r>
    </w:p>
    <w:p w14:paraId="6C896881" w14:textId="6C746A3B" w:rsidR="00BD64CC" w:rsidRPr="00F339CF" w:rsidRDefault="004754E7" w:rsidP="004754E7">
      <w:pPr>
        <w:pStyle w:val="ListParagraph"/>
        <w:numPr>
          <w:ilvl w:val="0"/>
          <w:numId w:val="3"/>
        </w:numPr>
        <w:rPr>
          <w:rFonts w:ascii="Calibri" w:hAnsi="Calibri" w:cs="Calibri"/>
        </w:rPr>
      </w:pPr>
      <w:r w:rsidRPr="00F339CF">
        <w:rPr>
          <w:rFonts w:ascii="Calibri" w:hAnsi="Calibri" w:cs="Calibri"/>
        </w:rPr>
        <w:t>Ronald M. Loeb Center for Alzheimer’s disease, Department of Neuroscience, Icahn School of Medicine at Mount Sinai, New York, NY, USA</w:t>
      </w:r>
    </w:p>
    <w:p w14:paraId="491C44E1" w14:textId="3173D431" w:rsidR="00D7751D" w:rsidRPr="00F339CF" w:rsidRDefault="00D7751D" w:rsidP="00D7751D">
      <w:pPr>
        <w:rPr>
          <w:rFonts w:ascii="Calibri" w:hAnsi="Calibri" w:cs="Calibri"/>
        </w:rPr>
      </w:pPr>
    </w:p>
    <w:p w14:paraId="74C65FC8" w14:textId="4F5055EE" w:rsidR="00D7751D" w:rsidRPr="00F339CF" w:rsidRDefault="00D7751D" w:rsidP="00D7751D">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6E6415DA" w14:textId="4D08252D" w:rsidR="00F61ED3" w:rsidRPr="00F339CF" w:rsidRDefault="00D7751D" w:rsidP="00F61ED3">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4AE18D10" w14:textId="77777777" w:rsidR="00C64576" w:rsidRPr="00F339CF" w:rsidRDefault="00C64576">
      <w:pPr>
        <w:rPr>
          <w:rFonts w:ascii="Calibri" w:eastAsiaTheme="majorEastAsia" w:hAnsi="Calibri" w:cs="Calibri"/>
          <w:color w:val="2F5496" w:themeColor="accent1" w:themeShade="BF"/>
        </w:rPr>
      </w:pPr>
      <w:r w:rsidRPr="00F339CF">
        <w:rPr>
          <w:rFonts w:ascii="Calibri" w:hAnsi="Calibri" w:cs="Calibri"/>
        </w:rPr>
        <w:br w:type="page"/>
      </w:r>
    </w:p>
    <w:p w14:paraId="46E2DB67" w14:textId="55ABCEF2" w:rsidR="00FC5A8F" w:rsidRPr="00F339CF" w:rsidRDefault="004B5DB7">
      <w:pPr>
        <w:rPr>
          <w:rFonts w:ascii="Calibri" w:hAnsi="Calibri" w:cs="Calibri"/>
        </w:rPr>
      </w:pPr>
      <w:r w:rsidRPr="00F339CF">
        <w:rPr>
          <w:rFonts w:ascii="Calibri" w:hAnsi="Calibri" w:cs="Calibri"/>
          <w:b/>
          <w:bCs/>
        </w:rPr>
        <w:lastRenderedPageBreak/>
        <w:t>Genome-wide association study</w:t>
      </w:r>
      <w:r w:rsidR="00BF5D17" w:rsidRPr="00F339CF">
        <w:rPr>
          <w:rFonts w:ascii="Calibri" w:hAnsi="Calibri" w:cs="Calibri"/>
          <w:b/>
          <w:bCs/>
        </w:rPr>
        <w:t xml:space="preserve"> (GWAS)</w:t>
      </w:r>
      <w:r w:rsidRPr="00F339CF">
        <w:rPr>
          <w:rFonts w:ascii="Calibri" w:hAnsi="Calibri" w:cs="Calibri"/>
          <w:b/>
          <w:bCs/>
        </w:rPr>
        <w:t xml:space="preserve"> summary statistics are </w:t>
      </w:r>
      <w:r w:rsidR="007B7ED6" w:rsidRPr="00F339CF">
        <w:rPr>
          <w:rFonts w:ascii="Calibri" w:hAnsi="Calibri" w:cs="Calibri"/>
          <w:b/>
          <w:bCs/>
        </w:rPr>
        <w:t>a fundamental</w:t>
      </w:r>
      <w:r w:rsidRPr="00F339CF">
        <w:rPr>
          <w:rFonts w:ascii="Calibri" w:hAnsi="Calibri" w:cs="Calibri"/>
          <w:b/>
          <w:bCs/>
        </w:rPr>
        <w:t xml:space="preserve"> resource for</w:t>
      </w:r>
      <w:r w:rsidR="00FA4EA5" w:rsidRPr="00F339CF">
        <w:rPr>
          <w:rFonts w:ascii="Calibri" w:hAnsi="Calibri" w:cs="Calibri"/>
          <w:b/>
          <w:bCs/>
        </w:rPr>
        <w:t xml:space="preserve"> a variety of </w:t>
      </w:r>
      <w:r w:rsidR="007C01DF" w:rsidRPr="00F339CF">
        <w:rPr>
          <w:rFonts w:ascii="Calibri" w:hAnsi="Calibri" w:cs="Calibri"/>
          <w:b/>
          <w:bCs/>
        </w:rPr>
        <w:t xml:space="preserve">secondary </w:t>
      </w:r>
      <w:r w:rsidR="005E1AA3" w:rsidRPr="00F339CF">
        <w:rPr>
          <w:rFonts w:ascii="Calibri" w:hAnsi="Calibri" w:cs="Calibri"/>
          <w:b/>
          <w:bCs/>
        </w:rPr>
        <w:t xml:space="preserve">research </w:t>
      </w:r>
      <w:r w:rsidR="00530503" w:rsidRPr="00F339CF">
        <w:rPr>
          <w:rFonts w:ascii="Calibri" w:hAnsi="Calibri" w:cs="Calibri"/>
          <w:b/>
          <w:bCs/>
        </w:rPr>
        <w:t>applications</w:t>
      </w:r>
      <w:r w:rsidR="00F22692" w:rsidRPr="00F339CF">
        <w:rPr>
          <w:rFonts w:ascii="Calibri" w:hAnsi="Calibri" w:cs="Calibri"/>
          <w:b/>
          <w:bCs/>
        </w:rPr>
        <w:t xml:space="preserve"> </w:t>
      </w:r>
      <w:r w:rsidR="00F22692"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F339CF">
        <w:rPr>
          <w:rFonts w:ascii="Calibri" w:hAnsi="Calibri" w:cs="Calibri"/>
          <w:b/>
          <w:bCs/>
        </w:rPr>
        <w:fldChar w:fldCharType="separate"/>
      </w:r>
      <w:r w:rsidR="00E252BD" w:rsidRPr="00F339CF">
        <w:rPr>
          <w:rFonts w:ascii="Calibri" w:hAnsi="Calibri" w:cs="Calibri"/>
          <w:b/>
          <w:bCs/>
          <w:vertAlign w:val="superscript"/>
        </w:rPr>
        <w:t>1–6</w:t>
      </w:r>
      <w:r w:rsidR="00F22692" w:rsidRPr="00F339CF">
        <w:rPr>
          <w:rFonts w:ascii="Calibri" w:hAnsi="Calibri" w:cs="Calibri"/>
          <w:b/>
          <w:bCs/>
        </w:rPr>
        <w:fldChar w:fldCharType="end"/>
      </w:r>
      <w:r w:rsidRPr="00F339CF">
        <w:rPr>
          <w:rFonts w:ascii="Calibri" w:hAnsi="Calibri" w:cs="Calibri"/>
          <w:b/>
          <w:bCs/>
        </w:rPr>
        <w:t>.</w:t>
      </w:r>
      <w:r w:rsidR="000B5C28" w:rsidRPr="00F339CF">
        <w:rPr>
          <w:rFonts w:ascii="Calibri" w:hAnsi="Calibri" w:cs="Calibri"/>
          <w:b/>
          <w:bCs/>
        </w:rPr>
        <w:t xml:space="preserve"> </w:t>
      </w:r>
      <w:r w:rsidR="000B7E18" w:rsidRPr="00F339CF">
        <w:rPr>
          <w:rFonts w:ascii="Calibri" w:hAnsi="Calibri" w:cs="Calibri"/>
          <w:b/>
          <w:bCs/>
        </w:rPr>
        <w:t xml:space="preserve">Yet despite their widespread </w:t>
      </w:r>
      <w:r w:rsidR="00CF3DA3" w:rsidRPr="00F339CF">
        <w:rPr>
          <w:rFonts w:ascii="Calibri" w:hAnsi="Calibri" w:cs="Calibri"/>
          <w:b/>
          <w:bCs/>
        </w:rPr>
        <w:t>utility</w:t>
      </w:r>
      <w:r w:rsidR="000B7E18" w:rsidRPr="00F339CF">
        <w:rPr>
          <w:rFonts w:ascii="Calibri" w:hAnsi="Calibri" w:cs="Calibri"/>
          <w:b/>
          <w:bCs/>
        </w:rPr>
        <w:t>, no common storage format has been widely adopted</w:t>
      </w:r>
      <w:r w:rsidR="00BF5D17" w:rsidRPr="00F339CF">
        <w:rPr>
          <w:rFonts w:ascii="Calibri" w:hAnsi="Calibri" w:cs="Calibri"/>
          <w:b/>
          <w:bCs/>
        </w:rPr>
        <w:t>,</w:t>
      </w:r>
      <w:r w:rsidR="000F5EEB" w:rsidRPr="00F339CF">
        <w:rPr>
          <w:rFonts w:ascii="Calibri" w:hAnsi="Calibri" w:cs="Calibri"/>
          <w:b/>
          <w:bCs/>
        </w:rPr>
        <w:t xml:space="preserve"> hindering tool development</w:t>
      </w:r>
      <w:r w:rsidR="00052F2C" w:rsidRPr="00F339CF">
        <w:rPr>
          <w:rFonts w:ascii="Calibri" w:hAnsi="Calibri" w:cs="Calibri"/>
          <w:b/>
          <w:bCs/>
        </w:rPr>
        <w:t xml:space="preserve">, </w:t>
      </w:r>
      <w:r w:rsidR="004C58D4" w:rsidRPr="00F339CF">
        <w:rPr>
          <w:rFonts w:ascii="Calibri" w:hAnsi="Calibri" w:cs="Calibri"/>
          <w:b/>
          <w:bCs/>
        </w:rPr>
        <w:t>data sharing</w:t>
      </w:r>
      <w:r w:rsidR="00052F2C" w:rsidRPr="00F339CF">
        <w:rPr>
          <w:rFonts w:ascii="Calibri" w:hAnsi="Calibri" w:cs="Calibri"/>
          <w:b/>
          <w:bCs/>
        </w:rPr>
        <w:t xml:space="preserve">, analysis and </w:t>
      </w:r>
      <w:r w:rsidR="007B7ED6" w:rsidRPr="00F339CF">
        <w:rPr>
          <w:rFonts w:ascii="Calibri" w:hAnsi="Calibri" w:cs="Calibri"/>
          <w:b/>
          <w:bCs/>
        </w:rPr>
        <w:t>integration</w:t>
      </w:r>
      <w:r w:rsidR="004C58D4" w:rsidRPr="00F339CF">
        <w:rPr>
          <w:rFonts w:ascii="Calibri" w:hAnsi="Calibri" w:cs="Calibri"/>
          <w:b/>
          <w:bCs/>
        </w:rPr>
        <w:t>.</w:t>
      </w:r>
      <w:r w:rsidR="000B5C28" w:rsidRPr="00F339CF">
        <w:rPr>
          <w:rFonts w:ascii="Calibri" w:hAnsi="Calibri" w:cs="Calibri"/>
          <w:b/>
          <w:bCs/>
        </w:rPr>
        <w:t xml:space="preserve"> </w:t>
      </w:r>
      <w:r w:rsidR="006D4075" w:rsidRPr="00F339CF">
        <w:rPr>
          <w:rFonts w:ascii="Calibri" w:hAnsi="Calibri" w:cs="Calibri"/>
          <w:b/>
          <w:bCs/>
        </w:rPr>
        <w:t>Existing tabular f</w:t>
      </w:r>
      <w:r w:rsidR="00FC2697" w:rsidRPr="00F339CF">
        <w:rPr>
          <w:rFonts w:ascii="Calibri" w:hAnsi="Calibri" w:cs="Calibri"/>
          <w:b/>
          <w:bCs/>
        </w:rPr>
        <w:t>ormats</w:t>
      </w:r>
      <w:r w:rsidR="00D4396B" w:rsidRPr="00F339CF">
        <w:rPr>
          <w:rFonts w:ascii="Calibri" w:hAnsi="Calibri" w:cs="Calibri"/>
          <w:b/>
          <w:bCs/>
        </w:rPr>
        <w:t xml:space="preserve"> </w:t>
      </w:r>
      <w:r w:rsidR="00D4396B"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F339CF">
        <w:rPr>
          <w:rFonts w:ascii="Calibri" w:hAnsi="Calibri" w:cs="Calibri"/>
          <w:b/>
          <w:bCs/>
        </w:rPr>
        <w:fldChar w:fldCharType="separate"/>
      </w:r>
      <w:r w:rsidR="00E252BD" w:rsidRPr="00F339CF">
        <w:rPr>
          <w:rFonts w:ascii="Calibri" w:hAnsi="Calibri" w:cs="Calibri"/>
          <w:b/>
          <w:bCs/>
          <w:vertAlign w:val="superscript"/>
        </w:rPr>
        <w:t>7,8</w:t>
      </w:r>
      <w:r w:rsidR="00D4396B" w:rsidRPr="00F339CF">
        <w:rPr>
          <w:rFonts w:ascii="Calibri" w:hAnsi="Calibri" w:cs="Calibri"/>
          <w:b/>
          <w:bCs/>
        </w:rPr>
        <w:fldChar w:fldCharType="end"/>
      </w:r>
      <w:r w:rsidR="008C4610" w:rsidRPr="00F339CF">
        <w:rPr>
          <w:rFonts w:ascii="Calibri" w:hAnsi="Calibri" w:cs="Calibri"/>
          <w:b/>
          <w:bCs/>
        </w:rPr>
        <w:t xml:space="preserve"> </w:t>
      </w:r>
      <w:r w:rsidR="00296D91" w:rsidRPr="00F339CF">
        <w:rPr>
          <w:rFonts w:ascii="Calibri" w:hAnsi="Calibri" w:cs="Calibri"/>
          <w:b/>
          <w:bCs/>
        </w:rPr>
        <w:t xml:space="preserve">often ambiguously or incompletely store information </w:t>
      </w:r>
      <w:r w:rsidR="00425C1C" w:rsidRPr="00F339CF">
        <w:rPr>
          <w:rFonts w:ascii="Calibri" w:hAnsi="Calibri" w:cs="Calibri"/>
          <w:b/>
          <w:bCs/>
        </w:rPr>
        <w:t xml:space="preserve">about </w:t>
      </w:r>
      <w:r w:rsidR="003242C1" w:rsidRPr="00F339CF">
        <w:rPr>
          <w:rFonts w:ascii="Calibri" w:hAnsi="Calibri" w:cs="Calibri"/>
          <w:b/>
          <w:bCs/>
        </w:rPr>
        <w:t xml:space="preserve">genetic </w:t>
      </w:r>
      <w:r w:rsidR="00EF2875" w:rsidRPr="00F339CF">
        <w:rPr>
          <w:rFonts w:ascii="Calibri" w:hAnsi="Calibri" w:cs="Calibri"/>
          <w:b/>
          <w:bCs/>
        </w:rPr>
        <w:t>variants</w:t>
      </w:r>
      <w:r w:rsidR="00425C1C" w:rsidRPr="00F339CF">
        <w:rPr>
          <w:rFonts w:ascii="Calibri" w:hAnsi="Calibri" w:cs="Calibri"/>
          <w:b/>
          <w:bCs/>
        </w:rPr>
        <w:t xml:space="preserve"> and their associations</w:t>
      </w:r>
      <w:r w:rsidR="00A36BEF" w:rsidRPr="00F339CF">
        <w:rPr>
          <w:rFonts w:ascii="Calibri" w:hAnsi="Calibri" w:cs="Calibri"/>
          <w:b/>
          <w:bCs/>
        </w:rPr>
        <w:t>,</w:t>
      </w:r>
      <w:r w:rsidR="004C758F" w:rsidRPr="00F339CF">
        <w:rPr>
          <w:rFonts w:ascii="Calibri" w:hAnsi="Calibri" w:cs="Calibri"/>
          <w:b/>
          <w:bCs/>
        </w:rPr>
        <w:t xml:space="preserve"> and </w:t>
      </w:r>
      <w:r w:rsidR="00425C1C" w:rsidRPr="00F339CF">
        <w:rPr>
          <w:rFonts w:ascii="Calibri" w:hAnsi="Calibri" w:cs="Calibri"/>
          <w:b/>
          <w:bCs/>
        </w:rPr>
        <w:t xml:space="preserve">also </w:t>
      </w:r>
      <w:r w:rsidR="004C758F" w:rsidRPr="00F339CF">
        <w:rPr>
          <w:rFonts w:ascii="Calibri" w:hAnsi="Calibri" w:cs="Calibri"/>
          <w:b/>
          <w:bCs/>
        </w:rPr>
        <w:t xml:space="preserve">lack </w:t>
      </w:r>
      <w:r w:rsidR="006A6AD3" w:rsidRPr="00F339CF">
        <w:rPr>
          <w:rFonts w:ascii="Calibri" w:hAnsi="Calibri" w:cs="Calibri"/>
          <w:b/>
          <w:bCs/>
        </w:rPr>
        <w:t>essential metadata</w:t>
      </w:r>
      <w:r w:rsidR="00651FBD" w:rsidRPr="00F339CF">
        <w:rPr>
          <w:rFonts w:ascii="Calibri" w:hAnsi="Calibri" w:cs="Calibri"/>
          <w:b/>
          <w:bCs/>
        </w:rPr>
        <w:t xml:space="preserve"> </w:t>
      </w:r>
      <w:r w:rsidR="00ED3E80" w:rsidRPr="00F339CF">
        <w:rPr>
          <w:rFonts w:ascii="Calibri" w:hAnsi="Calibri" w:cs="Calibri"/>
          <w:b/>
          <w:bCs/>
        </w:rPr>
        <w:t xml:space="preserve">increasing the possibility of </w:t>
      </w:r>
      <w:r w:rsidR="00FC2697" w:rsidRPr="00F339CF">
        <w:rPr>
          <w:rFonts w:ascii="Calibri" w:hAnsi="Calibri" w:cs="Calibri"/>
          <w:b/>
          <w:bCs/>
        </w:rPr>
        <w:t xml:space="preserve">errors in data </w:t>
      </w:r>
      <w:r w:rsidR="009A5C86" w:rsidRPr="00F339CF">
        <w:rPr>
          <w:rFonts w:ascii="Calibri" w:hAnsi="Calibri" w:cs="Calibri"/>
          <w:b/>
          <w:bCs/>
        </w:rPr>
        <w:t>interpretation</w:t>
      </w:r>
      <w:r w:rsidR="007B7ED6" w:rsidRPr="00F339CF">
        <w:rPr>
          <w:rFonts w:ascii="Calibri" w:hAnsi="Calibri" w:cs="Calibri"/>
          <w:b/>
          <w:bCs/>
        </w:rPr>
        <w:t xml:space="preserve"> and </w:t>
      </w:r>
      <w:r w:rsidR="000522C9" w:rsidRPr="00F339CF">
        <w:rPr>
          <w:rFonts w:ascii="Calibri" w:hAnsi="Calibri" w:cs="Calibri"/>
          <w:b/>
          <w:bCs/>
        </w:rPr>
        <w:t xml:space="preserve">post-GWAS </w:t>
      </w:r>
      <w:r w:rsidR="00970C65" w:rsidRPr="00F339CF">
        <w:rPr>
          <w:rFonts w:ascii="Calibri" w:hAnsi="Calibri" w:cs="Calibri"/>
          <w:b/>
          <w:bCs/>
        </w:rPr>
        <w:t>analyses</w:t>
      </w:r>
      <w:r w:rsidR="004C758F" w:rsidRPr="00F339CF">
        <w:rPr>
          <w:rFonts w:ascii="Calibri" w:hAnsi="Calibri" w:cs="Calibri"/>
          <w:b/>
          <w:bCs/>
        </w:rPr>
        <w:t>.</w:t>
      </w:r>
      <w:r w:rsidR="00502AD8" w:rsidRPr="00F339CF">
        <w:rPr>
          <w:rFonts w:ascii="Calibri" w:hAnsi="Calibri" w:cs="Calibri"/>
          <w:b/>
          <w:bCs/>
        </w:rPr>
        <w:t xml:space="preserve"> Additionally, data </w:t>
      </w:r>
      <w:r w:rsidR="00425C1C" w:rsidRPr="00F339CF">
        <w:rPr>
          <w:rFonts w:ascii="Calibri" w:hAnsi="Calibri" w:cs="Calibri"/>
          <w:b/>
          <w:bCs/>
        </w:rPr>
        <w:t>in these formats</w:t>
      </w:r>
      <w:r w:rsidR="00502AD8" w:rsidRPr="00F339CF">
        <w:rPr>
          <w:rFonts w:ascii="Calibri" w:hAnsi="Calibri" w:cs="Calibri"/>
          <w:b/>
          <w:bCs/>
        </w:rPr>
        <w:t xml:space="preserve"> </w:t>
      </w:r>
      <w:r w:rsidR="00425C1C" w:rsidRPr="00F339CF">
        <w:rPr>
          <w:rFonts w:ascii="Calibri" w:hAnsi="Calibri" w:cs="Calibri"/>
          <w:b/>
          <w:bCs/>
        </w:rPr>
        <w:t xml:space="preserve">are </w:t>
      </w:r>
      <w:r w:rsidR="00502AD8" w:rsidRPr="00F339CF">
        <w:rPr>
          <w:rFonts w:ascii="Calibri" w:hAnsi="Calibri" w:cs="Calibri"/>
          <w:b/>
          <w:bCs/>
        </w:rPr>
        <w:t xml:space="preserve">typically </w:t>
      </w:r>
      <w:r w:rsidR="00E7381F" w:rsidRPr="00F339CF">
        <w:rPr>
          <w:rFonts w:ascii="Calibri" w:hAnsi="Calibri" w:cs="Calibri"/>
          <w:b/>
          <w:bCs/>
        </w:rPr>
        <w:t xml:space="preserve">not </w:t>
      </w:r>
      <w:r w:rsidR="00502AD8" w:rsidRPr="00F339CF">
        <w:rPr>
          <w:rFonts w:ascii="Calibri" w:hAnsi="Calibri" w:cs="Calibri"/>
          <w:b/>
          <w:bCs/>
        </w:rPr>
        <w:t>indexed</w:t>
      </w:r>
      <w:r w:rsidR="00E7381F" w:rsidRPr="00F339CF">
        <w:rPr>
          <w:rFonts w:ascii="Calibri" w:hAnsi="Calibri" w:cs="Calibri"/>
          <w:b/>
          <w:bCs/>
        </w:rPr>
        <w:t>,</w:t>
      </w:r>
      <w:r w:rsidR="00502AD8" w:rsidRPr="00F339CF">
        <w:rPr>
          <w:rFonts w:ascii="Calibri" w:hAnsi="Calibri" w:cs="Calibri"/>
          <w:b/>
          <w:bCs/>
        </w:rPr>
        <w:t xml:space="preserve"> requiring the whole file</w:t>
      </w:r>
      <w:r w:rsidR="00475F7A" w:rsidRPr="00F339CF">
        <w:rPr>
          <w:rFonts w:ascii="Calibri" w:hAnsi="Calibri" w:cs="Calibri"/>
          <w:b/>
          <w:bCs/>
        </w:rPr>
        <w:t xml:space="preserve"> be read which is slow and computationally inefficient</w:t>
      </w:r>
      <w:r w:rsidR="00891C59" w:rsidRPr="00F339CF">
        <w:rPr>
          <w:rFonts w:ascii="Calibri" w:hAnsi="Calibri" w:cs="Calibri"/>
          <w:b/>
          <w:bCs/>
        </w:rPr>
        <w:t xml:space="preserve">. </w:t>
      </w:r>
      <w:r w:rsidR="00845B0D" w:rsidRPr="00F339CF">
        <w:rPr>
          <w:rFonts w:ascii="Calibri" w:hAnsi="Calibri" w:cs="Calibri"/>
          <w:b/>
          <w:bCs/>
        </w:rPr>
        <w:t xml:space="preserve">To address these </w:t>
      </w:r>
      <w:r w:rsidR="00EC19D3" w:rsidRPr="00F339CF">
        <w:rPr>
          <w:rFonts w:ascii="Calibri" w:hAnsi="Calibri" w:cs="Calibri"/>
          <w:b/>
          <w:bCs/>
        </w:rPr>
        <w:t>issues,</w:t>
      </w:r>
      <w:r w:rsidR="00845B0D" w:rsidRPr="00F339CF">
        <w:rPr>
          <w:rFonts w:ascii="Calibri" w:hAnsi="Calibri" w:cs="Calibri"/>
          <w:b/>
          <w:bCs/>
        </w:rPr>
        <w:t xml:space="preserve"> we propose </w:t>
      </w:r>
      <w:r w:rsidR="00F658A1" w:rsidRPr="00F339CF">
        <w:rPr>
          <w:rFonts w:ascii="Calibri" w:hAnsi="Calibri" w:cs="Calibri"/>
          <w:b/>
          <w:bCs/>
        </w:rPr>
        <w:t>a</w:t>
      </w:r>
      <w:r w:rsidR="00DB0F4E" w:rsidRPr="00F339CF">
        <w:rPr>
          <w:rFonts w:ascii="Calibri" w:hAnsi="Calibri" w:cs="Calibri"/>
          <w:b/>
          <w:bCs/>
        </w:rPr>
        <w:t>n</w:t>
      </w:r>
      <w:r w:rsidR="00F658A1" w:rsidRPr="00F339CF">
        <w:rPr>
          <w:rFonts w:ascii="Calibri" w:hAnsi="Calibri" w:cs="Calibri"/>
          <w:b/>
          <w:bCs/>
        </w:rPr>
        <w:t xml:space="preserve"> </w:t>
      </w:r>
      <w:r w:rsidR="00DB0F4E" w:rsidRPr="00F339CF">
        <w:rPr>
          <w:rFonts w:ascii="Calibri" w:hAnsi="Calibri" w:cs="Calibri"/>
          <w:b/>
          <w:bCs/>
        </w:rPr>
        <w:t xml:space="preserve">implementation of </w:t>
      </w:r>
      <w:r w:rsidR="00EC581C" w:rsidRPr="00F339CF">
        <w:rPr>
          <w:rFonts w:ascii="Calibri" w:hAnsi="Calibri" w:cs="Calibri"/>
          <w:b/>
          <w:bCs/>
        </w:rPr>
        <w:t>the</w:t>
      </w:r>
      <w:r w:rsidR="00AB4207" w:rsidRPr="00F339CF">
        <w:rPr>
          <w:rFonts w:ascii="Calibri" w:hAnsi="Calibri" w:cs="Calibri"/>
          <w:b/>
          <w:bCs/>
        </w:rPr>
        <w:t xml:space="preserve"> </w:t>
      </w:r>
      <w:r w:rsidR="00845B0D" w:rsidRPr="00F339CF">
        <w:rPr>
          <w:rFonts w:ascii="Calibri" w:hAnsi="Calibri" w:cs="Calibri"/>
          <w:b/>
          <w:bCs/>
        </w:rPr>
        <w:t>variant call forma</w:t>
      </w:r>
      <w:r w:rsidR="006C523F" w:rsidRPr="00F339CF">
        <w:rPr>
          <w:rFonts w:ascii="Calibri" w:hAnsi="Calibri" w:cs="Calibri"/>
          <w:b/>
          <w:bCs/>
        </w:rPr>
        <w:t>t</w:t>
      </w:r>
      <w:r w:rsidR="0096185B" w:rsidRPr="00F339CF">
        <w:rPr>
          <w:rFonts w:ascii="Calibri" w:hAnsi="Calibri" w:cs="Calibri"/>
          <w:b/>
          <w:bCs/>
        </w:rPr>
        <w:t xml:space="preserve"> </w:t>
      </w:r>
      <w:r w:rsidR="00B420C8" w:rsidRPr="00F339CF">
        <w:rPr>
          <w:rFonts w:ascii="Calibri" w:hAnsi="Calibri" w:cs="Calibri"/>
          <w:b/>
          <w:bCs/>
        </w:rPr>
        <w:t>(VCF)</w:t>
      </w:r>
      <w:r w:rsidR="00D4396B" w:rsidRPr="00F339CF">
        <w:rPr>
          <w:rFonts w:ascii="Calibri" w:hAnsi="Calibri" w:cs="Calibri"/>
          <w:b/>
          <w:bCs/>
        </w:rPr>
        <w:t xml:space="preserve"> </w:t>
      </w:r>
      <w:r w:rsidR="00E11D63"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F339CF">
        <w:rPr>
          <w:rFonts w:ascii="Calibri" w:hAnsi="Calibri" w:cs="Calibri"/>
          <w:b/>
          <w:bCs/>
        </w:rPr>
        <w:fldChar w:fldCharType="separate"/>
      </w:r>
      <w:r w:rsidR="00E252BD" w:rsidRPr="00F339CF">
        <w:rPr>
          <w:rFonts w:ascii="Calibri" w:hAnsi="Calibri" w:cs="Calibri"/>
          <w:b/>
          <w:bCs/>
          <w:vertAlign w:val="superscript"/>
        </w:rPr>
        <w:t>9</w:t>
      </w:r>
      <w:r w:rsidR="00E11D63" w:rsidRPr="00F339CF">
        <w:rPr>
          <w:rFonts w:ascii="Calibri" w:hAnsi="Calibri" w:cs="Calibri"/>
          <w:b/>
          <w:bCs/>
        </w:rPr>
        <w:fldChar w:fldCharType="end"/>
      </w:r>
      <w:r w:rsidR="00B420C8" w:rsidRPr="00F339CF">
        <w:rPr>
          <w:rFonts w:ascii="Calibri" w:hAnsi="Calibri" w:cs="Calibri"/>
          <w:b/>
          <w:bCs/>
        </w:rPr>
        <w:t xml:space="preserve"> </w:t>
      </w:r>
      <w:r w:rsidR="009206FE" w:rsidRPr="00F339CF">
        <w:rPr>
          <w:rFonts w:ascii="Calibri" w:hAnsi="Calibri" w:cs="Calibri"/>
          <w:b/>
          <w:bCs/>
        </w:rPr>
        <w:t xml:space="preserve">and </w:t>
      </w:r>
      <w:r w:rsidR="00F658A1" w:rsidRPr="00F339CF">
        <w:rPr>
          <w:rFonts w:ascii="Calibri" w:hAnsi="Calibri" w:cs="Calibri"/>
          <w:b/>
          <w:bCs/>
        </w:rPr>
        <w:t xml:space="preserve">a suite of </w:t>
      </w:r>
      <w:r w:rsidR="009206FE" w:rsidRPr="00F339CF">
        <w:rPr>
          <w:rFonts w:ascii="Calibri" w:hAnsi="Calibri" w:cs="Calibri"/>
          <w:b/>
          <w:bCs/>
        </w:rPr>
        <w:t xml:space="preserve">open-source tools </w:t>
      </w:r>
      <w:r w:rsidR="00A83E10" w:rsidRPr="00F339CF">
        <w:rPr>
          <w:rFonts w:ascii="Calibri" w:hAnsi="Calibri" w:cs="Calibri"/>
          <w:b/>
          <w:bCs/>
        </w:rPr>
        <w:t xml:space="preserve">for creating and using </w:t>
      </w:r>
      <w:r w:rsidR="007C548B" w:rsidRPr="00F339CF">
        <w:rPr>
          <w:rFonts w:ascii="Calibri" w:hAnsi="Calibri" w:cs="Calibri"/>
          <w:b/>
          <w:bCs/>
        </w:rPr>
        <w:t>this</w:t>
      </w:r>
      <w:r w:rsidR="00A83E10" w:rsidRPr="00F339CF">
        <w:rPr>
          <w:rFonts w:ascii="Calibri" w:hAnsi="Calibri" w:cs="Calibri"/>
          <w:b/>
          <w:bCs/>
        </w:rPr>
        <w:t xml:space="preserve"> format in downstream analyses</w:t>
      </w:r>
      <w:r w:rsidR="00A623C2" w:rsidRPr="00F339CF">
        <w:rPr>
          <w:rFonts w:ascii="Calibri" w:hAnsi="Calibri" w:cs="Calibri"/>
          <w:b/>
          <w:bCs/>
        </w:rPr>
        <w:t>.</w:t>
      </w:r>
      <w:r w:rsidR="00ED42A3" w:rsidRPr="00F339CF">
        <w:rPr>
          <w:rFonts w:ascii="Calibri" w:hAnsi="Calibri" w:cs="Calibri"/>
          <w:b/>
          <w:bCs/>
        </w:rPr>
        <w:t xml:space="preserve"> </w:t>
      </w:r>
      <w:r w:rsidR="003E166B" w:rsidRPr="00F339CF">
        <w:rPr>
          <w:rFonts w:ascii="Calibri" w:hAnsi="Calibri" w:cs="Calibri"/>
          <w:b/>
          <w:bCs/>
        </w:rPr>
        <w:t>Simulations of q</w:t>
      </w:r>
      <w:r w:rsidR="00ED42A3" w:rsidRPr="00F339CF">
        <w:rPr>
          <w:rFonts w:ascii="Calibri" w:hAnsi="Calibri" w:cs="Calibri"/>
          <w:b/>
          <w:bCs/>
        </w:rPr>
        <w:t>uery performance</w:t>
      </w:r>
      <w:r w:rsidR="003E166B" w:rsidRPr="00F339CF">
        <w:rPr>
          <w:rFonts w:ascii="Calibri" w:hAnsi="Calibri" w:cs="Calibri"/>
          <w:b/>
          <w:bCs/>
        </w:rPr>
        <w:t xml:space="preserve"> </w:t>
      </w:r>
      <w:r w:rsidR="00151835" w:rsidRPr="00F339CF">
        <w:rPr>
          <w:rFonts w:ascii="Calibri" w:hAnsi="Calibri" w:cs="Calibri"/>
          <w:b/>
          <w:bCs/>
        </w:rPr>
        <w:t xml:space="preserve">demonstrate VCF is </w:t>
      </w:r>
      <w:r w:rsidR="00513F01" w:rsidRPr="00F339CF">
        <w:rPr>
          <w:rFonts w:ascii="Calibri" w:hAnsi="Calibri" w:cs="Calibri"/>
          <w:b/>
          <w:bCs/>
        </w:rPr>
        <w:t>9</w:t>
      </w:r>
      <w:r w:rsidR="00151835" w:rsidRPr="00F339CF">
        <w:rPr>
          <w:rFonts w:ascii="Calibri" w:hAnsi="Calibri" w:cs="Calibri"/>
          <w:b/>
          <w:bCs/>
        </w:rPr>
        <w:t>-4</w:t>
      </w:r>
      <w:r w:rsidR="00513F01" w:rsidRPr="00F339CF">
        <w:rPr>
          <w:rFonts w:ascii="Calibri" w:hAnsi="Calibri" w:cs="Calibri"/>
          <w:b/>
          <w:bCs/>
        </w:rPr>
        <w:t>6</w:t>
      </w:r>
      <w:r w:rsidR="00151835" w:rsidRPr="00F339CF">
        <w:rPr>
          <w:rFonts w:ascii="Calibri" w:hAnsi="Calibri" w:cs="Calibri"/>
          <w:b/>
          <w:bCs/>
        </w:rPr>
        <w:t>x faster</w:t>
      </w:r>
      <w:r w:rsidR="00ED285C" w:rsidRPr="00F339CF">
        <w:rPr>
          <w:rFonts w:ascii="Calibri" w:hAnsi="Calibri" w:cs="Calibri"/>
          <w:b/>
          <w:bCs/>
        </w:rPr>
        <w:t xml:space="preserve"> </w:t>
      </w:r>
      <w:r w:rsidR="001A3F3B" w:rsidRPr="00F339CF">
        <w:rPr>
          <w:rFonts w:ascii="Calibri" w:hAnsi="Calibri" w:cs="Calibri"/>
          <w:b/>
          <w:bCs/>
        </w:rPr>
        <w:t>than tabular alternatives when</w:t>
      </w:r>
      <w:r w:rsidR="00ED285C" w:rsidRPr="00F339CF">
        <w:rPr>
          <w:rFonts w:ascii="Calibri" w:hAnsi="Calibri" w:cs="Calibri"/>
          <w:b/>
          <w:bCs/>
        </w:rPr>
        <w:t xml:space="preserve"> extract</w:t>
      </w:r>
      <w:r w:rsidR="001A3F3B" w:rsidRPr="00F339CF">
        <w:rPr>
          <w:rFonts w:ascii="Calibri" w:hAnsi="Calibri" w:cs="Calibri"/>
          <w:b/>
          <w:bCs/>
        </w:rPr>
        <w:t>ing</w:t>
      </w:r>
      <w:r w:rsidR="00ED285C" w:rsidRPr="00F339CF">
        <w:rPr>
          <w:rFonts w:ascii="Calibri" w:hAnsi="Calibri" w:cs="Calibri"/>
          <w:b/>
          <w:bCs/>
        </w:rPr>
        <w:t xml:space="preserve"> </w:t>
      </w:r>
      <w:r w:rsidR="00883E6C" w:rsidRPr="00F339CF">
        <w:rPr>
          <w:rFonts w:ascii="Calibri" w:hAnsi="Calibri" w:cs="Calibri"/>
          <w:b/>
          <w:bCs/>
        </w:rPr>
        <w:t xml:space="preserve">variant(s) </w:t>
      </w:r>
      <w:r w:rsidR="00ED285C" w:rsidRPr="00F339CF">
        <w:rPr>
          <w:rFonts w:ascii="Calibri" w:hAnsi="Calibri" w:cs="Calibri"/>
          <w:b/>
          <w:bCs/>
        </w:rPr>
        <w:t xml:space="preserve">by </w:t>
      </w:r>
      <w:r w:rsidR="00936E0A" w:rsidRPr="00F339CF">
        <w:rPr>
          <w:rFonts w:ascii="Calibri" w:hAnsi="Calibri" w:cs="Calibri"/>
          <w:b/>
          <w:bCs/>
        </w:rPr>
        <w:t xml:space="preserve">genomic </w:t>
      </w:r>
      <w:r w:rsidR="00ED285C" w:rsidRPr="00F339CF">
        <w:rPr>
          <w:rFonts w:ascii="Calibri" w:hAnsi="Calibri" w:cs="Calibri"/>
          <w:b/>
          <w:bCs/>
        </w:rPr>
        <w:t>position</w:t>
      </w:r>
      <w:r w:rsidR="00ED65B0" w:rsidRPr="00F339CF">
        <w:rPr>
          <w:rFonts w:ascii="Calibri" w:hAnsi="Calibri" w:cs="Calibri"/>
          <w:b/>
          <w:bCs/>
        </w:rPr>
        <w:t xml:space="preserve">. </w:t>
      </w:r>
      <w:r w:rsidR="006873EE" w:rsidRPr="00F339CF">
        <w:rPr>
          <w:rFonts w:ascii="Calibri" w:hAnsi="Calibri" w:cs="Calibri"/>
          <w:b/>
          <w:bCs/>
        </w:rPr>
        <w:t>Our results demonstrate t</w:t>
      </w:r>
      <w:r w:rsidR="006A3EE5" w:rsidRPr="00F339CF">
        <w:rPr>
          <w:rFonts w:ascii="Calibri" w:hAnsi="Calibri" w:cs="Calibri"/>
          <w:b/>
          <w:bCs/>
        </w:rPr>
        <w:t>he VCF provides a robust and performant</w:t>
      </w:r>
      <w:r w:rsidR="005A1E66" w:rsidRPr="00F339CF">
        <w:rPr>
          <w:rFonts w:ascii="Calibri" w:hAnsi="Calibri" w:cs="Calibri"/>
          <w:b/>
          <w:bCs/>
        </w:rPr>
        <w:t xml:space="preserve"> solution </w:t>
      </w:r>
      <w:r w:rsidR="004E7833" w:rsidRPr="00F339CF">
        <w:rPr>
          <w:rFonts w:ascii="Calibri" w:hAnsi="Calibri" w:cs="Calibri"/>
          <w:b/>
          <w:bCs/>
        </w:rPr>
        <w:t xml:space="preserve">for analysis and </w:t>
      </w:r>
      <w:r w:rsidR="005A1E66" w:rsidRPr="00F339CF">
        <w:rPr>
          <w:rFonts w:ascii="Calibri" w:hAnsi="Calibri" w:cs="Calibri"/>
          <w:b/>
          <w:bCs/>
        </w:rPr>
        <w:t xml:space="preserve">sharing of GWAS data. </w:t>
      </w:r>
      <w:r w:rsidR="00F02454" w:rsidRPr="00F339CF">
        <w:rPr>
          <w:rFonts w:ascii="Calibri" w:hAnsi="Calibri" w:cs="Calibri"/>
          <w:b/>
          <w:bCs/>
        </w:rPr>
        <w:t>To encourage adoption</w:t>
      </w:r>
      <w:r w:rsidR="006364FF" w:rsidRPr="00F339CF">
        <w:rPr>
          <w:rFonts w:ascii="Calibri" w:hAnsi="Calibri" w:cs="Calibri"/>
          <w:b/>
          <w:bCs/>
        </w:rPr>
        <w:t xml:space="preserve">, we provide </w:t>
      </w:r>
      <w:r w:rsidR="00B26E25" w:rsidRPr="00F339CF">
        <w:rPr>
          <w:rFonts w:ascii="Calibri" w:hAnsi="Calibri" w:cs="Calibri"/>
          <w:b/>
          <w:bCs/>
        </w:rPr>
        <w:t xml:space="preserve">free </w:t>
      </w:r>
      <w:r w:rsidR="006364FF" w:rsidRPr="00F339CF">
        <w:rPr>
          <w:rFonts w:ascii="Calibri" w:hAnsi="Calibri" w:cs="Calibri"/>
          <w:b/>
          <w:bCs/>
        </w:rPr>
        <w:t>access to over 10,000 complete GWAS summary datasets converted to this format</w:t>
      </w:r>
      <w:r w:rsidR="00D16783" w:rsidRPr="00F339CF">
        <w:rPr>
          <w:rFonts w:ascii="Calibri" w:hAnsi="Calibri" w:cs="Calibri"/>
          <w:b/>
          <w:bCs/>
        </w:rPr>
        <w:t xml:space="preserve"> (available from</w:t>
      </w:r>
      <w:r w:rsidR="001239DB" w:rsidRPr="00F339CF">
        <w:rPr>
          <w:rFonts w:ascii="Calibri" w:hAnsi="Calibri" w:cs="Calibri"/>
          <w:b/>
          <w:bCs/>
        </w:rPr>
        <w:t>:</w:t>
      </w:r>
      <w:r w:rsidR="009C6D26" w:rsidRPr="00F339CF">
        <w:rPr>
          <w:rFonts w:ascii="Calibri" w:hAnsi="Calibri" w:cs="Calibri"/>
          <w:b/>
          <w:bCs/>
        </w:rPr>
        <w:t xml:space="preserve"> </w:t>
      </w:r>
      <w:hyperlink r:id="rId8" w:history="1">
        <w:r w:rsidR="009C6D26" w:rsidRPr="00F339CF">
          <w:rPr>
            <w:rStyle w:val="Hyperlink"/>
            <w:rFonts w:ascii="Calibri" w:hAnsi="Calibri" w:cs="Calibri"/>
            <w:b/>
            <w:bCs/>
          </w:rPr>
          <w:t>https://gwas.mrcieu.ac.uk</w:t>
        </w:r>
      </w:hyperlink>
      <w:r w:rsidR="00D16783" w:rsidRPr="00F339CF">
        <w:rPr>
          <w:rFonts w:ascii="Calibri" w:hAnsi="Calibri" w:cs="Calibri"/>
          <w:b/>
          <w:bCs/>
        </w:rPr>
        <w:t>)</w:t>
      </w:r>
      <w:r w:rsidR="00113544" w:rsidRPr="00F339CF">
        <w:rPr>
          <w:rFonts w:ascii="Calibri" w:hAnsi="Calibri" w:cs="Calibri"/>
          <w:b/>
          <w:bCs/>
        </w:rPr>
        <w:t>.</w:t>
      </w:r>
    </w:p>
    <w:p w14:paraId="6DC84F80" w14:textId="77777777" w:rsidR="00D919DA" w:rsidRPr="00F339CF" w:rsidRDefault="00D919DA" w:rsidP="00D919DA">
      <w:pPr>
        <w:rPr>
          <w:rFonts w:ascii="Calibri" w:hAnsi="Calibri" w:cs="Calibri"/>
        </w:rPr>
      </w:pPr>
    </w:p>
    <w:p w14:paraId="0BC074EB" w14:textId="77777777" w:rsidR="00A5354B" w:rsidRPr="00F339CF" w:rsidRDefault="00A5354B">
      <w:pPr>
        <w:rPr>
          <w:rFonts w:ascii="Calibri" w:hAnsi="Calibri" w:cs="Calibri"/>
          <w:b/>
          <w:bCs/>
        </w:rPr>
      </w:pPr>
      <w:r w:rsidRPr="00F339CF">
        <w:rPr>
          <w:rFonts w:ascii="Calibri" w:hAnsi="Calibri" w:cs="Calibri"/>
          <w:b/>
          <w:bCs/>
        </w:rPr>
        <w:br w:type="page"/>
      </w:r>
    </w:p>
    <w:p w14:paraId="7DFE56EB" w14:textId="4B1BFCDD" w:rsidR="00E20ED8" w:rsidRPr="00F339CF" w:rsidRDefault="00C122E8" w:rsidP="007B4545">
      <w:pPr>
        <w:rPr>
          <w:rFonts w:ascii="Calibri" w:hAnsi="Calibri" w:cs="Calibri"/>
          <w:b/>
          <w:bCs/>
        </w:rPr>
      </w:pPr>
      <w:r w:rsidRPr="00F339CF">
        <w:rPr>
          <w:rFonts w:ascii="Calibri" w:hAnsi="Calibri" w:cs="Calibri"/>
          <w:b/>
          <w:bCs/>
        </w:rPr>
        <w:lastRenderedPageBreak/>
        <w:t>Main</w:t>
      </w:r>
    </w:p>
    <w:p w14:paraId="6C6A5683" w14:textId="4685D48E" w:rsidR="00D33C1F" w:rsidRPr="00F339CF" w:rsidRDefault="00D33C1F" w:rsidP="00D33C1F">
      <w:pPr>
        <w:rPr>
          <w:rFonts w:ascii="Calibri" w:hAnsi="Calibri" w:cs="Calibri"/>
        </w:rPr>
      </w:pPr>
    </w:p>
    <w:p w14:paraId="173813E5" w14:textId="0A7F6F6D" w:rsidR="00D33C1F" w:rsidRPr="00F339CF" w:rsidRDefault="00D33C1F" w:rsidP="00D33C1F">
      <w:pPr>
        <w:rPr>
          <w:rFonts w:ascii="Calibri" w:hAnsi="Calibri" w:cs="Calibri"/>
        </w:rPr>
      </w:pPr>
      <w:r w:rsidRPr="00F339CF">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3</w:t>
      </w:r>
      <w:r w:rsidRPr="00F339CF">
        <w:rPr>
          <w:rFonts w:ascii="Calibri" w:hAnsi="Calibri" w:cs="Calibri"/>
        </w:rPr>
        <w:fldChar w:fldCharType="end"/>
      </w:r>
      <w:r w:rsidR="0058098D" w:rsidRPr="00F339CF">
        <w:rPr>
          <w:rFonts w:ascii="Calibri" w:hAnsi="Calibri" w:cs="Calibri"/>
        </w:rPr>
        <w:t xml:space="preserve"> (eQTLs)</w:t>
      </w:r>
      <w:r w:rsidRPr="00F339CF">
        <w:rPr>
          <w:rFonts w:ascii="Calibri" w:hAnsi="Calibri" w:cs="Calibri"/>
        </w:rPr>
        <w:t xml:space="preserve">. Sharing of GWAS results as summary statistics (i.e. variant, effect size, standard error, p-value </w:t>
      </w:r>
      <w:r w:rsidR="00413C6C" w:rsidRPr="00F339CF">
        <w:rPr>
          <w:rFonts w:ascii="Calibri" w:hAnsi="Calibri" w:cs="Calibri"/>
        </w:rPr>
        <w:t>etc.</w:t>
      </w:r>
      <w:r w:rsidRPr="00F339CF">
        <w:rPr>
          <w:rFonts w:ascii="Calibri" w:hAnsi="Calibri" w:cs="Calibri"/>
        </w:rPr>
        <w:t>) has enabled a range of important secondary research applications including: causal gene and functional variant prioriti</w:t>
      </w:r>
      <w:r w:rsidR="00887C29">
        <w:rPr>
          <w:rFonts w:ascii="Calibri" w:hAnsi="Calibri" w:cs="Calibri"/>
        </w:rPr>
        <w:t>s</w:t>
      </w:r>
      <w:r w:rsidRPr="00F339CF">
        <w:rPr>
          <w:rFonts w:ascii="Calibri" w:hAnsi="Calibri" w:cs="Calibri"/>
        </w:rPr>
        <w:t xml:space="preserve">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1</w:t>
      </w:r>
      <w:r w:rsidRPr="00F339CF">
        <w:rPr>
          <w:rFonts w:ascii="Calibri" w:hAnsi="Calibri" w:cs="Calibri"/>
        </w:rPr>
        <w:fldChar w:fldCharType="end"/>
      </w:r>
      <w:r w:rsidRPr="00F339CF">
        <w:rPr>
          <w:rFonts w:ascii="Calibri" w:hAnsi="Calibri" w:cs="Calibri"/>
        </w:rPr>
        <w:t xml:space="preserve">, causal cell/tissue type nomination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2</w:t>
      </w:r>
      <w:r w:rsidRPr="00F339CF">
        <w:rPr>
          <w:rFonts w:ascii="Calibri" w:hAnsi="Calibri" w:cs="Calibri"/>
        </w:rPr>
        <w:fldChar w:fldCharType="end"/>
      </w:r>
      <w:r w:rsidRPr="00F339CF">
        <w:rPr>
          <w:rFonts w:ascii="Calibri" w:hAnsi="Calibri" w:cs="Calibri"/>
        </w:rPr>
        <w:t xml:space="preserve">, </w:t>
      </w:r>
      <w:r w:rsidR="00E52B1D" w:rsidRPr="00F339CF">
        <w:rPr>
          <w:rFonts w:ascii="Calibri" w:hAnsi="Calibri" w:cs="Calibri"/>
        </w:rPr>
        <w:t>pathway analysis</w:t>
      </w:r>
      <w:r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3</w:t>
      </w:r>
      <w:r w:rsidRPr="00F339CF">
        <w:rPr>
          <w:rFonts w:ascii="Calibri" w:hAnsi="Calibri" w:cs="Calibri"/>
        </w:rPr>
        <w:fldChar w:fldCharType="end"/>
      </w:r>
      <w:r w:rsidRPr="00F339CF">
        <w:rPr>
          <w:rFonts w:ascii="Calibri" w:hAnsi="Calibri" w:cs="Calibri"/>
        </w:rPr>
        <w:t xml:space="preserve">, causal inference (Mendelian randomization; MR)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4</w:t>
      </w:r>
      <w:r w:rsidRPr="00F339CF">
        <w:rPr>
          <w:rFonts w:ascii="Calibri" w:hAnsi="Calibri" w:cs="Calibri"/>
        </w:rPr>
        <w:fldChar w:fldCharType="end"/>
      </w:r>
      <w:r w:rsidRPr="00F339CF">
        <w:rPr>
          <w:rFonts w:ascii="Calibri" w:hAnsi="Calibri" w:cs="Calibri"/>
        </w:rPr>
        <w:t xml:space="preserve">, risk prediction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3</w:t>
      </w:r>
      <w:r w:rsidRPr="00F339CF">
        <w:rPr>
          <w:rFonts w:ascii="Calibri" w:hAnsi="Calibri" w:cs="Calibri"/>
        </w:rPr>
        <w:fldChar w:fldCharType="end"/>
      </w:r>
      <w:r w:rsidRPr="00F339CF">
        <w:rPr>
          <w:rFonts w:ascii="Calibri" w:hAnsi="Calibri" w:cs="Calibri"/>
        </w:rPr>
        <w:t xml:space="preserve">, genetic correlation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5</w:t>
      </w:r>
      <w:r w:rsidRPr="00F339CF">
        <w:rPr>
          <w:rFonts w:ascii="Calibri" w:hAnsi="Calibri" w:cs="Calibri"/>
        </w:rPr>
        <w:fldChar w:fldCharType="end"/>
      </w:r>
      <w:r w:rsidRPr="00F339CF">
        <w:rPr>
          <w:rFonts w:ascii="Calibri" w:hAnsi="Calibri" w:cs="Calibri"/>
        </w:rPr>
        <w:t xml:space="preserve"> and heritability estimation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6</w:t>
      </w:r>
      <w:r w:rsidRPr="00F339CF">
        <w:rPr>
          <w:rFonts w:ascii="Calibri" w:hAnsi="Calibri" w:cs="Calibri"/>
        </w:rPr>
        <w:fldChar w:fldCharType="end"/>
      </w:r>
      <w:r w:rsidRPr="00F339CF">
        <w:rPr>
          <w:rFonts w:ascii="Calibri" w:hAnsi="Calibri" w:cs="Calibri"/>
        </w:rPr>
        <w:t>. However, the utility of GWAS summary statistics is hampered by the absence of a universally adopted storage format and associated tools.</w:t>
      </w:r>
    </w:p>
    <w:p w14:paraId="07E084D3" w14:textId="77777777" w:rsidR="003D65D3" w:rsidRPr="00F339CF" w:rsidRDefault="003D65D3" w:rsidP="002E0EB4">
      <w:pPr>
        <w:rPr>
          <w:rFonts w:ascii="Calibri" w:hAnsi="Calibri" w:cs="Calibri"/>
        </w:rPr>
      </w:pPr>
    </w:p>
    <w:p w14:paraId="71C059BA" w14:textId="3285C0EB" w:rsidR="004C20EC" w:rsidRPr="00F339CF" w:rsidRDefault="00102AED" w:rsidP="002E0EB4">
      <w:pPr>
        <w:rPr>
          <w:rFonts w:ascii="Calibri" w:hAnsi="Calibri" w:cs="Calibri"/>
        </w:rPr>
      </w:pPr>
      <w:r w:rsidRPr="00F339CF">
        <w:rPr>
          <w:rFonts w:ascii="Calibri" w:hAnsi="Calibri" w:cs="Calibri"/>
        </w:rPr>
        <w:t>Historic l</w:t>
      </w:r>
      <w:r w:rsidR="002E0EB4" w:rsidRPr="00F339CF">
        <w:rPr>
          <w:rFonts w:ascii="Calibri" w:hAnsi="Calibri" w:cs="Calibri"/>
        </w:rPr>
        <w:t xml:space="preserve">ack of a common standard has </w:t>
      </w:r>
      <w:r w:rsidR="00467AA8" w:rsidRPr="00F339CF">
        <w:rPr>
          <w:rFonts w:ascii="Calibri" w:hAnsi="Calibri" w:cs="Calibri"/>
        </w:rPr>
        <w:t>resulted in</w:t>
      </w:r>
      <w:r w:rsidR="002E0EB4" w:rsidRPr="00F339CF">
        <w:rPr>
          <w:rFonts w:ascii="Calibri" w:hAnsi="Calibri" w:cs="Calibri"/>
        </w:rPr>
        <w:t xml:space="preserve"> GWAS analysis tools outputting results in different formats (e.g. plink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10</w:t>
      </w:r>
      <w:r w:rsidR="002E0EB4" w:rsidRPr="00F339CF">
        <w:rPr>
          <w:rFonts w:ascii="Calibri" w:hAnsi="Calibri" w:cs="Calibri"/>
        </w:rPr>
        <w:fldChar w:fldCharType="end"/>
      </w:r>
      <w:r w:rsidR="002E0EB4" w:rsidRPr="00F339CF">
        <w:rPr>
          <w:rFonts w:ascii="Calibri" w:hAnsi="Calibri" w:cs="Calibri"/>
        </w:rPr>
        <w:t xml:space="preserve">, GCTA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11</w:t>
      </w:r>
      <w:r w:rsidR="002E0EB4" w:rsidRPr="00F339CF">
        <w:rPr>
          <w:rFonts w:ascii="Calibri" w:hAnsi="Calibri" w:cs="Calibri"/>
        </w:rPr>
        <w:fldChar w:fldCharType="end"/>
      </w:r>
      <w:r w:rsidR="002E0EB4" w:rsidRPr="00F339CF">
        <w:rPr>
          <w:rFonts w:ascii="Calibri" w:hAnsi="Calibri" w:cs="Calibri"/>
        </w:rPr>
        <w:t xml:space="preserve">, BOLT-LMM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12</w:t>
      </w:r>
      <w:r w:rsidR="002E0EB4" w:rsidRPr="00F339CF">
        <w:rPr>
          <w:rFonts w:ascii="Calibri" w:hAnsi="Calibri" w:cs="Calibri"/>
        </w:rPr>
        <w:fldChar w:fldCharType="end"/>
      </w:r>
      <w:r w:rsidR="002E0EB4" w:rsidRPr="00F339CF">
        <w:rPr>
          <w:rFonts w:ascii="Calibri" w:hAnsi="Calibri" w:cs="Calibri"/>
        </w:rPr>
        <w:t xml:space="preserve">, GEMMA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13</w:t>
      </w:r>
      <w:r w:rsidR="002E0EB4" w:rsidRPr="00F339CF">
        <w:rPr>
          <w:rFonts w:ascii="Calibri" w:hAnsi="Calibri" w:cs="Calibri"/>
        </w:rPr>
        <w:fldChar w:fldCharType="end"/>
      </w:r>
      <w:r w:rsidR="002E0EB4" w:rsidRPr="00F339CF">
        <w:rPr>
          <w:rFonts w:ascii="Calibri" w:hAnsi="Calibri" w:cs="Calibri"/>
        </w:rPr>
        <w:t xml:space="preserve"> and meta-analysis tools e.g. METAL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14&lt;/sup&gt;","plainTextFormattedCitation":"14","previouslyFormattedCitation":"&lt;sup&gt;14&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vertAlign w:val="superscript"/>
        </w:rPr>
        <w:t>14</w:t>
      </w:r>
      <w:r w:rsidR="002E0EB4" w:rsidRPr="00F339CF">
        <w:rPr>
          <w:rFonts w:ascii="Calibri" w:hAnsi="Calibri" w:cs="Calibri"/>
        </w:rPr>
        <w:fldChar w:fldCharType="end"/>
      </w:r>
      <w:r w:rsidR="002E0EB4" w:rsidRPr="00F339CF">
        <w:rPr>
          <w:rFonts w:ascii="Calibri" w:hAnsi="Calibri" w:cs="Calibri"/>
        </w:rPr>
        <w:t xml:space="preserve">). As a consequence, various processing issues are typically encountered during </w:t>
      </w:r>
      <w:r w:rsidR="00EC5227" w:rsidRPr="00F339CF">
        <w:rPr>
          <w:rFonts w:ascii="Calibri" w:hAnsi="Calibri" w:cs="Calibri"/>
        </w:rPr>
        <w:t>secondary</w:t>
      </w:r>
      <w:r w:rsidR="002E0EB4" w:rsidRPr="00F339CF">
        <w:rPr>
          <w:rFonts w:ascii="Calibri" w:hAnsi="Calibri" w:cs="Calibri"/>
        </w:rPr>
        <w:t xml:space="preserve"> analysis</w:t>
      </w:r>
      <w:r w:rsidR="00E355F6" w:rsidRPr="00F339CF">
        <w:rPr>
          <w:rFonts w:ascii="Calibri" w:hAnsi="Calibri" w:cs="Calibri"/>
        </w:rPr>
        <w:t xml:space="preserve">. First, </w:t>
      </w:r>
      <w:r w:rsidR="000764FD" w:rsidRPr="00F339CF">
        <w:rPr>
          <w:rFonts w:ascii="Calibri" w:hAnsi="Calibri" w:cs="Calibri"/>
        </w:rPr>
        <w:t xml:space="preserve">inconsistency and </w:t>
      </w:r>
      <w:r w:rsidR="002E0EB4" w:rsidRPr="00F339CF">
        <w:rPr>
          <w:rFonts w:ascii="Calibri" w:hAnsi="Calibri" w:cs="Calibri"/>
        </w:rPr>
        <w:t xml:space="preserve">ambiguity </w:t>
      </w:r>
      <w:r w:rsidR="00B73188" w:rsidRPr="00F339CF">
        <w:rPr>
          <w:rFonts w:ascii="Calibri" w:hAnsi="Calibri" w:cs="Calibri"/>
        </w:rPr>
        <w:t xml:space="preserve">of which </w:t>
      </w:r>
      <w:r w:rsidR="002E0EB4" w:rsidRPr="00F339CF">
        <w:rPr>
          <w:rFonts w:ascii="Calibri" w:hAnsi="Calibri" w:cs="Calibri"/>
        </w:rPr>
        <w:t>allele relates to the effect size estimate</w:t>
      </w:r>
      <w:r w:rsidR="00134780" w:rsidRPr="00F339CF">
        <w:rPr>
          <w:rFonts w:ascii="Calibri" w:hAnsi="Calibri" w:cs="Calibri"/>
        </w:rPr>
        <w:t xml:space="preserve"> (the “effect” allele)</w:t>
      </w:r>
      <w:r w:rsidR="00FF6A66" w:rsidRPr="00F339CF">
        <w:rPr>
          <w:rFonts w:ascii="Calibri" w:hAnsi="Calibri" w:cs="Calibri"/>
        </w:rPr>
        <w:t>.</w:t>
      </w:r>
      <w:r w:rsidR="00E76F56" w:rsidRPr="00F339CF">
        <w:rPr>
          <w:rFonts w:ascii="Calibri" w:hAnsi="Calibri" w:cs="Calibri"/>
        </w:rPr>
        <w:t xml:space="preserve"> </w:t>
      </w:r>
      <w:r w:rsidR="00C91112" w:rsidRPr="00F339CF">
        <w:rPr>
          <w:rFonts w:ascii="Calibri" w:hAnsi="Calibri" w:cs="Calibri"/>
        </w:rPr>
        <w:t>Confusion</w:t>
      </w:r>
      <w:r w:rsidR="00D76E25" w:rsidRPr="00F339CF">
        <w:rPr>
          <w:rFonts w:ascii="Calibri" w:hAnsi="Calibri" w:cs="Calibri"/>
        </w:rPr>
        <w:t xml:space="preserve"> </w:t>
      </w:r>
      <w:r w:rsidR="00407054" w:rsidRPr="00F339CF">
        <w:rPr>
          <w:rFonts w:ascii="Calibri" w:hAnsi="Calibri" w:cs="Calibri"/>
        </w:rPr>
        <w:t>over</w:t>
      </w:r>
      <w:r w:rsidR="004D0346" w:rsidRPr="00F339CF">
        <w:rPr>
          <w:rFonts w:ascii="Calibri" w:hAnsi="Calibri" w:cs="Calibri"/>
        </w:rPr>
        <w:t xml:space="preserve"> the effect allele </w:t>
      </w:r>
      <w:r w:rsidR="00A85FC4" w:rsidRPr="00F339CF">
        <w:rPr>
          <w:rFonts w:ascii="Calibri" w:hAnsi="Calibri" w:cs="Calibri"/>
        </w:rPr>
        <w:t xml:space="preserve">can </w:t>
      </w:r>
      <w:r w:rsidR="005712F2" w:rsidRPr="00F339CF">
        <w:rPr>
          <w:rFonts w:ascii="Calibri" w:hAnsi="Calibri" w:cs="Calibri"/>
        </w:rPr>
        <w:t>have</w:t>
      </w:r>
      <w:r w:rsidR="00A85FC4" w:rsidRPr="00F339CF">
        <w:rPr>
          <w:rFonts w:ascii="Calibri" w:hAnsi="Calibri" w:cs="Calibri"/>
        </w:rPr>
        <w:t xml:space="preserve"> </w:t>
      </w:r>
      <w:r w:rsidR="00A5668E" w:rsidRPr="00F339CF">
        <w:rPr>
          <w:rFonts w:ascii="Calibri" w:hAnsi="Calibri" w:cs="Calibri"/>
        </w:rPr>
        <w:t xml:space="preserve">disastrous </w:t>
      </w:r>
      <w:r w:rsidR="005712F2" w:rsidRPr="00F339CF">
        <w:rPr>
          <w:rFonts w:ascii="Calibri" w:hAnsi="Calibri" w:cs="Calibri"/>
        </w:rPr>
        <w:t xml:space="preserve">consequences on </w:t>
      </w:r>
      <w:r w:rsidR="00970C65" w:rsidRPr="00F339CF">
        <w:rPr>
          <w:rFonts w:ascii="Calibri" w:hAnsi="Calibri" w:cs="Calibri"/>
        </w:rPr>
        <w:t xml:space="preserve">the </w:t>
      </w:r>
      <w:r w:rsidR="00F3535F" w:rsidRPr="00F339CF">
        <w:rPr>
          <w:rFonts w:ascii="Calibri" w:hAnsi="Calibri" w:cs="Calibri"/>
        </w:rPr>
        <w:t>interpretation</w:t>
      </w:r>
      <w:r w:rsidR="00F63850" w:rsidRPr="00F339CF">
        <w:rPr>
          <w:rFonts w:ascii="Calibri" w:hAnsi="Calibri" w:cs="Calibri"/>
        </w:rPr>
        <w:t xml:space="preserve"> of </w:t>
      </w:r>
      <w:r w:rsidR="00970C65" w:rsidRPr="00F339CF">
        <w:rPr>
          <w:rFonts w:ascii="Calibri" w:hAnsi="Calibri" w:cs="Calibri"/>
        </w:rPr>
        <w:t xml:space="preserve">GWAS </w:t>
      </w:r>
      <w:r w:rsidR="00F63850" w:rsidRPr="00F339CF">
        <w:rPr>
          <w:rFonts w:ascii="Calibri" w:hAnsi="Calibri" w:cs="Calibri"/>
        </w:rPr>
        <w:t>findings</w:t>
      </w:r>
      <w:r w:rsidR="00970C65" w:rsidRPr="00F339CF">
        <w:rPr>
          <w:rFonts w:ascii="Calibri" w:hAnsi="Calibri" w:cs="Calibri"/>
        </w:rPr>
        <w:t xml:space="preserve"> and the validity of post-GWAS analyses</w:t>
      </w:r>
      <w:r w:rsidR="0029752E" w:rsidRPr="00F339CF">
        <w:rPr>
          <w:rFonts w:ascii="Calibri" w:hAnsi="Calibri" w:cs="Calibri"/>
        </w:rPr>
        <w:t>. F</w:t>
      </w:r>
      <w:r w:rsidR="00D230F8" w:rsidRPr="00F339CF">
        <w:rPr>
          <w:rFonts w:ascii="Calibri" w:hAnsi="Calibri" w:cs="Calibri"/>
        </w:rPr>
        <w:t xml:space="preserve">or example MR </w:t>
      </w:r>
      <w:r w:rsidR="009C601A" w:rsidRPr="00F339CF">
        <w:rPr>
          <w:rFonts w:ascii="Calibri" w:hAnsi="Calibri" w:cs="Calibri"/>
        </w:rPr>
        <w:t xml:space="preserve">studies </w:t>
      </w:r>
      <w:r w:rsidR="00E82E15" w:rsidRPr="00F339CF">
        <w:rPr>
          <w:rFonts w:ascii="Calibri" w:hAnsi="Calibri" w:cs="Calibri"/>
        </w:rPr>
        <w:t>may</w:t>
      </w:r>
      <w:r w:rsidR="005712F2" w:rsidRPr="00F339CF">
        <w:rPr>
          <w:rFonts w:ascii="Calibri" w:hAnsi="Calibri" w:cs="Calibri"/>
        </w:rPr>
        <w:t xml:space="preserve"> provide causal estimate</w:t>
      </w:r>
      <w:r w:rsidR="00E82E15" w:rsidRPr="00F339CF">
        <w:rPr>
          <w:rFonts w:ascii="Calibri" w:hAnsi="Calibri" w:cs="Calibri"/>
        </w:rPr>
        <w:t>s</w:t>
      </w:r>
      <w:r w:rsidR="005712F2" w:rsidRPr="00F339CF">
        <w:rPr>
          <w:rFonts w:ascii="Calibri" w:hAnsi="Calibri" w:cs="Calibri"/>
        </w:rPr>
        <w:t xml:space="preserve"> with incorrect effect directionality </w:t>
      </w:r>
      <w:r w:rsidR="00DF0789" w:rsidRPr="00F339CF">
        <w:rPr>
          <w:rFonts w:ascii="Calibri" w:hAnsi="Calibri" w:cs="Calibri"/>
        </w:rPr>
        <w:fldChar w:fldCharType="begin" w:fldLock="1"/>
      </w:r>
      <w:r w:rsidR="009227F6" w:rsidRPr="00F339CF">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15&lt;/sup&gt;","plainTextFormattedCitation":"15","previouslyFormattedCitation":"&lt;sup&gt;15&lt;/sup&gt;"},"properties":{"noteIndex":0},"schema":"https://github.com/citation-style-language/schema/raw/master/csl-citation.json"}</w:instrText>
      </w:r>
      <w:r w:rsidR="00DF0789" w:rsidRPr="00F339CF">
        <w:rPr>
          <w:rFonts w:ascii="Calibri" w:hAnsi="Calibri" w:cs="Calibri"/>
        </w:rPr>
        <w:fldChar w:fldCharType="separate"/>
      </w:r>
      <w:r w:rsidR="00E252BD" w:rsidRPr="00F339CF">
        <w:rPr>
          <w:rFonts w:ascii="Calibri" w:hAnsi="Calibri" w:cs="Calibri"/>
          <w:vertAlign w:val="superscript"/>
        </w:rPr>
        <w:t>15</w:t>
      </w:r>
      <w:r w:rsidR="00DF0789" w:rsidRPr="00F339CF">
        <w:rPr>
          <w:rFonts w:ascii="Calibri" w:hAnsi="Calibri" w:cs="Calibri"/>
        </w:rPr>
        <w:fldChar w:fldCharType="end"/>
      </w:r>
      <w:r w:rsidR="00550BBB" w:rsidRPr="00F339CF">
        <w:rPr>
          <w:rFonts w:ascii="Calibri" w:hAnsi="Calibri" w:cs="Calibri"/>
        </w:rPr>
        <w:t>.</w:t>
      </w:r>
      <w:r w:rsidR="00C74265" w:rsidRPr="00F339CF">
        <w:rPr>
          <w:rFonts w:ascii="Calibri" w:hAnsi="Calibri" w:cs="Calibri"/>
        </w:rPr>
        <w:t xml:space="preserve"> </w:t>
      </w:r>
      <w:r w:rsidR="00407054" w:rsidRPr="00F339CF">
        <w:rPr>
          <w:rFonts w:ascii="Calibri" w:hAnsi="Calibri" w:cs="Calibri"/>
        </w:rPr>
        <w:t>Likewise,</w:t>
      </w:r>
      <w:r w:rsidR="00550BBB" w:rsidRPr="00F339CF">
        <w:rPr>
          <w:rFonts w:ascii="Calibri" w:hAnsi="Calibri" w:cs="Calibri"/>
        </w:rPr>
        <w:t xml:space="preserve"> </w:t>
      </w:r>
      <w:r w:rsidR="00C74265" w:rsidRPr="00F339CF">
        <w:rPr>
          <w:rFonts w:ascii="Calibri" w:hAnsi="Calibri" w:cs="Calibri"/>
        </w:rPr>
        <w:t>p</w:t>
      </w:r>
      <w:r w:rsidR="00550BBB" w:rsidRPr="00F339CF">
        <w:rPr>
          <w:rFonts w:ascii="Calibri" w:hAnsi="Calibri" w:cs="Calibri"/>
        </w:rPr>
        <w:t>rediction</w:t>
      </w:r>
      <w:r w:rsidR="00C74265" w:rsidRPr="00F339CF">
        <w:rPr>
          <w:rFonts w:ascii="Calibri" w:hAnsi="Calibri" w:cs="Calibri"/>
        </w:rPr>
        <w:t xml:space="preserve"> models</w:t>
      </w:r>
      <w:r w:rsidR="00550BBB" w:rsidRPr="00F339CF">
        <w:rPr>
          <w:rFonts w:ascii="Calibri" w:hAnsi="Calibri" w:cs="Calibri"/>
        </w:rPr>
        <w:t xml:space="preserve"> </w:t>
      </w:r>
      <w:r w:rsidR="005A58E1" w:rsidRPr="00F339CF">
        <w:rPr>
          <w:rFonts w:ascii="Calibri" w:hAnsi="Calibri" w:cs="Calibri"/>
        </w:rPr>
        <w:t>based on</w:t>
      </w:r>
      <w:r w:rsidR="00550BBB" w:rsidRPr="00F339CF">
        <w:rPr>
          <w:rFonts w:ascii="Calibri" w:hAnsi="Calibri" w:cs="Calibri"/>
        </w:rPr>
        <w:t xml:space="preserve"> polygenic risk scores </w:t>
      </w:r>
      <w:r w:rsidR="00A36CF3" w:rsidRPr="00F339CF">
        <w:rPr>
          <w:rFonts w:ascii="Calibri" w:hAnsi="Calibri" w:cs="Calibri"/>
        </w:rPr>
        <w:t xml:space="preserve">might </w:t>
      </w:r>
      <w:r w:rsidR="00C74265" w:rsidRPr="00F339CF">
        <w:rPr>
          <w:rFonts w:ascii="Calibri" w:hAnsi="Calibri" w:cs="Calibri"/>
        </w:rPr>
        <w:t>predict disease groups wrongly or</w:t>
      </w:r>
      <w:r w:rsidR="00D745DD" w:rsidRPr="00F339CF">
        <w:rPr>
          <w:rFonts w:ascii="Calibri" w:hAnsi="Calibri" w:cs="Calibri"/>
        </w:rPr>
        <w:t xml:space="preserve"> suffer</w:t>
      </w:r>
      <w:r w:rsidR="00C74265" w:rsidRPr="00F339CF">
        <w:rPr>
          <w:rFonts w:ascii="Calibri" w:hAnsi="Calibri" w:cs="Calibri"/>
        </w:rPr>
        <w:t xml:space="preserve"> </w:t>
      </w:r>
      <w:r w:rsidR="00A36CF3" w:rsidRPr="00F339CF">
        <w:rPr>
          <w:rFonts w:ascii="Calibri" w:hAnsi="Calibri" w:cs="Calibri"/>
        </w:rPr>
        <w:t>reduce</w:t>
      </w:r>
      <w:r w:rsidR="00D745DD" w:rsidRPr="00F339CF">
        <w:rPr>
          <w:rFonts w:ascii="Calibri" w:hAnsi="Calibri" w:cs="Calibri"/>
        </w:rPr>
        <w:t>d</w:t>
      </w:r>
      <w:r w:rsidR="002D368E" w:rsidRPr="00F339CF">
        <w:rPr>
          <w:rFonts w:ascii="Calibri" w:hAnsi="Calibri" w:cs="Calibri"/>
        </w:rPr>
        <w:t xml:space="preserve"> </w:t>
      </w:r>
      <w:r w:rsidR="00A36CF3" w:rsidRPr="00F339CF">
        <w:rPr>
          <w:rFonts w:ascii="Calibri" w:hAnsi="Calibri" w:cs="Calibri"/>
        </w:rPr>
        <w:t xml:space="preserve">power </w:t>
      </w:r>
      <w:r w:rsidR="00550BBB" w:rsidRPr="00F339CF">
        <w:rPr>
          <w:rFonts w:ascii="Calibri" w:hAnsi="Calibri" w:cs="Calibri"/>
        </w:rPr>
        <w:t xml:space="preserve">if </w:t>
      </w:r>
      <w:r w:rsidR="0083204C" w:rsidRPr="00F339CF">
        <w:rPr>
          <w:rFonts w:ascii="Calibri" w:hAnsi="Calibri" w:cs="Calibri"/>
        </w:rPr>
        <w:t>some</w:t>
      </w:r>
      <w:r w:rsidR="00550BBB" w:rsidRPr="00F339CF">
        <w:rPr>
          <w:rFonts w:ascii="Calibri" w:hAnsi="Calibri" w:cs="Calibri"/>
        </w:rPr>
        <w:t xml:space="preserve"> of the effect directionalities are </w:t>
      </w:r>
      <w:r w:rsidR="00C74265" w:rsidRPr="00F339CF">
        <w:rPr>
          <w:rFonts w:ascii="Calibri" w:hAnsi="Calibri" w:cs="Calibri"/>
        </w:rPr>
        <w:t>incorrect</w:t>
      </w:r>
      <w:r w:rsidR="0029752E" w:rsidRPr="00F339CF">
        <w:rPr>
          <w:rFonts w:ascii="Calibri" w:hAnsi="Calibri" w:cs="Calibri"/>
        </w:rPr>
        <w:t>.</w:t>
      </w:r>
      <w:r w:rsidR="00187F18" w:rsidRPr="00F339CF">
        <w:rPr>
          <w:rFonts w:ascii="Calibri" w:hAnsi="Calibri" w:cs="Calibri"/>
        </w:rPr>
        <w:t xml:space="preserve"> </w:t>
      </w:r>
      <w:r w:rsidR="002D40D7" w:rsidRPr="00F339CF">
        <w:rPr>
          <w:rFonts w:ascii="Calibri" w:hAnsi="Calibri" w:cs="Calibri"/>
        </w:rPr>
        <w:t xml:space="preserve">Related </w:t>
      </w:r>
      <w:r w:rsidR="003E0274" w:rsidRPr="00F339CF">
        <w:rPr>
          <w:rFonts w:ascii="Calibri" w:hAnsi="Calibri" w:cs="Calibri"/>
        </w:rPr>
        <w:t>issues</w:t>
      </w:r>
      <w:r w:rsidR="000D5091" w:rsidRPr="00F339CF">
        <w:rPr>
          <w:rFonts w:ascii="Calibri" w:hAnsi="Calibri" w:cs="Calibri"/>
        </w:rPr>
        <w:t xml:space="preserve"> </w:t>
      </w:r>
      <w:r w:rsidR="00587C60" w:rsidRPr="00F339CF">
        <w:rPr>
          <w:rFonts w:ascii="Calibri" w:hAnsi="Calibri" w:cs="Calibri"/>
        </w:rPr>
        <w:t>are</w:t>
      </w:r>
      <w:r w:rsidR="003E0274" w:rsidRPr="00F339CF">
        <w:rPr>
          <w:rFonts w:ascii="Calibri" w:hAnsi="Calibri" w:cs="Calibri"/>
        </w:rPr>
        <w:t xml:space="preserve"> </w:t>
      </w:r>
      <w:r w:rsidR="002B2B12" w:rsidRPr="00F339CF">
        <w:rPr>
          <w:rFonts w:ascii="Calibri" w:hAnsi="Calibri" w:cs="Calibri"/>
        </w:rPr>
        <w:t xml:space="preserve">encountered </w:t>
      </w:r>
      <w:r w:rsidR="000D5091" w:rsidRPr="00F339CF">
        <w:rPr>
          <w:rFonts w:ascii="Calibri" w:hAnsi="Calibri" w:cs="Calibri"/>
        </w:rPr>
        <w:t xml:space="preserve">with naïve usage of </w:t>
      </w:r>
      <w:r w:rsidR="00030757" w:rsidRPr="00F339CF">
        <w:rPr>
          <w:rFonts w:ascii="Calibri" w:hAnsi="Calibri" w:cs="Calibri"/>
        </w:rPr>
        <w:t>dbSNP</w:t>
      </w:r>
      <w:r w:rsidR="009652B7" w:rsidRPr="00F339CF">
        <w:rPr>
          <w:rFonts w:ascii="Calibri" w:hAnsi="Calibri" w:cs="Calibri"/>
        </w:rPr>
        <w:t xml:space="preserve"> </w:t>
      </w:r>
      <w:r w:rsidR="009652B7" w:rsidRPr="00F339CF">
        <w:rPr>
          <w:rFonts w:ascii="Calibri" w:hAnsi="Calibri" w:cs="Calibri"/>
        </w:rPr>
        <w:fldChar w:fldCharType="begin" w:fldLock="1"/>
      </w:r>
      <w:r w:rsidR="009227F6" w:rsidRPr="00F339CF">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16&lt;/sup&gt;","plainTextFormattedCitation":"16","previouslyFormattedCitation":"&lt;sup&gt;16&lt;/sup&gt;"},"properties":{"noteIndex":0},"schema":"https://github.com/citation-style-language/schema/raw/master/csl-citation.json"}</w:instrText>
      </w:r>
      <w:r w:rsidR="009652B7" w:rsidRPr="00F339CF">
        <w:rPr>
          <w:rFonts w:ascii="Calibri" w:hAnsi="Calibri" w:cs="Calibri"/>
        </w:rPr>
        <w:fldChar w:fldCharType="separate"/>
      </w:r>
      <w:r w:rsidR="00E252BD" w:rsidRPr="00F339CF">
        <w:rPr>
          <w:rFonts w:ascii="Calibri" w:hAnsi="Calibri" w:cs="Calibri"/>
          <w:vertAlign w:val="superscript"/>
        </w:rPr>
        <w:t>16</w:t>
      </w:r>
      <w:r w:rsidR="009652B7" w:rsidRPr="00F339CF">
        <w:rPr>
          <w:rFonts w:ascii="Calibri" w:hAnsi="Calibri" w:cs="Calibri"/>
        </w:rPr>
        <w:fldChar w:fldCharType="end"/>
      </w:r>
      <w:r w:rsidR="00030757" w:rsidRPr="00F339CF">
        <w:rPr>
          <w:rFonts w:ascii="Calibri" w:hAnsi="Calibri" w:cs="Calibri"/>
        </w:rPr>
        <w:t xml:space="preserve"> identifiers </w:t>
      </w:r>
      <w:r w:rsidR="000F34D3" w:rsidRPr="00F339CF">
        <w:rPr>
          <w:rFonts w:ascii="Calibri" w:hAnsi="Calibri" w:cs="Calibri"/>
        </w:rPr>
        <w:t xml:space="preserve">which </w:t>
      </w:r>
      <w:r w:rsidR="005D7763" w:rsidRPr="00F339CF">
        <w:rPr>
          <w:rFonts w:ascii="Calibri" w:hAnsi="Calibri" w:cs="Calibri"/>
        </w:rPr>
        <w:t>identif</w:t>
      </w:r>
      <w:r w:rsidR="008527C0" w:rsidRPr="00F339CF">
        <w:rPr>
          <w:rFonts w:ascii="Calibri" w:hAnsi="Calibri" w:cs="Calibri"/>
        </w:rPr>
        <w:t>y</w:t>
      </w:r>
      <w:r w:rsidR="005D7763" w:rsidRPr="00F339CF">
        <w:rPr>
          <w:rFonts w:ascii="Calibri" w:hAnsi="Calibri" w:cs="Calibri"/>
        </w:rPr>
        <w:t xml:space="preserve"> the variant </w:t>
      </w:r>
      <w:r w:rsidR="005B735F" w:rsidRPr="00F339CF">
        <w:rPr>
          <w:rFonts w:ascii="Calibri" w:hAnsi="Calibri" w:cs="Calibri"/>
        </w:rPr>
        <w:t>base</w:t>
      </w:r>
      <w:r w:rsidR="009652B7" w:rsidRPr="00F339CF">
        <w:rPr>
          <w:rFonts w:ascii="Calibri" w:hAnsi="Calibri" w:cs="Calibri"/>
        </w:rPr>
        <w:t>-</w:t>
      </w:r>
      <w:r w:rsidR="005D7763" w:rsidRPr="00F339CF">
        <w:rPr>
          <w:rFonts w:ascii="Calibri" w:hAnsi="Calibri" w:cs="Calibri"/>
        </w:rPr>
        <w:t xml:space="preserve">position but </w:t>
      </w:r>
      <w:r w:rsidR="00AF6BBB" w:rsidRPr="00F339CF">
        <w:rPr>
          <w:rFonts w:ascii="Calibri" w:hAnsi="Calibri" w:cs="Calibri"/>
        </w:rPr>
        <w:t xml:space="preserve">do </w:t>
      </w:r>
      <w:r w:rsidR="00190FDC" w:rsidRPr="00F339CF">
        <w:rPr>
          <w:rFonts w:ascii="Calibri" w:hAnsi="Calibri" w:cs="Calibri"/>
        </w:rPr>
        <w:t xml:space="preserve">not </w:t>
      </w:r>
      <w:r w:rsidR="009652B7" w:rsidRPr="00F339CF">
        <w:rPr>
          <w:rFonts w:ascii="Calibri" w:hAnsi="Calibri" w:cs="Calibri"/>
        </w:rPr>
        <w:t xml:space="preserve">distinguish between </w:t>
      </w:r>
      <w:r w:rsidR="00B57D87" w:rsidRPr="00F339CF">
        <w:rPr>
          <w:rFonts w:ascii="Calibri" w:hAnsi="Calibri" w:cs="Calibri"/>
        </w:rPr>
        <w:t xml:space="preserve">multiple </w:t>
      </w:r>
      <w:r w:rsidR="00A409BF" w:rsidRPr="00F339CF">
        <w:rPr>
          <w:rFonts w:ascii="Calibri" w:hAnsi="Calibri" w:cs="Calibri"/>
        </w:rPr>
        <w:t xml:space="preserve">alternative </w:t>
      </w:r>
      <w:r w:rsidR="009652B7" w:rsidRPr="00F339CF">
        <w:rPr>
          <w:rFonts w:ascii="Calibri" w:hAnsi="Calibri" w:cs="Calibri"/>
        </w:rPr>
        <w:t>alleles</w:t>
      </w:r>
      <w:r w:rsidR="00D80A71" w:rsidRPr="00F339CF">
        <w:rPr>
          <w:rFonts w:ascii="Calibri" w:hAnsi="Calibri" w:cs="Calibri"/>
        </w:rPr>
        <w:t>.</w:t>
      </w:r>
      <w:r w:rsidR="00EF1246" w:rsidRPr="00F339CF">
        <w:rPr>
          <w:rFonts w:ascii="Calibri" w:hAnsi="Calibri" w:cs="Calibri"/>
        </w:rPr>
        <w:t xml:space="preserve"> </w:t>
      </w:r>
      <w:r w:rsidR="00034B5B" w:rsidRPr="00F339CF">
        <w:rPr>
          <w:rFonts w:ascii="Calibri" w:hAnsi="Calibri" w:cs="Calibri"/>
        </w:rPr>
        <w:t>Second, summary statistic</w:t>
      </w:r>
      <w:r w:rsidR="00F62982" w:rsidRPr="00F339CF">
        <w:rPr>
          <w:rFonts w:ascii="Calibri" w:hAnsi="Calibri" w:cs="Calibri"/>
        </w:rPr>
        <w:t xml:space="preserve"> files</w:t>
      </w:r>
      <w:r w:rsidR="00034B5B" w:rsidRPr="00F339CF">
        <w:rPr>
          <w:rFonts w:ascii="Calibri" w:hAnsi="Calibri" w:cs="Calibri"/>
        </w:rPr>
        <w:t xml:space="preserve"> are provided with </w:t>
      </w:r>
      <w:r w:rsidR="00F62982" w:rsidRPr="00F339CF">
        <w:rPr>
          <w:rFonts w:ascii="Calibri" w:hAnsi="Calibri" w:cs="Calibri"/>
        </w:rPr>
        <w:t xml:space="preserve">a variety of </w:t>
      </w:r>
      <w:r w:rsidR="006C3D3B" w:rsidRPr="00F339CF">
        <w:rPr>
          <w:rFonts w:ascii="Calibri" w:hAnsi="Calibri" w:cs="Calibri"/>
        </w:rPr>
        <w:t xml:space="preserve">content and </w:t>
      </w:r>
      <w:r w:rsidR="00034B5B" w:rsidRPr="00F339CF">
        <w:rPr>
          <w:rFonts w:ascii="Calibri" w:hAnsi="Calibri" w:cs="Calibri"/>
        </w:rPr>
        <w:t>field</w:t>
      </w:r>
      <w:r w:rsidR="00F62982" w:rsidRPr="00F339CF">
        <w:rPr>
          <w:rFonts w:ascii="Calibri" w:hAnsi="Calibri" w:cs="Calibri"/>
        </w:rPr>
        <w:t xml:space="preserve"> (column)</w:t>
      </w:r>
      <w:r w:rsidR="00034B5B" w:rsidRPr="00F339CF">
        <w:rPr>
          <w:rFonts w:ascii="Calibri" w:hAnsi="Calibri" w:cs="Calibri"/>
        </w:rPr>
        <w:t xml:space="preserve"> names. </w:t>
      </w:r>
      <w:r w:rsidR="00BD3C2E" w:rsidRPr="00F339CF">
        <w:rPr>
          <w:rFonts w:ascii="Calibri" w:hAnsi="Calibri" w:cs="Calibri"/>
        </w:rPr>
        <w:t>Absent fields can</w:t>
      </w:r>
      <w:r w:rsidR="00970C65" w:rsidRPr="00F339CF">
        <w:rPr>
          <w:rFonts w:ascii="Calibri" w:hAnsi="Calibri" w:cs="Calibri"/>
        </w:rPr>
        <w:t xml:space="preserve"> </w:t>
      </w:r>
      <w:r w:rsidR="00C61A24" w:rsidRPr="00F339CF">
        <w:rPr>
          <w:rFonts w:ascii="Calibri" w:hAnsi="Calibri" w:cs="Calibri"/>
        </w:rPr>
        <w:t>limit</w:t>
      </w:r>
      <w:r w:rsidR="00BD3C2E" w:rsidRPr="00F339CF">
        <w:rPr>
          <w:rFonts w:ascii="Calibri" w:hAnsi="Calibri" w:cs="Calibri"/>
        </w:rPr>
        <w:t xml:space="preserve"> </w:t>
      </w:r>
      <w:r w:rsidR="00C61A24" w:rsidRPr="00F339CF">
        <w:rPr>
          <w:rFonts w:ascii="Calibri" w:hAnsi="Calibri" w:cs="Calibri"/>
        </w:rPr>
        <w:t>analyses</w:t>
      </w:r>
      <w:r w:rsidR="00BD3C2E" w:rsidRPr="00F339CF">
        <w:rPr>
          <w:rFonts w:ascii="Calibri" w:hAnsi="Calibri" w:cs="Calibri"/>
        </w:rPr>
        <w:t xml:space="preserve"> and a</w:t>
      </w:r>
      <w:r w:rsidR="00424B97" w:rsidRPr="00F339CF">
        <w:rPr>
          <w:rFonts w:ascii="Calibri" w:hAnsi="Calibri" w:cs="Calibri"/>
        </w:rPr>
        <w:t xml:space="preserve">lthough approaches exist to estimate </w:t>
      </w:r>
      <w:r w:rsidR="00970C65" w:rsidRPr="00F339CF">
        <w:rPr>
          <w:rFonts w:ascii="Calibri" w:hAnsi="Calibri" w:cs="Calibri"/>
        </w:rPr>
        <w:t xml:space="preserve">the values of </w:t>
      </w:r>
      <w:r w:rsidR="006C3B8F" w:rsidRPr="00F339CF">
        <w:rPr>
          <w:rFonts w:ascii="Calibri" w:hAnsi="Calibri" w:cs="Calibri"/>
        </w:rPr>
        <w:t>some</w:t>
      </w:r>
      <w:r w:rsidR="00970C65" w:rsidRPr="00F339CF">
        <w:rPr>
          <w:rFonts w:ascii="Calibri" w:hAnsi="Calibri" w:cs="Calibri"/>
        </w:rPr>
        <w:t xml:space="preserve"> of </w:t>
      </w:r>
      <w:r w:rsidR="00801597" w:rsidRPr="00F339CF">
        <w:rPr>
          <w:rFonts w:ascii="Calibri" w:hAnsi="Calibri" w:cs="Calibri"/>
        </w:rPr>
        <w:t>these missing columns</w:t>
      </w:r>
      <w:r w:rsidR="006C3B8F" w:rsidRPr="00F339CF">
        <w:rPr>
          <w:rFonts w:ascii="Calibri" w:hAnsi="Calibri" w:cs="Calibri"/>
        </w:rPr>
        <w:t xml:space="preserve"> </w:t>
      </w:r>
      <w:r w:rsidR="008B2EAC" w:rsidRPr="00F339CF">
        <w:rPr>
          <w:rFonts w:ascii="Calibri" w:hAnsi="Calibri" w:cs="Calibri"/>
        </w:rPr>
        <w:t>(</w:t>
      </w:r>
      <w:r w:rsidR="00BD3C2E" w:rsidRPr="00F339CF">
        <w:rPr>
          <w:rFonts w:ascii="Calibri" w:hAnsi="Calibri" w:cs="Calibri"/>
        </w:rPr>
        <w:t>e.g.</w:t>
      </w:r>
      <w:r w:rsidR="008B2EAC" w:rsidRPr="00F339CF">
        <w:rPr>
          <w:rFonts w:ascii="Calibri" w:hAnsi="Calibri" w:cs="Calibri"/>
        </w:rPr>
        <w:t xml:space="preserve"> standard error from P value) </w:t>
      </w:r>
      <w:r w:rsidR="00BE625D" w:rsidRPr="00F339CF">
        <w:rPr>
          <w:rFonts w:ascii="Calibri" w:hAnsi="Calibri" w:cs="Calibri"/>
        </w:rPr>
        <w:t>imprecision</w:t>
      </w:r>
      <w:r w:rsidR="00600C38" w:rsidRPr="00F339CF">
        <w:rPr>
          <w:rFonts w:ascii="Calibri" w:hAnsi="Calibri" w:cs="Calibri"/>
        </w:rPr>
        <w:t xml:space="preserve"> is introduced</w:t>
      </w:r>
      <w:r w:rsidR="00EA6D4C" w:rsidRPr="00F339CF">
        <w:rPr>
          <w:rFonts w:ascii="Calibri" w:hAnsi="Calibri" w:cs="Calibri"/>
        </w:rPr>
        <w:t xml:space="preserve"> reducing </w:t>
      </w:r>
      <w:r w:rsidR="0027137F" w:rsidRPr="00F339CF">
        <w:rPr>
          <w:rFonts w:ascii="Calibri" w:hAnsi="Calibri" w:cs="Calibri"/>
        </w:rPr>
        <w:t xml:space="preserve">subsequent </w:t>
      </w:r>
      <w:r w:rsidR="00875228" w:rsidRPr="00F339CF">
        <w:rPr>
          <w:rFonts w:ascii="Calibri" w:hAnsi="Calibri" w:cs="Calibri"/>
        </w:rPr>
        <w:t xml:space="preserve">test </w:t>
      </w:r>
      <w:r w:rsidR="00EA6D4C" w:rsidRPr="00F339CF">
        <w:rPr>
          <w:rFonts w:ascii="Calibri" w:hAnsi="Calibri" w:cs="Calibri"/>
        </w:rPr>
        <w:t>power</w:t>
      </w:r>
      <w:r w:rsidR="00C61A24" w:rsidRPr="00F339CF">
        <w:rPr>
          <w:rFonts w:ascii="Calibri" w:hAnsi="Calibri" w:cs="Calibri"/>
        </w:rPr>
        <w:t xml:space="preserve">. Varying field names </w:t>
      </w:r>
      <w:r w:rsidR="00783224" w:rsidRPr="00F339CF">
        <w:rPr>
          <w:rFonts w:ascii="Calibri" w:hAnsi="Calibri" w:cs="Calibri"/>
        </w:rPr>
        <w:t>are</w:t>
      </w:r>
      <w:r w:rsidR="00C61A24" w:rsidRPr="00F339CF">
        <w:rPr>
          <w:rFonts w:ascii="Calibri" w:hAnsi="Calibri" w:cs="Calibri"/>
        </w:rPr>
        <w:t xml:space="preserve"> </w:t>
      </w:r>
      <w:r w:rsidR="002454E0" w:rsidRPr="00F339CF">
        <w:rPr>
          <w:rFonts w:ascii="Calibri" w:hAnsi="Calibri" w:cs="Calibri"/>
        </w:rPr>
        <w:t>easily</w:t>
      </w:r>
      <w:r w:rsidR="00B40759" w:rsidRPr="00F339CF">
        <w:rPr>
          <w:rFonts w:ascii="Calibri" w:hAnsi="Calibri" w:cs="Calibri"/>
        </w:rPr>
        <w:t xml:space="preserve"> address</w:t>
      </w:r>
      <w:r w:rsidR="002454E0" w:rsidRPr="00F339CF">
        <w:rPr>
          <w:rFonts w:ascii="Calibri" w:hAnsi="Calibri" w:cs="Calibri"/>
        </w:rPr>
        <w:t>ed</w:t>
      </w:r>
      <w:r w:rsidR="00B40759" w:rsidRPr="00F339CF">
        <w:rPr>
          <w:rFonts w:ascii="Calibri" w:hAnsi="Calibri" w:cs="Calibri"/>
        </w:rPr>
        <w:t xml:space="preserve"> </w:t>
      </w:r>
      <w:r w:rsidR="005C723F" w:rsidRPr="00F339CF">
        <w:rPr>
          <w:rFonts w:ascii="Calibri" w:hAnsi="Calibri" w:cs="Calibri"/>
        </w:rPr>
        <w:t xml:space="preserve">in </w:t>
      </w:r>
      <w:r w:rsidR="00B24EBE" w:rsidRPr="00F339CF">
        <w:rPr>
          <w:rFonts w:ascii="Calibri" w:hAnsi="Calibri" w:cs="Calibri"/>
        </w:rPr>
        <w:t>principle but</w:t>
      </w:r>
      <w:r w:rsidR="00B40759" w:rsidRPr="00F339CF">
        <w:rPr>
          <w:rFonts w:ascii="Calibri" w:hAnsi="Calibri" w:cs="Calibri"/>
        </w:rPr>
        <w:t xml:space="preserve"> </w:t>
      </w:r>
      <w:r w:rsidR="008D0713" w:rsidRPr="00F339CF">
        <w:rPr>
          <w:rFonts w:ascii="Calibri" w:hAnsi="Calibri" w:cs="Calibri"/>
        </w:rPr>
        <w:t>can be</w:t>
      </w:r>
      <w:r w:rsidR="00BE07C3" w:rsidRPr="00F339CF">
        <w:rPr>
          <w:rFonts w:ascii="Calibri" w:hAnsi="Calibri" w:cs="Calibri"/>
        </w:rPr>
        <w:t xml:space="preserve"> </w:t>
      </w:r>
      <w:r w:rsidR="00C61A24" w:rsidRPr="00F339CF">
        <w:rPr>
          <w:rFonts w:ascii="Calibri" w:hAnsi="Calibri" w:cs="Calibri"/>
        </w:rPr>
        <w:t xml:space="preserve">cumbersome and error prone. </w:t>
      </w:r>
      <w:r w:rsidR="0041020B" w:rsidRPr="00F339CF">
        <w:rPr>
          <w:rFonts w:ascii="Calibri" w:hAnsi="Calibri" w:cs="Calibri"/>
        </w:rPr>
        <w:t xml:space="preserve">Third, </w:t>
      </w:r>
      <w:r w:rsidR="00A160B3" w:rsidRPr="00F339CF">
        <w:rPr>
          <w:rFonts w:ascii="Calibri" w:hAnsi="Calibri" w:cs="Calibri"/>
        </w:rPr>
        <w:t xml:space="preserve">data are </w:t>
      </w:r>
      <w:r w:rsidR="00891CB8" w:rsidRPr="00F339CF">
        <w:rPr>
          <w:rFonts w:ascii="Calibri" w:hAnsi="Calibri" w:cs="Calibri"/>
        </w:rPr>
        <w:t xml:space="preserve">frequently </w:t>
      </w:r>
      <w:r w:rsidR="00A160B3" w:rsidRPr="00F339CF">
        <w:rPr>
          <w:rFonts w:ascii="Calibri" w:hAnsi="Calibri" w:cs="Calibri"/>
        </w:rPr>
        <w:t xml:space="preserve">distributed with </w:t>
      </w:r>
      <w:r w:rsidR="00AC59E3" w:rsidRPr="00F339CF">
        <w:rPr>
          <w:rFonts w:ascii="Calibri" w:hAnsi="Calibri" w:cs="Calibri"/>
        </w:rPr>
        <w:t xml:space="preserve">no or </w:t>
      </w:r>
      <w:r w:rsidR="0041020B" w:rsidRPr="00F339CF">
        <w:rPr>
          <w:rFonts w:ascii="Calibri" w:hAnsi="Calibri" w:cs="Calibri"/>
        </w:rPr>
        <w:t>insufficient</w:t>
      </w:r>
      <w:r w:rsidR="00AC59E3" w:rsidRPr="00F339CF">
        <w:rPr>
          <w:rFonts w:ascii="Calibri" w:hAnsi="Calibri" w:cs="Calibri"/>
        </w:rPr>
        <w:t xml:space="preserve"> </w:t>
      </w:r>
      <w:r w:rsidR="0041020B" w:rsidRPr="00F339CF">
        <w:rPr>
          <w:rFonts w:ascii="Calibri" w:hAnsi="Calibri" w:cs="Calibri"/>
        </w:rPr>
        <w:t xml:space="preserve">metadata </w:t>
      </w:r>
      <w:r w:rsidR="00647F3F" w:rsidRPr="00F339CF">
        <w:rPr>
          <w:rFonts w:ascii="Calibri" w:hAnsi="Calibri" w:cs="Calibri"/>
        </w:rPr>
        <w:t xml:space="preserve">describing the </w:t>
      </w:r>
      <w:r w:rsidR="00D11F38" w:rsidRPr="00F339CF">
        <w:rPr>
          <w:rFonts w:ascii="Calibri" w:hAnsi="Calibri" w:cs="Calibri"/>
        </w:rPr>
        <w:t>trait</w:t>
      </w:r>
      <w:r w:rsidR="00647F3F" w:rsidRPr="00F339CF">
        <w:rPr>
          <w:rFonts w:ascii="Calibri" w:hAnsi="Calibri" w:cs="Calibri"/>
        </w:rPr>
        <w:t>, measurement</w:t>
      </w:r>
      <w:r w:rsidR="00D11F38" w:rsidRPr="00F339CF">
        <w:rPr>
          <w:rFonts w:ascii="Calibri" w:hAnsi="Calibri" w:cs="Calibri"/>
        </w:rPr>
        <w:t xml:space="preserve"> units</w:t>
      </w:r>
      <w:r w:rsidR="00647F3F" w:rsidRPr="00F339CF">
        <w:rPr>
          <w:rFonts w:ascii="Calibri" w:hAnsi="Calibri" w:cs="Calibri"/>
        </w:rPr>
        <w:t>, publication source</w:t>
      </w:r>
      <w:r w:rsidR="00BD3C2E" w:rsidRPr="00F339CF">
        <w:rPr>
          <w:rFonts w:ascii="Calibri" w:hAnsi="Calibri" w:cs="Calibri"/>
        </w:rPr>
        <w:t>,</w:t>
      </w:r>
      <w:r w:rsidR="00647F3F" w:rsidRPr="00F339CF">
        <w:rPr>
          <w:rFonts w:ascii="Calibri" w:hAnsi="Calibri" w:cs="Calibri"/>
        </w:rPr>
        <w:t xml:space="preserve"> etc</w:t>
      </w:r>
      <w:r w:rsidR="00BD3C2E" w:rsidRPr="00F339CF">
        <w:rPr>
          <w:rFonts w:ascii="Calibri" w:hAnsi="Calibri" w:cs="Calibri"/>
        </w:rPr>
        <w:t>.</w:t>
      </w:r>
      <w:r w:rsidR="006E4D2B" w:rsidRPr="00F339CF">
        <w:rPr>
          <w:rFonts w:ascii="Calibri" w:hAnsi="Calibri" w:cs="Calibri"/>
        </w:rPr>
        <w:t xml:space="preserve"> which can lead to errors and </w:t>
      </w:r>
      <w:r w:rsidR="00142378" w:rsidRPr="00F339CF">
        <w:rPr>
          <w:rFonts w:ascii="Calibri" w:hAnsi="Calibri" w:cs="Calibri"/>
        </w:rPr>
        <w:t>impede</w:t>
      </w:r>
      <w:r w:rsidR="001F5B1C" w:rsidRPr="00F339CF">
        <w:rPr>
          <w:rFonts w:ascii="Calibri" w:hAnsi="Calibri" w:cs="Calibri"/>
        </w:rPr>
        <w:t xml:space="preserve"> </w:t>
      </w:r>
      <w:r w:rsidR="005B10C4" w:rsidRPr="00F339CF">
        <w:rPr>
          <w:rFonts w:ascii="Calibri" w:hAnsi="Calibri" w:cs="Calibri"/>
        </w:rPr>
        <w:t xml:space="preserve">research </w:t>
      </w:r>
      <w:r w:rsidR="006E4D2B" w:rsidRPr="00F339CF">
        <w:rPr>
          <w:rFonts w:ascii="Calibri" w:hAnsi="Calibri" w:cs="Calibri"/>
        </w:rPr>
        <w:t xml:space="preserve">reproducibility. </w:t>
      </w:r>
      <w:r w:rsidR="00D11F38" w:rsidRPr="00F339CF">
        <w:rPr>
          <w:rFonts w:ascii="Calibri" w:hAnsi="Calibri" w:cs="Calibri"/>
        </w:rPr>
        <w:t>Fourth</w:t>
      </w:r>
      <w:r w:rsidR="00C61A24" w:rsidRPr="00F339CF">
        <w:rPr>
          <w:rFonts w:ascii="Calibri" w:hAnsi="Calibri" w:cs="Calibri"/>
        </w:rPr>
        <w:t xml:space="preserve">, </w:t>
      </w:r>
      <w:r w:rsidR="00BD3C2E" w:rsidRPr="00F339CF">
        <w:rPr>
          <w:rFonts w:ascii="Calibri" w:hAnsi="Calibri" w:cs="Calibri"/>
        </w:rPr>
        <w:t xml:space="preserve">querying </w:t>
      </w:r>
      <w:r w:rsidR="00446B44" w:rsidRPr="00F339CF">
        <w:rPr>
          <w:rFonts w:ascii="Calibri" w:hAnsi="Calibri" w:cs="Calibri"/>
        </w:rPr>
        <w:t>plain text</w:t>
      </w:r>
      <w:r w:rsidR="00BD3C2E" w:rsidRPr="00F339CF">
        <w:rPr>
          <w:rFonts w:ascii="Calibri" w:hAnsi="Calibri" w:cs="Calibri"/>
        </w:rPr>
        <w:t xml:space="preserve"> tabular files</w:t>
      </w:r>
      <w:r w:rsidR="00446B44" w:rsidRPr="00F339CF">
        <w:rPr>
          <w:rFonts w:ascii="Calibri" w:hAnsi="Calibri" w:cs="Calibri"/>
        </w:rPr>
        <w:t xml:space="preserve"> </w:t>
      </w:r>
      <w:r w:rsidR="00BD3C2E" w:rsidRPr="00F339CF">
        <w:rPr>
          <w:rFonts w:ascii="Calibri" w:hAnsi="Calibri" w:cs="Calibri"/>
        </w:rPr>
        <w:t xml:space="preserve">is </w:t>
      </w:r>
      <w:r w:rsidR="00BD54FC" w:rsidRPr="00F339CF">
        <w:rPr>
          <w:rFonts w:ascii="Calibri" w:hAnsi="Calibri" w:cs="Calibri"/>
        </w:rPr>
        <w:t>slow</w:t>
      </w:r>
      <w:r w:rsidR="00F6598E" w:rsidRPr="00F339CF">
        <w:rPr>
          <w:rFonts w:ascii="Calibri" w:hAnsi="Calibri" w:cs="Calibri"/>
        </w:rPr>
        <w:t xml:space="preserve"> and memory inefficient</w:t>
      </w:r>
      <w:r w:rsidR="00BD3C2E" w:rsidRPr="00F339CF">
        <w:rPr>
          <w:rFonts w:ascii="Calibri" w:hAnsi="Calibri" w:cs="Calibri"/>
        </w:rPr>
        <w:t xml:space="preserve">, </w:t>
      </w:r>
      <w:r w:rsidR="001531D4" w:rsidRPr="00F339CF">
        <w:rPr>
          <w:rFonts w:ascii="Calibri" w:hAnsi="Calibri" w:cs="Calibri"/>
        </w:rPr>
        <w:t>mak</w:t>
      </w:r>
      <w:r w:rsidR="00E17AE2" w:rsidRPr="00F339CF">
        <w:rPr>
          <w:rFonts w:ascii="Calibri" w:hAnsi="Calibri" w:cs="Calibri"/>
        </w:rPr>
        <w:t>ing</w:t>
      </w:r>
      <w:r w:rsidR="001531D4" w:rsidRPr="00F339CF">
        <w:rPr>
          <w:rFonts w:ascii="Calibri" w:hAnsi="Calibri" w:cs="Calibri"/>
        </w:rPr>
        <w:t xml:space="preserve"> </w:t>
      </w:r>
      <w:r w:rsidR="00BD3C2E" w:rsidRPr="00F339CF">
        <w:rPr>
          <w:rFonts w:ascii="Calibri" w:hAnsi="Calibri" w:cs="Calibri"/>
        </w:rPr>
        <w:t xml:space="preserve">some </w:t>
      </w:r>
      <w:r w:rsidR="00AB21D8" w:rsidRPr="00F339CF">
        <w:rPr>
          <w:rFonts w:ascii="Calibri" w:hAnsi="Calibri" w:cs="Calibri"/>
        </w:rPr>
        <w:t>potential</w:t>
      </w:r>
      <w:r w:rsidR="00FD29A4" w:rsidRPr="00F339CF">
        <w:rPr>
          <w:rFonts w:ascii="Calibri" w:hAnsi="Calibri" w:cs="Calibri"/>
        </w:rPr>
        <w:t xml:space="preserve"> application</w:t>
      </w:r>
      <w:r w:rsidR="00BD45E6" w:rsidRPr="00F339CF">
        <w:rPr>
          <w:rFonts w:ascii="Calibri" w:hAnsi="Calibri" w:cs="Calibri"/>
        </w:rPr>
        <w:t>s</w:t>
      </w:r>
      <w:r w:rsidR="00FD29A4" w:rsidRPr="00F339CF">
        <w:rPr>
          <w:rFonts w:ascii="Calibri" w:hAnsi="Calibri" w:cs="Calibri"/>
        </w:rPr>
        <w:t xml:space="preserve"> </w:t>
      </w:r>
      <w:r w:rsidR="005752EC" w:rsidRPr="00F339CF">
        <w:rPr>
          <w:rFonts w:ascii="Calibri" w:hAnsi="Calibri" w:cs="Calibri"/>
        </w:rPr>
        <w:t xml:space="preserve">computationally </w:t>
      </w:r>
      <w:r w:rsidR="001531D4" w:rsidRPr="00F339CF">
        <w:rPr>
          <w:rFonts w:ascii="Calibri" w:hAnsi="Calibri" w:cs="Calibri"/>
        </w:rPr>
        <w:t xml:space="preserve">infeasible </w:t>
      </w:r>
      <w:r w:rsidR="00BD3C2E" w:rsidRPr="00F339CF">
        <w:rPr>
          <w:rFonts w:ascii="Calibri" w:hAnsi="Calibri" w:cs="Calibri"/>
        </w:rPr>
        <w:t>(e.g.</w:t>
      </w:r>
      <w:r w:rsidR="00827E33" w:rsidRPr="00F339CF">
        <w:rPr>
          <w:rFonts w:ascii="Calibri" w:hAnsi="Calibri" w:cs="Calibri"/>
        </w:rPr>
        <w:t xml:space="preserve"> </w:t>
      </w:r>
      <w:r w:rsidR="00BD3C2E" w:rsidRPr="00F339CF">
        <w:rPr>
          <w:rFonts w:ascii="Calibri" w:hAnsi="Calibri" w:cs="Calibri"/>
        </w:rPr>
        <w:t xml:space="preserve">systematic </w:t>
      </w:r>
      <w:r w:rsidR="00741A51" w:rsidRPr="00F339CF">
        <w:rPr>
          <w:rFonts w:ascii="Calibri" w:hAnsi="Calibri" w:cs="Calibri"/>
        </w:rPr>
        <w:t>hypothesis-free analyses</w:t>
      </w:r>
      <w:r w:rsidR="00BD3C2E" w:rsidRPr="00F339CF">
        <w:rPr>
          <w:rFonts w:ascii="Calibri" w:hAnsi="Calibri" w:cs="Calibri"/>
        </w:rPr>
        <w:t>)</w:t>
      </w:r>
      <w:r w:rsidR="00FD29A4" w:rsidRPr="00F339CF">
        <w:rPr>
          <w:rFonts w:ascii="Calibri" w:hAnsi="Calibri" w:cs="Calibri"/>
        </w:rPr>
        <w:t>.</w:t>
      </w:r>
    </w:p>
    <w:p w14:paraId="2BB6BD87" w14:textId="77777777" w:rsidR="00EC45A2" w:rsidRPr="00F339CF" w:rsidRDefault="00EC45A2" w:rsidP="002E0EB4">
      <w:pPr>
        <w:rPr>
          <w:rFonts w:ascii="Calibri" w:hAnsi="Calibri" w:cs="Calibri"/>
        </w:rPr>
      </w:pPr>
    </w:p>
    <w:p w14:paraId="66EB09A0" w14:textId="37F5326A" w:rsidR="00DF0DDB" w:rsidRPr="00F339CF" w:rsidRDefault="002E0EB4" w:rsidP="002F48C5">
      <w:pPr>
        <w:rPr>
          <w:rFonts w:ascii="Calibri" w:hAnsi="Calibri" w:cs="Calibri"/>
        </w:rPr>
      </w:pPr>
      <w:r w:rsidRPr="00F339CF">
        <w:rPr>
          <w:rFonts w:ascii="Calibri" w:hAnsi="Calibri" w:cs="Calibri"/>
        </w:rPr>
        <w:t xml:space="preserve">Some proposals </w:t>
      </w:r>
      <w:r w:rsidR="00BA3150" w:rsidRPr="00F339CF">
        <w:rPr>
          <w:rFonts w:ascii="Calibri" w:hAnsi="Calibri" w:cs="Calibri"/>
        </w:rPr>
        <w:t xml:space="preserve">for </w:t>
      </w:r>
      <w:r w:rsidR="00F569E1" w:rsidRPr="00F339CF">
        <w:rPr>
          <w:rFonts w:ascii="Calibri" w:hAnsi="Calibri" w:cs="Calibri"/>
        </w:rPr>
        <w:t xml:space="preserve">a </w:t>
      </w:r>
      <w:r w:rsidR="00BA3150" w:rsidRPr="00F339CF">
        <w:rPr>
          <w:rFonts w:ascii="Calibri" w:hAnsi="Calibri" w:cs="Calibri"/>
        </w:rPr>
        <w:t xml:space="preserve">standard format </w:t>
      </w:r>
      <w:r w:rsidRPr="00F339CF">
        <w:rPr>
          <w:rFonts w:ascii="Calibri" w:hAnsi="Calibri" w:cs="Calibri"/>
        </w:rPr>
        <w:t xml:space="preserve">have been made. The EBI-NHGRI GWAS catalog developed a text format with </w:t>
      </w:r>
      <w:r w:rsidR="008076F0" w:rsidRPr="00F339CF">
        <w:rPr>
          <w:rFonts w:ascii="Calibri" w:hAnsi="Calibri" w:cs="Calibri"/>
        </w:rPr>
        <w:t>uniform</w:t>
      </w:r>
      <w:r w:rsidRPr="00F339CF">
        <w:rPr>
          <w:rFonts w:ascii="Calibri" w:hAnsi="Calibri" w:cs="Calibri"/>
        </w:rPr>
        <w:t xml:space="preserve"> column names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7</w:t>
      </w:r>
      <w:r w:rsidRPr="00F339CF">
        <w:rPr>
          <w:rFonts w:ascii="Calibri" w:hAnsi="Calibri" w:cs="Calibri"/>
        </w:rPr>
        <w:fldChar w:fldCharType="end"/>
      </w:r>
      <w:r w:rsidRPr="00F339CF">
        <w:rPr>
          <w:rFonts w:ascii="Calibri" w:hAnsi="Calibri" w:cs="Calibri"/>
        </w:rPr>
        <w:t xml:space="preserve">. The SMR tool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vertAlign w:val="superscript"/>
        </w:rPr>
        <w:t>8</w:t>
      </w:r>
      <w:r w:rsidRPr="00F339CF">
        <w:rPr>
          <w:rFonts w:ascii="Calibri" w:hAnsi="Calibri" w:cs="Calibri"/>
        </w:rPr>
        <w:fldChar w:fldCharType="end"/>
      </w:r>
      <w:r w:rsidRPr="00F339CF">
        <w:rPr>
          <w:rFonts w:ascii="Calibri" w:hAnsi="Calibri" w:cs="Calibri"/>
        </w:rPr>
        <w:t xml:space="preserve"> </w:t>
      </w:r>
      <w:r w:rsidR="008C63C7" w:rsidRPr="00F339CF">
        <w:rPr>
          <w:rFonts w:ascii="Calibri" w:hAnsi="Calibri" w:cs="Calibri"/>
        </w:rPr>
        <w:t>introduced</w:t>
      </w:r>
      <w:r w:rsidRPr="00F339CF">
        <w:rPr>
          <w:rFonts w:ascii="Calibri" w:hAnsi="Calibri" w:cs="Calibri"/>
        </w:rPr>
        <w:t xml:space="preserve"> a</w:t>
      </w:r>
      <w:r w:rsidR="004958F6" w:rsidRPr="00F339CF">
        <w:rPr>
          <w:rFonts w:ascii="Calibri" w:hAnsi="Calibri" w:cs="Calibri"/>
        </w:rPr>
        <w:t xml:space="preserve"> </w:t>
      </w:r>
      <w:r w:rsidRPr="00F339CF">
        <w:rPr>
          <w:rFonts w:ascii="Calibri" w:hAnsi="Calibri" w:cs="Calibri"/>
        </w:rPr>
        <w:t xml:space="preserve">binary format for rapid querying of quantitative trait loci. These approaches </w:t>
      </w:r>
      <w:r w:rsidR="00BF6D79" w:rsidRPr="00F339CF">
        <w:rPr>
          <w:rFonts w:ascii="Calibri" w:hAnsi="Calibri" w:cs="Calibri"/>
        </w:rPr>
        <w:t xml:space="preserve">are adequate </w:t>
      </w:r>
      <w:r w:rsidR="003A209D" w:rsidRPr="00F339CF">
        <w:rPr>
          <w:rFonts w:ascii="Calibri" w:hAnsi="Calibri" w:cs="Calibri"/>
        </w:rPr>
        <w:t xml:space="preserve">for </w:t>
      </w:r>
      <w:r w:rsidR="0029481B" w:rsidRPr="00F339CF">
        <w:rPr>
          <w:rFonts w:ascii="Calibri" w:hAnsi="Calibri" w:cs="Calibri"/>
        </w:rPr>
        <w:t xml:space="preserve">storing </w:t>
      </w:r>
      <w:r w:rsidRPr="00F339CF">
        <w:rPr>
          <w:rFonts w:ascii="Calibri" w:hAnsi="Calibri" w:cs="Calibri"/>
        </w:rPr>
        <w:t xml:space="preserve">variant level summary statistics but </w:t>
      </w:r>
      <w:r w:rsidR="00671104" w:rsidRPr="00F339CF">
        <w:rPr>
          <w:rFonts w:ascii="Calibri" w:hAnsi="Calibri" w:cs="Calibri"/>
        </w:rPr>
        <w:t>do not enforce allele consistency or have capacity for essential metadata.</w:t>
      </w:r>
      <w:r w:rsidR="007F6DD7" w:rsidRPr="00F339CF">
        <w:rPr>
          <w:rFonts w:ascii="Calibri" w:hAnsi="Calibri" w:cs="Calibri"/>
        </w:rPr>
        <w:t xml:space="preserve"> </w:t>
      </w:r>
      <w:r w:rsidR="00356318" w:rsidRPr="00F339CF">
        <w:rPr>
          <w:rFonts w:ascii="Calibri" w:hAnsi="Calibri" w:cs="Calibri"/>
        </w:rPr>
        <w:t>Learning from these examples</w:t>
      </w:r>
      <w:r w:rsidR="00381D17" w:rsidRPr="00F339CF">
        <w:rPr>
          <w:rFonts w:ascii="Calibri" w:hAnsi="Calibri" w:cs="Calibri"/>
        </w:rPr>
        <w:t xml:space="preserve"> and </w:t>
      </w:r>
      <w:r w:rsidR="00356318" w:rsidRPr="00F339CF">
        <w:rPr>
          <w:rFonts w:ascii="Calibri" w:hAnsi="Calibri" w:cs="Calibri"/>
        </w:rPr>
        <w:t xml:space="preserve">our experiences </w:t>
      </w:r>
      <w:r w:rsidR="00381D17" w:rsidRPr="00F339CF">
        <w:rPr>
          <w:rFonts w:ascii="Calibri" w:hAnsi="Calibri" w:cs="Calibri"/>
        </w:rPr>
        <w:t xml:space="preserve">performing </w:t>
      </w:r>
      <w:r w:rsidR="004F2296" w:rsidRPr="00F339CF">
        <w:rPr>
          <w:rFonts w:ascii="Calibri" w:hAnsi="Calibri" w:cs="Calibri"/>
        </w:rPr>
        <w:t xml:space="preserve">high-throughput analyses </w:t>
      </w:r>
      <w:r w:rsidR="00356318" w:rsidRPr="00F339CF">
        <w:rPr>
          <w:rFonts w:ascii="Calibri" w:hAnsi="Calibri" w:cs="Calibri"/>
        </w:rPr>
        <w:t xml:space="preserve">across two research </w:t>
      </w:r>
      <w:r w:rsidR="00616A51" w:rsidRPr="00F339CF">
        <w:rPr>
          <w:rFonts w:ascii="Calibri" w:hAnsi="Calibri" w:cs="Calibri"/>
        </w:rPr>
        <w:t>centres</w:t>
      </w:r>
      <w:r w:rsidR="0092116A" w:rsidRPr="00F339CF">
        <w:rPr>
          <w:rFonts w:ascii="Calibri" w:hAnsi="Calibri" w:cs="Calibri"/>
        </w:rPr>
        <w:t>,</w:t>
      </w:r>
      <w:r w:rsidR="00356318" w:rsidRPr="00F339CF">
        <w:rPr>
          <w:rFonts w:ascii="Calibri" w:hAnsi="Calibri" w:cs="Calibri"/>
        </w:rPr>
        <w:t xml:space="preserve"> we </w:t>
      </w:r>
      <w:r w:rsidR="00F46664" w:rsidRPr="00F339CF">
        <w:rPr>
          <w:rFonts w:ascii="Calibri" w:hAnsi="Calibri" w:cs="Calibri"/>
        </w:rPr>
        <w:t>developed</w:t>
      </w:r>
      <w:r w:rsidR="00356318" w:rsidRPr="00F339CF">
        <w:rPr>
          <w:rFonts w:ascii="Calibri" w:hAnsi="Calibri" w:cs="Calibri"/>
        </w:rPr>
        <w:t xml:space="preserve"> a set of requirements for a suitable universal format</w:t>
      </w:r>
      <w:r w:rsidR="00D10203" w:rsidRPr="00F339CF">
        <w:rPr>
          <w:rFonts w:ascii="Calibri" w:hAnsi="Calibri" w:cs="Calibri"/>
        </w:rPr>
        <w:t xml:space="preserve"> (Table 1)</w:t>
      </w:r>
      <w:r w:rsidR="00356318" w:rsidRPr="00F339CF">
        <w:rPr>
          <w:rFonts w:ascii="Calibri" w:hAnsi="Calibri" w:cs="Calibri"/>
        </w:rPr>
        <w:t>.</w:t>
      </w:r>
      <w:r w:rsidR="007F11C9" w:rsidRPr="00F339CF">
        <w:rPr>
          <w:rFonts w:ascii="Calibri" w:hAnsi="Calibri" w:cs="Calibri"/>
        </w:rPr>
        <w:t xml:space="preserve"> </w:t>
      </w:r>
      <w:r w:rsidR="00445B38" w:rsidRPr="00F339CF">
        <w:rPr>
          <w:rFonts w:ascii="Calibri" w:hAnsi="Calibri" w:cs="Calibri"/>
        </w:rPr>
        <w:t>The</w:t>
      </w:r>
      <w:r w:rsidR="00FB1D54" w:rsidRPr="00F339CF">
        <w:rPr>
          <w:rFonts w:ascii="Calibri" w:hAnsi="Calibri" w:cs="Calibri"/>
        </w:rPr>
        <w:t>se</w:t>
      </w:r>
      <w:r w:rsidR="00445B38" w:rsidRPr="00F339CF">
        <w:rPr>
          <w:rFonts w:ascii="Calibri" w:hAnsi="Calibri" w:cs="Calibri"/>
        </w:rPr>
        <w:t xml:space="preserve"> </w:t>
      </w:r>
      <w:r w:rsidR="00EF45A0" w:rsidRPr="00F339CF">
        <w:rPr>
          <w:rFonts w:ascii="Calibri" w:hAnsi="Calibri" w:cs="Calibri"/>
        </w:rPr>
        <w:t>features</w:t>
      </w:r>
      <w:r w:rsidR="00445B38" w:rsidRPr="00F339CF">
        <w:rPr>
          <w:rFonts w:ascii="Calibri" w:hAnsi="Calibri" w:cs="Calibri"/>
        </w:rPr>
        <w:t xml:space="preserve"> place emphasis on consisten</w:t>
      </w:r>
      <w:r w:rsidR="008C7E60" w:rsidRPr="00F339CF">
        <w:rPr>
          <w:rFonts w:ascii="Calibri" w:hAnsi="Calibri" w:cs="Calibri"/>
        </w:rPr>
        <w:t>cy</w:t>
      </w:r>
      <w:r w:rsidR="00445B38" w:rsidRPr="00F339CF">
        <w:rPr>
          <w:rFonts w:ascii="Calibri" w:hAnsi="Calibri" w:cs="Calibri"/>
        </w:rPr>
        <w:t xml:space="preserve"> and robust</w:t>
      </w:r>
      <w:r w:rsidR="008C7E60" w:rsidRPr="00F339CF">
        <w:rPr>
          <w:rFonts w:ascii="Calibri" w:hAnsi="Calibri" w:cs="Calibri"/>
        </w:rPr>
        <w:t>ness</w:t>
      </w:r>
      <w:r w:rsidR="00445B38" w:rsidRPr="00F339CF">
        <w:rPr>
          <w:rFonts w:ascii="Calibri" w:hAnsi="Calibri" w:cs="Calibri"/>
        </w:rPr>
        <w:t xml:space="preserve">, capacity for metadata to provide a full audit trail, efficient querying and </w:t>
      </w:r>
      <w:r w:rsidR="00141B3E" w:rsidRPr="00F339CF">
        <w:rPr>
          <w:rFonts w:ascii="Calibri" w:hAnsi="Calibri" w:cs="Calibri"/>
        </w:rPr>
        <w:t xml:space="preserve">file </w:t>
      </w:r>
      <w:r w:rsidR="00445B38" w:rsidRPr="00F339CF">
        <w:rPr>
          <w:rFonts w:ascii="Calibri" w:hAnsi="Calibri" w:cs="Calibri"/>
        </w:rPr>
        <w:t xml:space="preserve">storage, ensuring </w:t>
      </w:r>
      <w:r w:rsidR="00141B3E" w:rsidRPr="00F339CF">
        <w:rPr>
          <w:rFonts w:ascii="Calibri" w:hAnsi="Calibri" w:cs="Calibri"/>
        </w:rPr>
        <w:t xml:space="preserve">data </w:t>
      </w:r>
      <w:r w:rsidR="00445B38" w:rsidRPr="00F339CF">
        <w:rPr>
          <w:rFonts w:ascii="Calibri" w:hAnsi="Calibri" w:cs="Calibri"/>
        </w:rPr>
        <w:t xml:space="preserve">integrity, interoperability with existing open-source tools and across multiple datasets </w:t>
      </w:r>
      <w:r w:rsidR="00141B3E" w:rsidRPr="00F339CF">
        <w:rPr>
          <w:rFonts w:ascii="Calibri" w:hAnsi="Calibri" w:cs="Calibri"/>
        </w:rPr>
        <w:t xml:space="preserve">to support </w:t>
      </w:r>
      <w:r w:rsidR="00445B38" w:rsidRPr="00F339CF">
        <w:rPr>
          <w:rFonts w:ascii="Calibri" w:hAnsi="Calibri" w:cs="Calibri"/>
        </w:rPr>
        <w:t>data sharing and integration.</w:t>
      </w:r>
      <w:r w:rsidR="00F51D04" w:rsidRPr="00F339CF">
        <w:rPr>
          <w:rFonts w:ascii="Calibri" w:hAnsi="Calibri" w:cs="Calibri"/>
        </w:rPr>
        <w:t xml:space="preserve"> We determined that adapting the variant call format (VCF) </w:t>
      </w:r>
      <w:r w:rsidR="00F51D0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F339CF">
        <w:rPr>
          <w:rFonts w:ascii="Calibri" w:hAnsi="Calibri" w:cs="Calibri"/>
        </w:rPr>
        <w:fldChar w:fldCharType="separate"/>
      </w:r>
      <w:r w:rsidR="00E252BD" w:rsidRPr="00F339CF">
        <w:rPr>
          <w:rFonts w:ascii="Calibri" w:hAnsi="Calibri" w:cs="Calibri"/>
          <w:vertAlign w:val="superscript"/>
        </w:rPr>
        <w:t>9</w:t>
      </w:r>
      <w:r w:rsidR="00F51D04" w:rsidRPr="00F339CF">
        <w:rPr>
          <w:rFonts w:ascii="Calibri" w:hAnsi="Calibri" w:cs="Calibri"/>
        </w:rPr>
        <w:fldChar w:fldCharType="end"/>
      </w:r>
      <w:r w:rsidR="00F51D04" w:rsidRPr="00F339CF">
        <w:rPr>
          <w:rFonts w:ascii="Calibri" w:hAnsi="Calibri" w:cs="Calibri"/>
        </w:rPr>
        <w:t xml:space="preserve"> was a convenient and constructive </w:t>
      </w:r>
      <w:r w:rsidR="00F5749C" w:rsidRPr="00F339CF">
        <w:rPr>
          <w:rFonts w:ascii="Calibri" w:hAnsi="Calibri" w:cs="Calibri"/>
        </w:rPr>
        <w:t>solution</w:t>
      </w:r>
      <w:r w:rsidR="00C44BAA" w:rsidRPr="00F339CF">
        <w:rPr>
          <w:rFonts w:ascii="Calibri" w:hAnsi="Calibri" w:cs="Calibri"/>
        </w:rPr>
        <w:t xml:space="preserve"> to </w:t>
      </w:r>
      <w:r w:rsidR="003A0CBE">
        <w:rPr>
          <w:rFonts w:ascii="Calibri" w:hAnsi="Calibri" w:cs="Calibri"/>
        </w:rPr>
        <w:t xml:space="preserve">address </w:t>
      </w:r>
      <w:r w:rsidR="00C44BAA" w:rsidRPr="00F339CF">
        <w:rPr>
          <w:rFonts w:ascii="Calibri" w:hAnsi="Calibri" w:cs="Calibri"/>
        </w:rPr>
        <w:t xml:space="preserve">these issues. We </w:t>
      </w:r>
      <w:r w:rsidR="00F51D04" w:rsidRPr="00F339CF">
        <w:rPr>
          <w:rFonts w:ascii="Calibri" w:hAnsi="Calibri" w:cs="Calibri"/>
        </w:rPr>
        <w:t xml:space="preserve">provide evidence demonstrating how the VCF meets our </w:t>
      </w:r>
      <w:r w:rsidR="00653E9B" w:rsidRPr="00F339CF">
        <w:rPr>
          <w:rFonts w:ascii="Calibri" w:hAnsi="Calibri" w:cs="Calibri"/>
        </w:rPr>
        <w:t xml:space="preserve">requirements </w:t>
      </w:r>
      <w:r w:rsidR="00B74B32" w:rsidRPr="00F339CF">
        <w:rPr>
          <w:rFonts w:ascii="Calibri" w:hAnsi="Calibri" w:cs="Calibri"/>
        </w:rPr>
        <w:t xml:space="preserve">and showcase capabilities </w:t>
      </w:r>
      <w:r w:rsidR="003309EA" w:rsidRPr="00F339CF">
        <w:rPr>
          <w:rFonts w:ascii="Calibri" w:hAnsi="Calibri" w:cs="Calibri"/>
        </w:rPr>
        <w:t xml:space="preserve">of this medium </w:t>
      </w:r>
      <w:r w:rsidR="00F51D04" w:rsidRPr="00F339CF">
        <w:rPr>
          <w:rFonts w:ascii="Calibri" w:hAnsi="Calibri" w:cs="Calibri"/>
        </w:rPr>
        <w:t>(Table 1).</w:t>
      </w:r>
    </w:p>
    <w:p w14:paraId="7EF5F524" w14:textId="77777777" w:rsidR="00DF0DDB" w:rsidRPr="00F339CF" w:rsidRDefault="00DF0DDB" w:rsidP="002F48C5">
      <w:pPr>
        <w:rPr>
          <w:rFonts w:ascii="Calibri" w:hAnsi="Calibri" w:cs="Calibri"/>
        </w:rPr>
      </w:pPr>
    </w:p>
    <w:p w14:paraId="6ADD53A0" w14:textId="7991C4D6" w:rsidR="002F48C5" w:rsidRPr="00F339CF" w:rsidRDefault="002F48C5" w:rsidP="002F48C5">
      <w:pPr>
        <w:rPr>
          <w:rFonts w:ascii="Calibri" w:hAnsi="Calibri" w:cs="Calibri"/>
        </w:rPr>
      </w:pPr>
      <w:r w:rsidRPr="00F339CF">
        <w:rPr>
          <w:rFonts w:ascii="Calibri" w:hAnsi="Calibri" w:cs="Calibri"/>
        </w:rPr>
        <w:lastRenderedPageBreak/>
        <w:t>The VCF is organi</w:t>
      </w:r>
      <w:r w:rsidR="002617F1">
        <w:rPr>
          <w:rFonts w:ascii="Calibri" w:hAnsi="Calibri" w:cs="Calibri"/>
        </w:rPr>
        <w:t>s</w:t>
      </w:r>
      <w:r w:rsidRPr="00F339CF">
        <w:rPr>
          <w:rFonts w:ascii="Calibri" w:hAnsi="Calibri" w:cs="Calibri"/>
        </w:rPr>
        <w:t xml:space="preserve">ed into three components: a flexible file header containing </w:t>
      </w:r>
      <w:r w:rsidR="00A60629" w:rsidRPr="00F339CF">
        <w:rPr>
          <w:rFonts w:ascii="Calibri" w:hAnsi="Calibri" w:cs="Calibri"/>
        </w:rPr>
        <w:t>metadata</w:t>
      </w:r>
      <w:r w:rsidRPr="00F339CF">
        <w:rPr>
          <w:rFonts w:ascii="Calibri" w:hAnsi="Calibri" w:cs="Calibri"/>
        </w:rPr>
        <w:t xml:space="preserve"> (lines beginning with ‘#’), variant information (one locus per row) and sample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F339CF" w:rsidRDefault="002F48C5" w:rsidP="002F48C5">
      <w:pPr>
        <w:rPr>
          <w:rFonts w:ascii="Calibri" w:hAnsi="Calibri" w:cs="Calibri"/>
        </w:rPr>
      </w:pPr>
    </w:p>
    <w:p w14:paraId="2D66FFA5" w14:textId="43BD9685" w:rsidR="002F48C5" w:rsidRPr="00F339CF" w:rsidRDefault="002F48C5" w:rsidP="002F48C5">
      <w:pPr>
        <w:rPr>
          <w:rFonts w:ascii="Calibri" w:hAnsi="Calibri" w:cs="Calibri"/>
        </w:rPr>
      </w:pPr>
      <w:r w:rsidRPr="00F339CF">
        <w:rPr>
          <w:rFonts w:ascii="Calibri" w:hAnsi="Calibri" w:cs="Calibri"/>
        </w:rPr>
        <w:t>The VCF header is mandatory for defining fields throughout the file body including variable description, value requirements (i.e. number of values permitted and null values) and data type (i.e. string, number and boolean). Metadata define important characteristics of the GWAS</w:t>
      </w:r>
      <w:r w:rsidR="00A14AFD" w:rsidRPr="00F339CF">
        <w:rPr>
          <w:rFonts w:ascii="Calibri" w:hAnsi="Calibri" w:cs="Calibri"/>
        </w:rPr>
        <w:t xml:space="preserve"> </w:t>
      </w:r>
      <w:r w:rsidR="001E1204" w:rsidRPr="00F339CF">
        <w:rPr>
          <w:rFonts w:ascii="Calibri" w:hAnsi="Calibri" w:cs="Calibri"/>
        </w:rPr>
        <w:t>including</w:t>
      </w:r>
      <w:r w:rsidRPr="00F339CF">
        <w:rPr>
          <w:rFonts w:ascii="Calibri" w:hAnsi="Calibri" w:cs="Calibri"/>
        </w:rPr>
        <w:t xml:space="preserve"> trait description(s), units and identifiers, genome build, chromosome lengths and number, number of variants, type of trait (continuous or binary), sample size and study identifier.</w:t>
      </w:r>
    </w:p>
    <w:p w14:paraId="636A3A00" w14:textId="77777777" w:rsidR="002F48C5" w:rsidRPr="00F339CF" w:rsidRDefault="002F48C5" w:rsidP="002F48C5">
      <w:pPr>
        <w:rPr>
          <w:rFonts w:ascii="Calibri" w:hAnsi="Calibri" w:cs="Calibri"/>
        </w:rPr>
      </w:pPr>
    </w:p>
    <w:p w14:paraId="3AED94D9" w14:textId="62C09C70" w:rsidR="00B704A8" w:rsidRDefault="002F48C5" w:rsidP="00E603FB">
      <w:pPr>
        <w:rPr>
          <w:rFonts w:ascii="Calibri" w:hAnsi="Calibri" w:cs="Calibri"/>
        </w:rPr>
      </w:pPr>
      <w:r w:rsidRPr="00F339CF">
        <w:rPr>
          <w:rFonts w:ascii="Calibri" w:hAnsi="Calibri" w:cs="Calibri"/>
        </w:rPr>
        <w:t xml:space="preserve">Each row of the file body contains a single variant position </w:t>
      </w:r>
      <w:r w:rsidR="001E1204" w:rsidRPr="00F339CF">
        <w:rPr>
          <w:rFonts w:ascii="Calibri" w:hAnsi="Calibri" w:cs="Calibri"/>
        </w:rPr>
        <w:t>describing</w:t>
      </w:r>
      <w:r w:rsidRPr="00F339CF">
        <w:rPr>
          <w:rFonts w:ascii="Calibri" w:hAnsi="Calibri" w:cs="Calibri"/>
        </w:rPr>
        <w:t xml:space="preserve"> chromosome name, base-pair position, variant identifier (i.e. dbSNP identifier), reference (non-effect allele)</w:t>
      </w:r>
      <w:r w:rsidR="00DB38C9" w:rsidRPr="00F339CF">
        <w:rPr>
          <w:rFonts w:ascii="Calibri" w:hAnsi="Calibri" w:cs="Calibri"/>
        </w:rPr>
        <w:t xml:space="preserve"> and</w:t>
      </w:r>
      <w:r w:rsidRPr="00F339CF">
        <w:rPr>
          <w:rFonts w:ascii="Calibri" w:hAnsi="Calibri" w:cs="Calibri"/>
        </w:rPr>
        <w:t xml:space="preserve"> alternative/effect allele(s), quality and filter</w:t>
      </w:r>
      <w:r w:rsidR="00FF1190" w:rsidRPr="00F339CF">
        <w:rPr>
          <w:rFonts w:ascii="Calibri" w:hAnsi="Calibri" w:cs="Calibri"/>
        </w:rPr>
        <w:t xml:space="preserve">. The latter </w:t>
      </w:r>
      <w:r w:rsidRPr="00F339CF">
        <w:rPr>
          <w:rFonts w:ascii="Calibri" w:hAnsi="Calibri" w:cs="Calibri"/>
        </w:rPr>
        <w:t xml:space="preserve">can be used to flag poor quality variants for exclusion in downstream analyses. </w:t>
      </w:r>
      <w:r w:rsidR="00F56DAA" w:rsidRPr="00F339CF">
        <w:rPr>
          <w:rFonts w:ascii="Calibri" w:hAnsi="Calibri" w:cs="Calibri"/>
        </w:rPr>
        <w:t>Additionally, t</w:t>
      </w:r>
      <w:r w:rsidRPr="00F339CF">
        <w:rPr>
          <w:rFonts w:ascii="Calibri" w:hAnsi="Calibri" w:cs="Calibri"/>
        </w:rPr>
        <w:t>he INFO column is a flexible store for variant-level data such as population frequency, genomic annotations and functional effects. Finally, the sample column is used to store allele-trait association metrics: effect size, standard error</w:t>
      </w:r>
      <w:r w:rsidR="00B704A8" w:rsidRPr="00F339CF">
        <w:rPr>
          <w:rFonts w:ascii="Calibri" w:hAnsi="Calibri" w:cs="Calibri"/>
        </w:rPr>
        <w:t xml:space="preserve"> and </w:t>
      </w:r>
      <w:r w:rsidRPr="00F339CF">
        <w:rPr>
          <w:rFonts w:ascii="Calibri" w:hAnsi="Calibri" w:cs="Calibri"/>
        </w:rPr>
        <w:t>association P-value</w:t>
      </w:r>
      <w:r w:rsidR="00B704A8" w:rsidRPr="00F339CF">
        <w:rPr>
          <w:rFonts w:ascii="Calibri" w:hAnsi="Calibri" w:cs="Calibri"/>
        </w:rPr>
        <w:t xml:space="preserve">. </w:t>
      </w:r>
      <w:r w:rsidR="008E6CAA">
        <w:rPr>
          <w:rFonts w:ascii="Calibri" w:hAnsi="Calibri" w:cs="Calibri"/>
        </w:rPr>
        <w:t>C</w:t>
      </w:r>
      <w:r w:rsidR="00B704A8" w:rsidRPr="00F339CF">
        <w:rPr>
          <w:rFonts w:ascii="Calibri" w:hAnsi="Calibri" w:cs="Calibri"/>
        </w:rPr>
        <w:t xml:space="preserve">ohort variant frequency and </w:t>
      </w:r>
      <w:r w:rsidR="00065B99" w:rsidRPr="00F339CF">
        <w:rPr>
          <w:rFonts w:ascii="Calibri" w:hAnsi="Calibri" w:cs="Calibri"/>
        </w:rPr>
        <w:t>genotyp</w:t>
      </w:r>
      <w:r w:rsidR="00C57B61" w:rsidRPr="00F339CF">
        <w:rPr>
          <w:rFonts w:ascii="Calibri" w:hAnsi="Calibri" w:cs="Calibri"/>
        </w:rPr>
        <w:t>e</w:t>
      </w:r>
      <w:r w:rsidR="00065B99" w:rsidRPr="00F339CF">
        <w:rPr>
          <w:rFonts w:ascii="Calibri" w:hAnsi="Calibri" w:cs="Calibri"/>
        </w:rPr>
        <w:t xml:space="preserve"> </w:t>
      </w:r>
      <w:r w:rsidR="00B704A8" w:rsidRPr="00F339CF">
        <w:rPr>
          <w:rFonts w:ascii="Calibri" w:hAnsi="Calibri" w:cs="Calibri"/>
        </w:rPr>
        <w:t xml:space="preserve">marker identifier </w:t>
      </w:r>
      <w:r w:rsidR="00C948C7">
        <w:rPr>
          <w:rFonts w:ascii="Calibri" w:hAnsi="Calibri" w:cs="Calibri"/>
        </w:rPr>
        <w:t xml:space="preserve">are also stored </w:t>
      </w:r>
      <w:r w:rsidR="00C57B61" w:rsidRPr="00F339CF">
        <w:rPr>
          <w:rFonts w:ascii="Calibri" w:hAnsi="Calibri" w:cs="Calibri"/>
        </w:rPr>
        <w:t xml:space="preserve">in the sample field </w:t>
      </w:r>
      <w:r w:rsidR="00B704A8" w:rsidRPr="00F339CF">
        <w:rPr>
          <w:rFonts w:ascii="Calibri" w:hAnsi="Calibri" w:cs="Calibri"/>
        </w:rPr>
        <w:t xml:space="preserve">to accommodate multiple </w:t>
      </w:r>
      <w:r w:rsidR="009B5F00" w:rsidRPr="00F339CF">
        <w:rPr>
          <w:rFonts w:ascii="Calibri" w:hAnsi="Calibri" w:cs="Calibri"/>
        </w:rPr>
        <w:t xml:space="preserve">GWAS from different populations </w:t>
      </w:r>
      <w:r w:rsidR="002C4F79" w:rsidRPr="00F339CF">
        <w:rPr>
          <w:rFonts w:ascii="Calibri" w:hAnsi="Calibri" w:cs="Calibri"/>
        </w:rPr>
        <w:t>and/</w:t>
      </w:r>
      <w:r w:rsidR="009B5F00" w:rsidRPr="00F339CF">
        <w:rPr>
          <w:rFonts w:ascii="Calibri" w:hAnsi="Calibri" w:cs="Calibri"/>
        </w:rPr>
        <w:t xml:space="preserve">or genotyping technology </w:t>
      </w:r>
      <w:r w:rsidR="00B704A8" w:rsidRPr="00F339CF">
        <w:rPr>
          <w:rFonts w:ascii="Calibri" w:hAnsi="Calibri" w:cs="Calibri"/>
        </w:rPr>
        <w:t xml:space="preserve">in a </w:t>
      </w:r>
      <w:r w:rsidR="00FF0ED4" w:rsidRPr="00F339CF">
        <w:rPr>
          <w:rFonts w:ascii="Calibri" w:hAnsi="Calibri" w:cs="Calibri"/>
        </w:rPr>
        <w:t xml:space="preserve">single </w:t>
      </w:r>
      <w:r w:rsidR="00742DA2" w:rsidRPr="00F339CF">
        <w:rPr>
          <w:rFonts w:ascii="Calibri" w:hAnsi="Calibri" w:cs="Calibri"/>
        </w:rPr>
        <w:t>VCF</w:t>
      </w:r>
      <w:r w:rsidR="00B704A8" w:rsidRPr="00F339CF">
        <w:rPr>
          <w:rFonts w:ascii="Calibri" w:hAnsi="Calibri" w:cs="Calibri"/>
        </w:rPr>
        <w:t xml:space="preserve"> file.</w:t>
      </w:r>
    </w:p>
    <w:p w14:paraId="7497538F" w14:textId="6C6D809E" w:rsidR="006F40D2" w:rsidRPr="00F339CF" w:rsidRDefault="006F40D2" w:rsidP="001F38CC">
      <w:pPr>
        <w:rPr>
          <w:rFonts w:ascii="Calibri" w:hAnsi="Calibri" w:cs="Calibri"/>
        </w:rPr>
      </w:pPr>
    </w:p>
    <w:p w14:paraId="3FEC2E5A" w14:textId="5C95E644" w:rsidR="006F40D2" w:rsidRDefault="00E52B1D" w:rsidP="001F38CC">
      <w:pPr>
        <w:rPr>
          <w:rFonts w:ascii="Calibri" w:hAnsi="Calibri" w:cs="Calibri"/>
        </w:rPr>
      </w:pPr>
      <w:r w:rsidRPr="00F339CF">
        <w:rPr>
          <w:rFonts w:ascii="Calibri" w:hAnsi="Calibri" w:cs="Calibri"/>
        </w:rPr>
        <w:t xml:space="preserve">This </w:t>
      </w:r>
      <w:r w:rsidR="006F40D2" w:rsidRPr="00F339CF">
        <w:rPr>
          <w:rFonts w:ascii="Calibri" w:hAnsi="Calibri" w:cs="Calibri"/>
        </w:rPr>
        <w:t xml:space="preserve">format has </w:t>
      </w:r>
      <w:r w:rsidR="009D6D59" w:rsidRPr="00F339CF">
        <w:rPr>
          <w:rFonts w:ascii="Calibri" w:hAnsi="Calibri" w:cs="Calibri"/>
        </w:rPr>
        <w:t>a number of</w:t>
      </w:r>
      <w:r w:rsidR="006F40D2" w:rsidRPr="00F339CF">
        <w:rPr>
          <w:rFonts w:ascii="Calibri" w:hAnsi="Calibri" w:cs="Calibri"/>
        </w:rPr>
        <w:t xml:space="preserve"> advantages over existing solutions. First, established </w:t>
      </w:r>
      <w:r w:rsidR="009F149F" w:rsidRPr="00F339CF">
        <w:rPr>
          <w:rFonts w:ascii="Calibri" w:hAnsi="Calibri" w:cs="Calibri"/>
        </w:rPr>
        <w:t xml:space="preserve">VCF </w:t>
      </w:r>
      <w:r w:rsidR="006F40D2" w:rsidRPr="00F339CF">
        <w:rPr>
          <w:rFonts w:ascii="Calibri" w:hAnsi="Calibri" w:cs="Calibri"/>
        </w:rPr>
        <w:t>parsing libraries (HTSLIB</w:t>
      </w:r>
      <w:r w:rsidR="002F2311" w:rsidRPr="00F339CF">
        <w:rPr>
          <w:rFonts w:ascii="Calibri" w:hAnsi="Calibri" w:cs="Calibri"/>
        </w:rPr>
        <w:t xml:space="preserve"> </w:t>
      </w:r>
      <w:r w:rsidR="00CC41E2"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vertAlign w:val="superscript"/>
        </w:rPr>
        <w:t>17</w:t>
      </w:r>
      <w:r w:rsidR="00CC41E2" w:rsidRPr="00F339CF">
        <w:rPr>
          <w:rFonts w:ascii="Calibri" w:hAnsi="Calibri" w:cs="Calibri"/>
        </w:rPr>
        <w:fldChar w:fldCharType="end"/>
      </w:r>
      <w:r w:rsidR="006F40D2" w:rsidRPr="00F339CF">
        <w:rPr>
          <w:rFonts w:ascii="Calibri" w:hAnsi="Calibri" w:cs="Calibri"/>
        </w:rPr>
        <w:t xml:space="preserve"> &amp; HTSJDK</w:t>
      </w:r>
      <w:r w:rsidR="00CC41E2" w:rsidRPr="00F339CF">
        <w:rPr>
          <w:rFonts w:ascii="Calibri" w:hAnsi="Calibri" w:cs="Calibri"/>
        </w:rPr>
        <w:t xml:space="preserve"> </w:t>
      </w:r>
      <w:r w:rsidR="00CC41E2" w:rsidRPr="00F339CF">
        <w:rPr>
          <w:rFonts w:ascii="Calibri" w:hAnsi="Calibri" w:cs="Calibri"/>
        </w:rPr>
        <w:fldChar w:fldCharType="begin" w:fldLock="1"/>
      </w:r>
      <w:r w:rsidR="009073DE"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vertAlign w:val="superscript"/>
        </w:rPr>
        <w:t>17</w:t>
      </w:r>
      <w:r w:rsidR="00CC41E2" w:rsidRPr="00F339CF">
        <w:rPr>
          <w:rFonts w:ascii="Calibri" w:hAnsi="Calibri" w:cs="Calibri"/>
        </w:rPr>
        <w:fldChar w:fldCharType="end"/>
      </w:r>
      <w:r w:rsidR="006F40D2" w:rsidRPr="00F339CF">
        <w:rPr>
          <w:rFonts w:ascii="Calibri" w:hAnsi="Calibri" w:cs="Calibri"/>
        </w:rPr>
        <w:t xml:space="preserve">) </w:t>
      </w:r>
      <w:r w:rsidR="009F149F" w:rsidRPr="00F339CF">
        <w:rPr>
          <w:rFonts w:ascii="Calibri" w:hAnsi="Calibri" w:cs="Calibri"/>
        </w:rPr>
        <w:t xml:space="preserve">provide robust methods for handling complex variation such as </w:t>
      </w:r>
      <w:r w:rsidR="00A5431C" w:rsidRPr="00F339CF">
        <w:rPr>
          <w:rFonts w:ascii="Calibri" w:hAnsi="Calibri" w:cs="Calibri"/>
        </w:rPr>
        <w:t xml:space="preserve">multi-allelic </w:t>
      </w:r>
      <w:r w:rsidR="004408B4" w:rsidRPr="00F339CF">
        <w:rPr>
          <w:rFonts w:ascii="Calibri" w:hAnsi="Calibri" w:cs="Calibri"/>
        </w:rPr>
        <w:t xml:space="preserve">(multiple variant alleles at a single genomic position) </w:t>
      </w:r>
      <w:r w:rsidR="00A5431C" w:rsidRPr="00F339CF">
        <w:rPr>
          <w:rFonts w:ascii="Calibri" w:hAnsi="Calibri" w:cs="Calibri"/>
        </w:rPr>
        <w:t xml:space="preserve">and </w:t>
      </w:r>
      <w:r w:rsidR="009F149F" w:rsidRPr="00F339CF">
        <w:rPr>
          <w:rFonts w:ascii="Calibri" w:hAnsi="Calibri" w:cs="Calibri"/>
        </w:rPr>
        <w:t>insertion-deletion variants</w:t>
      </w:r>
      <w:r w:rsidR="003400D6" w:rsidRPr="00F339CF">
        <w:rPr>
          <w:rFonts w:ascii="Calibri" w:hAnsi="Calibri" w:cs="Calibri"/>
        </w:rPr>
        <w:t xml:space="preserve"> which are typically discarded during analys</w:t>
      </w:r>
      <w:r w:rsidR="00404120" w:rsidRPr="00F339CF">
        <w:rPr>
          <w:rFonts w:ascii="Calibri" w:hAnsi="Calibri" w:cs="Calibri"/>
        </w:rPr>
        <w:t>e</w:t>
      </w:r>
      <w:r w:rsidR="003400D6" w:rsidRPr="00F339CF">
        <w:rPr>
          <w:rFonts w:ascii="Calibri" w:hAnsi="Calibri" w:cs="Calibri"/>
        </w:rPr>
        <w:t>s.</w:t>
      </w:r>
      <w:r w:rsidR="00150CE2" w:rsidRPr="00F339CF">
        <w:rPr>
          <w:rFonts w:ascii="Calibri" w:hAnsi="Calibri" w:cs="Calibri"/>
        </w:rPr>
        <w:t xml:space="preserve"> </w:t>
      </w:r>
      <w:r w:rsidR="00761A59" w:rsidRPr="00F339CF">
        <w:rPr>
          <w:rFonts w:ascii="Calibri" w:hAnsi="Calibri" w:cs="Calibri"/>
        </w:rPr>
        <w:t>Second,</w:t>
      </w:r>
      <w:r w:rsidR="00FB0B2E">
        <w:rPr>
          <w:rFonts w:ascii="Calibri" w:hAnsi="Calibri" w:cs="Calibri"/>
        </w:rPr>
        <w:t xml:space="preserve"> the </w:t>
      </w:r>
      <w:r w:rsidR="00A83237" w:rsidRPr="00F339CF">
        <w:rPr>
          <w:rFonts w:ascii="Calibri" w:hAnsi="Calibri" w:cs="Calibri"/>
        </w:rPr>
        <w:t xml:space="preserve">VCF provides format validation </w:t>
      </w:r>
      <w:r w:rsidR="008C6101" w:rsidRPr="00F339CF">
        <w:rPr>
          <w:rFonts w:ascii="Calibri" w:hAnsi="Calibri" w:cs="Calibri"/>
        </w:rPr>
        <w:t xml:space="preserve">ensuring values are of the appropriate data type </w:t>
      </w:r>
      <w:r w:rsidR="00F92BAE" w:rsidRPr="00F339CF">
        <w:rPr>
          <w:rFonts w:ascii="Calibri" w:hAnsi="Calibri" w:cs="Calibri"/>
        </w:rPr>
        <w:t xml:space="preserve">and </w:t>
      </w:r>
      <w:r w:rsidR="009B41BF" w:rsidRPr="00F339CF">
        <w:rPr>
          <w:rFonts w:ascii="Calibri" w:hAnsi="Calibri" w:cs="Calibri"/>
        </w:rPr>
        <w:t>without</w:t>
      </w:r>
      <w:r w:rsidR="00F92BAE" w:rsidRPr="00F339CF">
        <w:rPr>
          <w:rFonts w:ascii="Calibri" w:hAnsi="Calibri" w:cs="Calibri"/>
        </w:rPr>
        <w:t xml:space="preserve"> missing </w:t>
      </w:r>
      <w:r w:rsidR="00C51BF4" w:rsidRPr="00F339CF">
        <w:rPr>
          <w:rFonts w:ascii="Calibri" w:hAnsi="Calibri" w:cs="Calibri"/>
        </w:rPr>
        <w:t>entries</w:t>
      </w:r>
      <w:r w:rsidR="009B41BF" w:rsidRPr="00F339CF">
        <w:rPr>
          <w:rFonts w:ascii="Calibri" w:hAnsi="Calibri" w:cs="Calibri"/>
        </w:rPr>
        <w:t xml:space="preserve"> </w:t>
      </w:r>
      <w:r w:rsidR="00F92BAE" w:rsidRPr="00F339CF">
        <w:rPr>
          <w:rFonts w:ascii="Calibri" w:hAnsi="Calibri" w:cs="Calibri"/>
        </w:rPr>
        <w:t xml:space="preserve">unless </w:t>
      </w:r>
      <w:r w:rsidR="009B41BF" w:rsidRPr="00F339CF">
        <w:rPr>
          <w:rFonts w:ascii="Calibri" w:hAnsi="Calibri" w:cs="Calibri"/>
        </w:rPr>
        <w:t xml:space="preserve">explicitly </w:t>
      </w:r>
      <w:r w:rsidR="00F92BAE" w:rsidRPr="00F339CF">
        <w:rPr>
          <w:rFonts w:ascii="Calibri" w:hAnsi="Calibri" w:cs="Calibri"/>
        </w:rPr>
        <w:t xml:space="preserve">permitted. These features </w:t>
      </w:r>
      <w:r w:rsidR="008C6101" w:rsidRPr="00F339CF">
        <w:rPr>
          <w:rFonts w:ascii="Calibri" w:hAnsi="Calibri" w:cs="Calibri"/>
        </w:rPr>
        <w:t>reduc</w:t>
      </w:r>
      <w:r w:rsidR="00F92BAE" w:rsidRPr="00F339CF">
        <w:rPr>
          <w:rFonts w:ascii="Calibri" w:hAnsi="Calibri" w:cs="Calibri"/>
        </w:rPr>
        <w:t>e</w:t>
      </w:r>
      <w:r w:rsidR="008C6101" w:rsidRPr="00F339CF">
        <w:rPr>
          <w:rFonts w:ascii="Calibri" w:hAnsi="Calibri" w:cs="Calibri"/>
        </w:rPr>
        <w:t xml:space="preserve"> </w:t>
      </w:r>
      <w:r w:rsidR="00F92BAE" w:rsidRPr="00F339CF">
        <w:rPr>
          <w:rFonts w:ascii="Calibri" w:hAnsi="Calibri" w:cs="Calibri"/>
        </w:rPr>
        <w:t xml:space="preserve">parsing </w:t>
      </w:r>
      <w:r w:rsidR="008C6101" w:rsidRPr="00F339CF">
        <w:rPr>
          <w:rFonts w:ascii="Calibri" w:hAnsi="Calibri" w:cs="Calibri"/>
        </w:rPr>
        <w:t>erro</w:t>
      </w:r>
      <w:r w:rsidR="00F92BAE" w:rsidRPr="00F339CF">
        <w:rPr>
          <w:rFonts w:ascii="Calibri" w:hAnsi="Calibri" w:cs="Calibri"/>
        </w:rPr>
        <w:t>r</w:t>
      </w:r>
      <w:r w:rsidR="000763D2" w:rsidRPr="00F339CF">
        <w:rPr>
          <w:rFonts w:ascii="Calibri" w:hAnsi="Calibri" w:cs="Calibri"/>
        </w:rPr>
        <w:t>s</w:t>
      </w:r>
      <w:r w:rsidR="008377CB" w:rsidRPr="00F339CF">
        <w:rPr>
          <w:rFonts w:ascii="Calibri" w:hAnsi="Calibri" w:cs="Calibri"/>
        </w:rPr>
        <w:t xml:space="preserve"> and prevent </w:t>
      </w:r>
      <w:r w:rsidR="008803E5" w:rsidRPr="00F339CF">
        <w:rPr>
          <w:rFonts w:ascii="Calibri" w:hAnsi="Calibri" w:cs="Calibri"/>
        </w:rPr>
        <w:t xml:space="preserve">unexpected program </w:t>
      </w:r>
      <w:r w:rsidR="004D7197" w:rsidRPr="00F339CF">
        <w:rPr>
          <w:rFonts w:ascii="Calibri" w:hAnsi="Calibri" w:cs="Calibri"/>
        </w:rPr>
        <w:t>operation</w:t>
      </w:r>
      <w:r w:rsidR="008803E5" w:rsidRPr="00F339CF">
        <w:rPr>
          <w:rFonts w:ascii="Calibri" w:hAnsi="Calibri" w:cs="Calibri"/>
        </w:rPr>
        <w:t>.</w:t>
      </w:r>
      <w:r w:rsidR="00AF2C6C" w:rsidRPr="00F339CF">
        <w:rPr>
          <w:rFonts w:ascii="Calibri" w:hAnsi="Calibri" w:cs="Calibri"/>
        </w:rPr>
        <w:t xml:space="preserve"> Third, </w:t>
      </w:r>
      <w:r w:rsidR="007605B9" w:rsidRPr="00F339CF">
        <w:rPr>
          <w:rFonts w:ascii="Calibri" w:hAnsi="Calibri" w:cs="Calibri"/>
        </w:rPr>
        <w:t>file headers support</w:t>
      </w:r>
      <w:r w:rsidR="00756A9B" w:rsidRPr="00F339CF">
        <w:rPr>
          <w:rFonts w:ascii="Calibri" w:hAnsi="Calibri" w:cs="Calibri"/>
        </w:rPr>
        <w:t xml:space="preserve"> embedding</w:t>
      </w:r>
      <w:r w:rsidR="007605B9" w:rsidRPr="00F339CF">
        <w:rPr>
          <w:rFonts w:ascii="Calibri" w:hAnsi="Calibri" w:cs="Calibri"/>
        </w:rPr>
        <w:t xml:space="preserve"> custom</w:t>
      </w:r>
      <w:r w:rsidR="00756A9B" w:rsidRPr="00F339CF">
        <w:rPr>
          <w:rFonts w:ascii="Calibri" w:hAnsi="Calibri" w:cs="Calibri"/>
          <w:color w:val="FF0000"/>
        </w:rPr>
        <w:t xml:space="preserve"> </w:t>
      </w:r>
      <w:r w:rsidR="00756A9B" w:rsidRPr="00F339CF">
        <w:rPr>
          <w:rFonts w:ascii="Calibri" w:hAnsi="Calibri" w:cs="Calibri"/>
        </w:rPr>
        <w:t xml:space="preserve">study/variant/trait-level </w:t>
      </w:r>
      <w:r w:rsidR="00AF2C6C" w:rsidRPr="00F339CF">
        <w:rPr>
          <w:rFonts w:ascii="Calibri" w:hAnsi="Calibri" w:cs="Calibri"/>
        </w:rPr>
        <w:t>metadata</w:t>
      </w:r>
      <w:r w:rsidR="00756A9B" w:rsidRPr="00F339CF">
        <w:rPr>
          <w:rFonts w:ascii="Calibri" w:hAnsi="Calibri" w:cs="Calibri"/>
        </w:rPr>
        <w:t xml:space="preserve">. Fourth, </w:t>
      </w:r>
      <w:r w:rsidR="00CF2DA8">
        <w:rPr>
          <w:rFonts w:ascii="Calibri" w:hAnsi="Calibri" w:cs="Calibri"/>
        </w:rPr>
        <w:t xml:space="preserve">the </w:t>
      </w:r>
      <w:r w:rsidR="002525B5" w:rsidRPr="00F339CF">
        <w:rPr>
          <w:rFonts w:ascii="Calibri" w:hAnsi="Calibri" w:cs="Calibri"/>
        </w:rPr>
        <w:t xml:space="preserve">VCF is </w:t>
      </w:r>
      <w:r w:rsidR="005A53F6">
        <w:rPr>
          <w:rFonts w:ascii="Calibri" w:hAnsi="Calibri" w:cs="Calibri"/>
        </w:rPr>
        <w:t xml:space="preserve">well </w:t>
      </w:r>
      <w:r w:rsidR="002525B5" w:rsidRPr="00F339CF">
        <w:rPr>
          <w:rFonts w:ascii="Calibri" w:hAnsi="Calibri" w:cs="Calibri"/>
        </w:rPr>
        <w:t xml:space="preserve">established </w:t>
      </w:r>
      <w:r w:rsidR="00F44F2D">
        <w:rPr>
          <w:rFonts w:ascii="Calibri" w:hAnsi="Calibri" w:cs="Calibri"/>
        </w:rPr>
        <w:t xml:space="preserve">and </w:t>
      </w:r>
      <w:r w:rsidR="005A53F6">
        <w:rPr>
          <w:rFonts w:ascii="Calibri" w:hAnsi="Calibri" w:cs="Calibri"/>
        </w:rPr>
        <w:t xml:space="preserve">supported </w:t>
      </w:r>
      <w:r w:rsidR="002525B5" w:rsidRPr="00F339CF">
        <w:rPr>
          <w:rFonts w:ascii="Calibri" w:hAnsi="Calibri" w:cs="Calibri"/>
        </w:rPr>
        <w:t xml:space="preserve">by existing tools </w:t>
      </w:r>
      <w:r w:rsidR="00B713FE" w:rsidRPr="00F339CF">
        <w:rPr>
          <w:rFonts w:ascii="Calibri" w:hAnsi="Calibri" w:cs="Calibri"/>
        </w:rPr>
        <w:t xml:space="preserve">providing a range of </w:t>
      </w:r>
      <w:r w:rsidR="009D3A11" w:rsidRPr="00F339CF">
        <w:rPr>
          <w:rFonts w:ascii="Calibri" w:hAnsi="Calibri" w:cs="Calibri"/>
        </w:rPr>
        <w:t xml:space="preserve">analytical </w:t>
      </w:r>
      <w:r w:rsidR="00B713FE" w:rsidRPr="00F339CF">
        <w:rPr>
          <w:rFonts w:ascii="Calibri" w:hAnsi="Calibri" w:cs="Calibri"/>
        </w:rPr>
        <w:t>function</w:t>
      </w:r>
      <w:r w:rsidR="008E2F8E" w:rsidRPr="00F339CF">
        <w:rPr>
          <w:rFonts w:ascii="Calibri" w:hAnsi="Calibri" w:cs="Calibri"/>
        </w:rPr>
        <w:t>s</w:t>
      </w:r>
      <w:r w:rsidR="002525B5" w:rsidRPr="00F339CF">
        <w:rPr>
          <w:rFonts w:ascii="Calibri" w:hAnsi="Calibri" w:cs="Calibri"/>
        </w:rPr>
        <w:t>.</w:t>
      </w:r>
      <w:r w:rsidR="001338CB" w:rsidRPr="00F339CF">
        <w:rPr>
          <w:rFonts w:ascii="Calibri" w:hAnsi="Calibri" w:cs="Calibri"/>
        </w:rPr>
        <w:t xml:space="preserve"> Finally, VCF can store </w:t>
      </w:r>
      <w:r w:rsidR="008A02FD" w:rsidRPr="00F339CF">
        <w:rPr>
          <w:rFonts w:ascii="Calibri" w:hAnsi="Calibri" w:cs="Calibri"/>
        </w:rPr>
        <w:t xml:space="preserve">individual or </w:t>
      </w:r>
      <w:r w:rsidR="001338CB" w:rsidRPr="00F339CF">
        <w:rPr>
          <w:rFonts w:ascii="Calibri" w:hAnsi="Calibri" w:cs="Calibri"/>
        </w:rPr>
        <w:t xml:space="preserve">multiple </w:t>
      </w:r>
      <w:r w:rsidR="00AD2A2D" w:rsidRPr="00F339CF">
        <w:rPr>
          <w:rFonts w:ascii="Calibri" w:hAnsi="Calibri" w:cs="Calibri"/>
        </w:rPr>
        <w:t xml:space="preserve">GWAS traits </w:t>
      </w:r>
      <w:r w:rsidR="00E23638" w:rsidRPr="00F339CF">
        <w:rPr>
          <w:rFonts w:ascii="Calibri" w:hAnsi="Calibri" w:cs="Calibri"/>
        </w:rPr>
        <w:t xml:space="preserve">in a single file </w:t>
      </w:r>
      <w:r w:rsidR="001338CB" w:rsidRPr="00F339CF">
        <w:rPr>
          <w:rFonts w:ascii="Calibri" w:hAnsi="Calibri" w:cs="Calibri"/>
        </w:rPr>
        <w:t>which is</w:t>
      </w:r>
      <w:r w:rsidR="00A011FB" w:rsidRPr="00F339CF">
        <w:rPr>
          <w:rFonts w:ascii="Calibri" w:hAnsi="Calibri" w:cs="Calibri"/>
        </w:rPr>
        <w:t xml:space="preserve"> </w:t>
      </w:r>
      <w:r w:rsidR="001660DE" w:rsidRPr="00F339CF">
        <w:rPr>
          <w:rFonts w:ascii="Calibri" w:hAnsi="Calibri" w:cs="Calibri"/>
        </w:rPr>
        <w:t>beneficial</w:t>
      </w:r>
      <w:r w:rsidR="001338CB" w:rsidRPr="00F339CF">
        <w:rPr>
          <w:rFonts w:ascii="Calibri" w:hAnsi="Calibri" w:cs="Calibri"/>
        </w:rPr>
        <w:t xml:space="preserve"> for </w:t>
      </w:r>
      <w:r w:rsidR="00FB661B" w:rsidRPr="00F339CF">
        <w:rPr>
          <w:rFonts w:ascii="Calibri" w:hAnsi="Calibri" w:cs="Calibri"/>
        </w:rPr>
        <w:t xml:space="preserve">data </w:t>
      </w:r>
      <w:r w:rsidR="001338CB" w:rsidRPr="00F339CF">
        <w:rPr>
          <w:rFonts w:ascii="Calibri" w:hAnsi="Calibri" w:cs="Calibri"/>
        </w:rPr>
        <w:t>integrat</w:t>
      </w:r>
      <w:r w:rsidR="00FB661B" w:rsidRPr="00F339CF">
        <w:rPr>
          <w:rFonts w:ascii="Calibri" w:hAnsi="Calibri" w:cs="Calibri"/>
        </w:rPr>
        <w:t>ion</w:t>
      </w:r>
      <w:r w:rsidR="00A30D26" w:rsidRPr="00F339CF">
        <w:rPr>
          <w:rFonts w:ascii="Calibri" w:hAnsi="Calibri" w:cs="Calibri"/>
        </w:rPr>
        <w:t xml:space="preserve"> and distribution</w:t>
      </w:r>
      <w:r w:rsidR="001338CB" w:rsidRPr="00F339CF">
        <w:rPr>
          <w:rFonts w:ascii="Calibri" w:hAnsi="Calibri" w:cs="Calibri"/>
        </w:rPr>
        <w:t>.</w:t>
      </w:r>
    </w:p>
    <w:p w14:paraId="4013BFD5" w14:textId="50B31DCD" w:rsidR="00C22C64" w:rsidRDefault="00C22C64" w:rsidP="001F38CC">
      <w:pPr>
        <w:rPr>
          <w:rFonts w:ascii="Calibri" w:hAnsi="Calibri" w:cs="Calibri"/>
        </w:rPr>
      </w:pPr>
    </w:p>
    <w:p w14:paraId="4BA3BA5A" w14:textId="2CC87B01" w:rsidR="00510227" w:rsidRDefault="00C22C64" w:rsidP="00835D88">
      <w:pPr>
        <w:rPr>
          <w:rFonts w:ascii="Calibri" w:hAnsi="Calibri" w:cs="Calibri"/>
        </w:rPr>
      </w:pPr>
      <w:r>
        <w:rPr>
          <w:rFonts w:ascii="Calibri" w:hAnsi="Calibri" w:cs="Calibri"/>
        </w:rPr>
        <w:t xml:space="preserve">Although </w:t>
      </w:r>
      <w:r w:rsidR="0022636E">
        <w:rPr>
          <w:rFonts w:ascii="Calibri" w:hAnsi="Calibri" w:cs="Calibri"/>
        </w:rPr>
        <w:t xml:space="preserve">variant positions may be queried by dbSNP identifier </w:t>
      </w:r>
      <w:r>
        <w:rPr>
          <w:rFonts w:ascii="Calibri" w:hAnsi="Calibri" w:cs="Calibri"/>
        </w:rPr>
        <w:t xml:space="preserve">this should </w:t>
      </w:r>
      <w:r w:rsidR="0022636E">
        <w:rPr>
          <w:rFonts w:ascii="Calibri" w:hAnsi="Calibri" w:cs="Calibri"/>
        </w:rPr>
        <w:t xml:space="preserve">generally </w:t>
      </w:r>
      <w:r>
        <w:rPr>
          <w:rFonts w:ascii="Calibri" w:hAnsi="Calibri" w:cs="Calibri"/>
        </w:rPr>
        <w:t>be avoided because</w:t>
      </w:r>
      <w:r w:rsidR="0022636E">
        <w:rPr>
          <w:rFonts w:ascii="Calibri" w:hAnsi="Calibri" w:cs="Calibri"/>
        </w:rPr>
        <w:t xml:space="preserve"> SNP locations are often referenced by multiple identifiers </w:t>
      </w:r>
      <w:r w:rsidR="005D66EF">
        <w:rPr>
          <w:rFonts w:ascii="Calibri" w:hAnsi="Calibri" w:cs="Calibri"/>
        </w:rPr>
        <w:t xml:space="preserve">and duplicate identifiers </w:t>
      </w:r>
      <w:r w:rsidR="006C046E">
        <w:rPr>
          <w:rFonts w:ascii="Calibri" w:hAnsi="Calibri" w:cs="Calibri"/>
        </w:rPr>
        <w:t xml:space="preserve">are </w:t>
      </w:r>
      <w:r w:rsidR="00FB29ED">
        <w:rPr>
          <w:rFonts w:ascii="Calibri" w:hAnsi="Calibri" w:cs="Calibri"/>
        </w:rPr>
        <w:t xml:space="preserve">merged </w:t>
      </w:r>
      <w:r w:rsidR="006C046E">
        <w:rPr>
          <w:rFonts w:ascii="Calibri" w:hAnsi="Calibri" w:cs="Calibri"/>
        </w:rPr>
        <w:t>between dbSNP builds</w:t>
      </w:r>
      <w:r>
        <w:rPr>
          <w:rFonts w:ascii="Calibri" w:hAnsi="Calibri" w:cs="Calibri"/>
        </w:rPr>
        <w:t xml:space="preserve">. As a consequence, it may appear a variant has not been tested in the GWAS when using a </w:t>
      </w:r>
      <w:r w:rsidR="00E63477">
        <w:rPr>
          <w:rFonts w:ascii="Calibri" w:hAnsi="Calibri" w:cs="Calibri"/>
        </w:rPr>
        <w:t>different</w:t>
      </w:r>
      <w:r w:rsidR="00D7616D">
        <w:rPr>
          <w:rFonts w:ascii="Calibri" w:hAnsi="Calibri" w:cs="Calibri"/>
        </w:rPr>
        <w:t xml:space="preserve"> or </w:t>
      </w:r>
      <w:r w:rsidR="00E63477">
        <w:rPr>
          <w:rFonts w:ascii="Calibri" w:hAnsi="Calibri" w:cs="Calibri"/>
        </w:rPr>
        <w:t xml:space="preserve">retired </w:t>
      </w:r>
      <w:r>
        <w:rPr>
          <w:rFonts w:ascii="Calibri" w:hAnsi="Calibri" w:cs="Calibri"/>
        </w:rPr>
        <w:t xml:space="preserve">dbSNP identifier. For example, </w:t>
      </w:r>
      <w:r w:rsidRPr="00061E4A">
        <w:rPr>
          <w:rFonts w:ascii="Calibri" w:hAnsi="Calibri" w:cs="Calibri"/>
        </w:rPr>
        <w:t>rs2324227</w:t>
      </w:r>
      <w:r>
        <w:rPr>
          <w:rFonts w:ascii="Calibri" w:hAnsi="Calibri" w:cs="Calibri"/>
        </w:rPr>
        <w:t xml:space="preserve"> and </w:t>
      </w:r>
      <w:r w:rsidRPr="00061E4A">
        <w:rPr>
          <w:rFonts w:ascii="Calibri" w:hAnsi="Calibri" w:cs="Calibri"/>
        </w:rPr>
        <w:t>rs10329540</w:t>
      </w:r>
      <w:r>
        <w:rPr>
          <w:rFonts w:ascii="Calibri" w:hAnsi="Calibri" w:cs="Calibri"/>
        </w:rPr>
        <w:t xml:space="preserve"> both identify the same SNP at </w:t>
      </w:r>
      <w:r w:rsidR="005D66EF">
        <w:rPr>
          <w:rFonts w:ascii="Calibri" w:hAnsi="Calibri" w:cs="Calibri"/>
        </w:rPr>
        <w:t xml:space="preserve">position </w:t>
      </w:r>
      <w:r>
        <w:rPr>
          <w:rFonts w:ascii="Calibri" w:hAnsi="Calibri" w:cs="Calibri"/>
        </w:rPr>
        <w:t>chr</w:t>
      </w:r>
      <w:r w:rsidRPr="00061E4A">
        <w:rPr>
          <w:rFonts w:ascii="Calibri" w:hAnsi="Calibri" w:cs="Calibri"/>
        </w:rPr>
        <w:t>6:83917890 (GRCh37)</w:t>
      </w:r>
      <w:r w:rsidR="008B5DAF">
        <w:rPr>
          <w:rFonts w:ascii="Calibri" w:hAnsi="Calibri" w:cs="Calibri"/>
        </w:rPr>
        <w:t xml:space="preserve"> and </w:t>
      </w:r>
      <w:r>
        <w:rPr>
          <w:rFonts w:ascii="Calibri" w:hAnsi="Calibri" w:cs="Calibri"/>
        </w:rPr>
        <w:t xml:space="preserve">after record merging </w:t>
      </w:r>
      <w:r w:rsidRPr="00061E4A">
        <w:rPr>
          <w:rFonts w:ascii="Calibri" w:hAnsi="Calibri" w:cs="Calibri"/>
        </w:rPr>
        <w:t>rs10329540</w:t>
      </w:r>
      <w:r>
        <w:rPr>
          <w:rFonts w:ascii="Calibri" w:hAnsi="Calibri" w:cs="Calibri"/>
        </w:rPr>
        <w:t xml:space="preserve"> was discarded</w:t>
      </w:r>
      <w:r w:rsidR="00A83200">
        <w:rPr>
          <w:rFonts w:ascii="Calibri" w:hAnsi="Calibri" w:cs="Calibri"/>
        </w:rPr>
        <w:t xml:space="preserve">. </w:t>
      </w:r>
      <w:r w:rsidR="0044503E">
        <w:rPr>
          <w:rFonts w:ascii="Calibri" w:hAnsi="Calibri" w:cs="Calibri"/>
        </w:rPr>
        <w:t xml:space="preserve">As a consequence, </w:t>
      </w:r>
      <w:r w:rsidR="00A83200">
        <w:rPr>
          <w:rFonts w:ascii="Calibri" w:hAnsi="Calibri" w:cs="Calibri"/>
        </w:rPr>
        <w:t xml:space="preserve">querying on dbSNP identifier </w:t>
      </w:r>
      <w:r w:rsidR="0044503E">
        <w:rPr>
          <w:rFonts w:ascii="Calibri" w:hAnsi="Calibri" w:cs="Calibri"/>
        </w:rPr>
        <w:t xml:space="preserve">may </w:t>
      </w:r>
      <w:r w:rsidR="00A83200">
        <w:rPr>
          <w:rFonts w:ascii="Calibri" w:hAnsi="Calibri" w:cs="Calibri"/>
        </w:rPr>
        <w:t>not return a record even when the variant has been tested.</w:t>
      </w:r>
      <w:r w:rsidR="0017306A">
        <w:rPr>
          <w:rFonts w:ascii="Calibri" w:hAnsi="Calibri" w:cs="Calibri"/>
        </w:rPr>
        <w:t xml:space="preserve"> </w:t>
      </w:r>
      <w:r w:rsidR="00E91906">
        <w:rPr>
          <w:rFonts w:ascii="Calibri" w:hAnsi="Calibri" w:cs="Calibri"/>
        </w:rPr>
        <w:t>The VCF offers</w:t>
      </w:r>
      <w:r>
        <w:rPr>
          <w:rFonts w:ascii="Calibri" w:hAnsi="Calibri" w:cs="Calibri"/>
        </w:rPr>
        <w:t xml:space="preserve"> </w:t>
      </w:r>
      <w:r w:rsidR="00E91906">
        <w:rPr>
          <w:rFonts w:ascii="Calibri" w:eastAsia="Times New Roman" w:hAnsi="Calibri" w:cs="Calibri"/>
          <w:lang w:eastAsia="en-GB"/>
        </w:rPr>
        <w:t>a</w:t>
      </w:r>
      <w:r w:rsidRPr="00845578">
        <w:rPr>
          <w:rFonts w:ascii="Calibri" w:eastAsia="Times New Roman" w:hAnsi="Calibri" w:cs="Calibri"/>
          <w:lang w:eastAsia="en-GB"/>
        </w:rPr>
        <w:t xml:space="preserve">n alternative </w:t>
      </w:r>
      <w:r w:rsidR="005918AF">
        <w:rPr>
          <w:rFonts w:ascii="Calibri" w:eastAsia="Times New Roman" w:hAnsi="Calibri" w:cs="Calibri"/>
          <w:lang w:eastAsia="en-GB"/>
        </w:rPr>
        <w:t xml:space="preserve">and consistent </w:t>
      </w:r>
      <w:r w:rsidRPr="00845578">
        <w:rPr>
          <w:rFonts w:ascii="Calibri" w:eastAsia="Times New Roman" w:hAnsi="Calibri" w:cs="Calibri"/>
          <w:lang w:eastAsia="en-GB"/>
        </w:rPr>
        <w:t xml:space="preserve">approach using </w:t>
      </w:r>
      <w:r w:rsidR="0017306A">
        <w:rPr>
          <w:rFonts w:ascii="Calibri" w:eastAsia="Times New Roman" w:hAnsi="Calibri" w:cs="Calibri"/>
          <w:lang w:eastAsia="en-GB"/>
        </w:rPr>
        <w:t xml:space="preserve">chromosome position. </w:t>
      </w:r>
      <w:r w:rsidRPr="00845578">
        <w:rPr>
          <w:rFonts w:ascii="Calibri" w:eastAsia="Times New Roman" w:hAnsi="Calibri" w:cs="Calibri"/>
          <w:lang w:eastAsia="en-GB"/>
        </w:rPr>
        <w:t>Ambiguities in chromosomal coordinates due to the use of different reference genomes is resolved by the inclusion of the human genome build used for harmoni</w:t>
      </w:r>
      <w:r>
        <w:rPr>
          <w:rFonts w:ascii="Calibri" w:eastAsia="Times New Roman" w:hAnsi="Calibri" w:cs="Calibri"/>
          <w:lang w:eastAsia="en-GB"/>
        </w:rPr>
        <w:t>s</w:t>
      </w:r>
      <w:r w:rsidRPr="00845578">
        <w:rPr>
          <w:rFonts w:ascii="Calibri" w:eastAsia="Times New Roman" w:hAnsi="Calibri" w:cs="Calibri"/>
          <w:lang w:eastAsia="en-GB"/>
        </w:rPr>
        <w:t>ation in the meta-information of the VCF file.</w:t>
      </w:r>
    </w:p>
    <w:p w14:paraId="65362E5F" w14:textId="77777777" w:rsidR="00510227" w:rsidRDefault="00510227" w:rsidP="00835D88">
      <w:pPr>
        <w:rPr>
          <w:rFonts w:ascii="Calibri" w:hAnsi="Calibri" w:cs="Calibri"/>
        </w:rPr>
      </w:pPr>
    </w:p>
    <w:p w14:paraId="20D881C6" w14:textId="6330E10A" w:rsidR="00F83713" w:rsidRDefault="00850D61" w:rsidP="00835D88">
      <w:pPr>
        <w:rPr>
          <w:rFonts w:ascii="Calibri" w:hAnsi="Calibri" w:cs="Calibri"/>
        </w:rPr>
      </w:pPr>
      <w:r w:rsidRPr="00F339CF">
        <w:rPr>
          <w:rFonts w:ascii="Calibri" w:hAnsi="Calibri" w:cs="Calibri"/>
        </w:rPr>
        <w:lastRenderedPageBreak/>
        <w:t xml:space="preserve">Simulations of query performance suggest </w:t>
      </w:r>
      <w:r w:rsidR="009722A4" w:rsidRPr="00F339CF">
        <w:rPr>
          <w:rFonts w:ascii="Calibri" w:hAnsi="Calibri" w:cs="Calibri"/>
        </w:rPr>
        <w:t xml:space="preserve">compressed </w:t>
      </w:r>
      <w:r w:rsidRPr="00F339CF">
        <w:rPr>
          <w:rFonts w:ascii="Calibri" w:hAnsi="Calibri" w:cs="Calibri"/>
        </w:rPr>
        <w:t xml:space="preserve">VCF is substantially quicker than unindexed and uncompressed flat files for querying by </w:t>
      </w:r>
      <w:r w:rsidR="00F01F6E" w:rsidRPr="00F339CF">
        <w:rPr>
          <w:rFonts w:ascii="Calibri" w:hAnsi="Calibri" w:cs="Calibri"/>
        </w:rPr>
        <w:t xml:space="preserve">genomic </w:t>
      </w:r>
      <w:r w:rsidRPr="00F339CF">
        <w:rPr>
          <w:rFonts w:ascii="Calibri" w:hAnsi="Calibri" w:cs="Calibri"/>
        </w:rPr>
        <w:t>position.</w:t>
      </w:r>
      <w:r w:rsidR="00FE1456" w:rsidRPr="00F339CF">
        <w:rPr>
          <w:rFonts w:ascii="Calibri" w:hAnsi="Calibri" w:cs="Calibri"/>
        </w:rPr>
        <w:t xml:space="preserve"> On average VCF was </w:t>
      </w:r>
      <w:r w:rsidR="008A3EA5" w:rsidRPr="00F339CF">
        <w:rPr>
          <w:rFonts w:ascii="Calibri" w:hAnsi="Calibri" w:cs="Calibri"/>
        </w:rPr>
        <w:t>16</w:t>
      </w:r>
      <w:r w:rsidR="00FE1456" w:rsidRPr="00F339CF">
        <w:rPr>
          <w:rFonts w:ascii="Calibri" w:hAnsi="Calibri" w:cs="Calibri"/>
        </w:rPr>
        <w:t>x</w:t>
      </w:r>
      <w:r w:rsidR="00FE1456" w:rsidRPr="00F339CF">
        <w:rPr>
          <w:rFonts w:ascii="Calibri" w:hAnsi="Calibri" w:cs="Calibri"/>
          <w:color w:val="FF0000"/>
        </w:rPr>
        <w:t xml:space="preserve"> </w:t>
      </w:r>
      <w:r w:rsidR="006D4490" w:rsidRPr="00F339CF">
        <w:rPr>
          <w:rFonts w:ascii="Calibri" w:hAnsi="Calibri" w:cs="Calibri"/>
        </w:rPr>
        <w:t>faster</w:t>
      </w:r>
      <w:r w:rsidR="00FE1456" w:rsidRPr="00F339CF">
        <w:rPr>
          <w:rFonts w:ascii="Calibri" w:hAnsi="Calibri" w:cs="Calibri"/>
        </w:rPr>
        <w:t xml:space="preserve"> to extract a single variant using chromosome position (0.08 seconds [95% CI 0.0</w:t>
      </w:r>
      <w:r w:rsidR="00EF43F9" w:rsidRPr="00F339CF">
        <w:rPr>
          <w:rFonts w:ascii="Calibri" w:hAnsi="Calibri" w:cs="Calibri"/>
        </w:rPr>
        <w:t>8</w:t>
      </w:r>
      <w:r w:rsidR="00FE1456" w:rsidRPr="00F339CF">
        <w:rPr>
          <w:rFonts w:ascii="Calibri" w:hAnsi="Calibri" w:cs="Calibri"/>
        </w:rPr>
        <w:t>, 0.08]) than unindexed text (1.</w:t>
      </w:r>
      <w:r w:rsidR="000F0FB5" w:rsidRPr="00F339CF">
        <w:rPr>
          <w:rFonts w:ascii="Calibri" w:hAnsi="Calibri" w:cs="Calibri"/>
        </w:rPr>
        <w:t>29</w:t>
      </w:r>
      <w:r w:rsidR="00FE1456" w:rsidRPr="00F339CF">
        <w:rPr>
          <w:rFonts w:ascii="Calibri" w:hAnsi="Calibri" w:cs="Calibri"/>
        </w:rPr>
        <w:t xml:space="preserve"> seconds [95% CI 1</w:t>
      </w:r>
      <w:r w:rsidR="00323D4A" w:rsidRPr="00F339CF">
        <w:rPr>
          <w:rFonts w:ascii="Calibri" w:hAnsi="Calibri" w:cs="Calibri"/>
        </w:rPr>
        <w:t>.29</w:t>
      </w:r>
      <w:r w:rsidR="00FE1456" w:rsidRPr="00F339CF">
        <w:rPr>
          <w:rFonts w:ascii="Calibri" w:hAnsi="Calibri" w:cs="Calibri"/>
        </w:rPr>
        <w:t>, 1.</w:t>
      </w:r>
      <w:r w:rsidR="00323D4A" w:rsidRPr="00F339CF">
        <w:rPr>
          <w:rFonts w:ascii="Calibri" w:hAnsi="Calibri" w:cs="Calibri"/>
        </w:rPr>
        <w:t>30</w:t>
      </w:r>
      <w:r w:rsidR="00FE1456" w:rsidRPr="00F339CF">
        <w:rPr>
          <w:rFonts w:ascii="Calibri" w:hAnsi="Calibri" w:cs="Calibri"/>
        </w:rPr>
        <w:t xml:space="preserve">]) and </w:t>
      </w:r>
      <w:r w:rsidR="009C7A29" w:rsidRPr="00F339CF">
        <w:rPr>
          <w:rFonts w:ascii="Calibri" w:hAnsi="Calibri" w:cs="Calibri"/>
        </w:rPr>
        <w:t>9</w:t>
      </w:r>
      <w:r w:rsidR="00FE1456" w:rsidRPr="00F339CF">
        <w:rPr>
          <w:rFonts w:ascii="Calibri" w:hAnsi="Calibri" w:cs="Calibri"/>
        </w:rPr>
        <w:t>x quicker using the dbSNP identifier (0.09 seconds [95% CI 0.09, 0.0</w:t>
      </w:r>
      <w:r w:rsidR="00AB6DE4" w:rsidRPr="00F339CF">
        <w:rPr>
          <w:rFonts w:ascii="Calibri" w:hAnsi="Calibri" w:cs="Calibri"/>
        </w:rPr>
        <w:t>9</w:t>
      </w:r>
      <w:r w:rsidR="00FE1456" w:rsidRPr="00F339CF">
        <w:rPr>
          <w:rFonts w:ascii="Calibri" w:hAnsi="Calibri" w:cs="Calibri"/>
        </w:rPr>
        <w:t>] vs 0.</w:t>
      </w:r>
      <w:r w:rsidR="00EF30B5" w:rsidRPr="00F339CF">
        <w:rPr>
          <w:rFonts w:ascii="Calibri" w:hAnsi="Calibri" w:cs="Calibri"/>
        </w:rPr>
        <w:t>8</w:t>
      </w:r>
      <w:r w:rsidR="00CF5E02" w:rsidRPr="00F339CF">
        <w:rPr>
          <w:rFonts w:ascii="Calibri" w:hAnsi="Calibri" w:cs="Calibri"/>
        </w:rPr>
        <w:t>1</w:t>
      </w:r>
      <w:r w:rsidR="00FE1456" w:rsidRPr="00F339CF">
        <w:rPr>
          <w:rFonts w:ascii="Calibri" w:hAnsi="Calibri" w:cs="Calibri"/>
        </w:rPr>
        <w:t xml:space="preserve"> seconds [95% 0.</w:t>
      </w:r>
      <w:r w:rsidR="00EF30B5" w:rsidRPr="00F339CF">
        <w:rPr>
          <w:rFonts w:ascii="Calibri" w:hAnsi="Calibri" w:cs="Calibri"/>
        </w:rPr>
        <w:t>80</w:t>
      </w:r>
      <w:r w:rsidR="00FE1456" w:rsidRPr="00F339CF">
        <w:rPr>
          <w:rFonts w:ascii="Calibri" w:hAnsi="Calibri" w:cs="Calibri"/>
        </w:rPr>
        <w:t>, 0.8</w:t>
      </w:r>
      <w:r w:rsidR="00EF30B5" w:rsidRPr="00F339CF">
        <w:rPr>
          <w:rFonts w:ascii="Calibri" w:hAnsi="Calibri" w:cs="Calibri"/>
        </w:rPr>
        <w:t>2</w:t>
      </w:r>
      <w:r w:rsidR="00FE1456" w:rsidRPr="00F339CF">
        <w:rPr>
          <w:rFonts w:ascii="Calibri" w:hAnsi="Calibri" w:cs="Calibri"/>
        </w:rPr>
        <w:t xml:space="preserve">]). </w:t>
      </w:r>
      <w:r w:rsidR="006273B9" w:rsidRPr="00F339CF">
        <w:rPr>
          <w:rFonts w:ascii="Calibri" w:hAnsi="Calibri" w:cs="Calibri"/>
        </w:rPr>
        <w:t xml:space="preserve">Using a 1Mb </w:t>
      </w:r>
      <w:r w:rsidR="00FE1456" w:rsidRPr="00F339CF">
        <w:rPr>
          <w:rFonts w:ascii="Calibri" w:hAnsi="Calibri" w:cs="Calibri"/>
        </w:rPr>
        <w:t>window of variants VCF was 4</w:t>
      </w:r>
      <w:r w:rsidR="004B62DB" w:rsidRPr="00F339CF">
        <w:rPr>
          <w:rFonts w:ascii="Calibri" w:hAnsi="Calibri" w:cs="Calibri"/>
        </w:rPr>
        <w:t>6</w:t>
      </w:r>
      <w:r w:rsidR="00FE1456" w:rsidRPr="00F339CF">
        <w:rPr>
          <w:rFonts w:ascii="Calibri" w:hAnsi="Calibri" w:cs="Calibri"/>
        </w:rPr>
        <w:t>x</w:t>
      </w:r>
      <w:r w:rsidR="00FE1456" w:rsidRPr="00F339CF">
        <w:rPr>
          <w:rFonts w:ascii="Calibri" w:hAnsi="Calibri" w:cs="Calibri"/>
          <w:color w:val="FF0000"/>
        </w:rPr>
        <w:t xml:space="preserve"> </w:t>
      </w:r>
      <w:r w:rsidR="00FE1456" w:rsidRPr="00F339CF">
        <w:rPr>
          <w:rFonts w:ascii="Calibri" w:hAnsi="Calibri" w:cs="Calibri"/>
        </w:rPr>
        <w:t>quicker (0.1</w:t>
      </w:r>
      <w:r w:rsidR="008436E8" w:rsidRPr="00F339CF">
        <w:rPr>
          <w:rFonts w:ascii="Calibri" w:hAnsi="Calibri" w:cs="Calibri"/>
        </w:rPr>
        <w:t>1</w:t>
      </w:r>
      <w:r w:rsidR="00FE1456" w:rsidRPr="00F339CF">
        <w:rPr>
          <w:rFonts w:ascii="Calibri" w:hAnsi="Calibri" w:cs="Calibri"/>
        </w:rPr>
        <w:t xml:space="preserve"> seconds [95% CI 0.</w:t>
      </w:r>
      <w:r w:rsidR="008436E8" w:rsidRPr="00F339CF">
        <w:rPr>
          <w:rFonts w:ascii="Calibri" w:hAnsi="Calibri" w:cs="Calibri"/>
        </w:rPr>
        <w:t>11</w:t>
      </w:r>
      <w:r w:rsidR="00FE1456" w:rsidRPr="00F339CF">
        <w:rPr>
          <w:rFonts w:ascii="Calibri" w:hAnsi="Calibri" w:cs="Calibri"/>
        </w:rPr>
        <w:t>, 0.1</w:t>
      </w:r>
      <w:r w:rsidR="008436E8" w:rsidRPr="00F339CF">
        <w:rPr>
          <w:rFonts w:ascii="Calibri" w:hAnsi="Calibri" w:cs="Calibri"/>
        </w:rPr>
        <w:t>1</w:t>
      </w:r>
      <w:r w:rsidR="00FE1456" w:rsidRPr="00F339CF">
        <w:rPr>
          <w:rFonts w:ascii="Calibri" w:hAnsi="Calibri" w:cs="Calibri"/>
        </w:rPr>
        <w:t xml:space="preserve">] vs </w:t>
      </w:r>
      <w:r w:rsidR="00094E64" w:rsidRPr="00F339CF">
        <w:rPr>
          <w:rFonts w:ascii="Calibri" w:hAnsi="Calibri" w:cs="Calibri"/>
        </w:rPr>
        <w:t>5.02</w:t>
      </w:r>
      <w:r w:rsidR="00FE1456" w:rsidRPr="00F339CF">
        <w:rPr>
          <w:rFonts w:ascii="Calibri" w:hAnsi="Calibri" w:cs="Calibri"/>
        </w:rPr>
        <w:t xml:space="preserve"> seconds [95% CI 4.</w:t>
      </w:r>
      <w:r w:rsidR="00094E64" w:rsidRPr="00F339CF">
        <w:rPr>
          <w:rFonts w:ascii="Calibri" w:hAnsi="Calibri" w:cs="Calibri"/>
        </w:rPr>
        <w:t>99</w:t>
      </w:r>
      <w:r w:rsidR="00FE1456" w:rsidRPr="00F339CF">
        <w:rPr>
          <w:rFonts w:ascii="Calibri" w:hAnsi="Calibri" w:cs="Calibri"/>
        </w:rPr>
        <w:t xml:space="preserve">, </w:t>
      </w:r>
      <w:r w:rsidR="00094E64" w:rsidRPr="00F339CF">
        <w:rPr>
          <w:rFonts w:ascii="Calibri" w:hAnsi="Calibri" w:cs="Calibri"/>
        </w:rPr>
        <w:t>5.04</w:t>
      </w:r>
      <w:r w:rsidR="00FE1456" w:rsidRPr="00F339CF">
        <w:rPr>
          <w:rFonts w:ascii="Calibri" w:hAnsi="Calibri" w:cs="Calibri"/>
        </w:rPr>
        <w:t xml:space="preserve">]). Although querying on association P value was </w:t>
      </w:r>
      <w:r w:rsidR="0082665C" w:rsidRPr="00F339CF">
        <w:rPr>
          <w:rFonts w:ascii="Calibri" w:hAnsi="Calibri" w:cs="Calibri"/>
        </w:rPr>
        <w:t>faster</w:t>
      </w:r>
      <w:r w:rsidR="00FE1456" w:rsidRPr="00F339CF">
        <w:rPr>
          <w:rFonts w:ascii="Calibri" w:hAnsi="Calibri" w:cs="Calibri"/>
        </w:rPr>
        <w:t xml:space="preserve"> using unindexed text (</w:t>
      </w:r>
      <w:r w:rsidR="00D355A0" w:rsidRPr="00F339CF">
        <w:rPr>
          <w:rFonts w:ascii="Calibri" w:hAnsi="Calibri" w:cs="Calibri"/>
        </w:rPr>
        <w:t>7.18</w:t>
      </w:r>
      <w:r w:rsidR="00FE1456" w:rsidRPr="00F339CF">
        <w:rPr>
          <w:rFonts w:ascii="Calibri" w:hAnsi="Calibri" w:cs="Calibri"/>
        </w:rPr>
        <w:t xml:space="preserve"> seconds [95% CI </w:t>
      </w:r>
      <w:r w:rsidR="0071399B" w:rsidRPr="00F339CF">
        <w:rPr>
          <w:rFonts w:ascii="Calibri" w:hAnsi="Calibri" w:cs="Calibri"/>
        </w:rPr>
        <w:t>7.09</w:t>
      </w:r>
      <w:r w:rsidR="00FE1456" w:rsidRPr="00F339CF">
        <w:rPr>
          <w:rFonts w:ascii="Calibri" w:hAnsi="Calibri" w:cs="Calibri"/>
        </w:rPr>
        <w:t xml:space="preserve">, </w:t>
      </w:r>
      <w:r w:rsidR="0071399B" w:rsidRPr="00F339CF">
        <w:rPr>
          <w:rFonts w:ascii="Calibri" w:hAnsi="Calibri" w:cs="Calibri"/>
        </w:rPr>
        <w:t>7.26</w:t>
      </w:r>
      <w:r w:rsidR="00FE1456" w:rsidRPr="00F339CF">
        <w:rPr>
          <w:rFonts w:ascii="Calibri" w:hAnsi="Calibri" w:cs="Calibri"/>
        </w:rPr>
        <w:t xml:space="preserve">] vs </w:t>
      </w:r>
      <w:r w:rsidR="004D0D2C" w:rsidRPr="00F339CF">
        <w:rPr>
          <w:rFonts w:ascii="Calibri" w:hAnsi="Calibri" w:cs="Calibri"/>
        </w:rPr>
        <w:t>18.04</w:t>
      </w:r>
      <w:r w:rsidR="00FE1456" w:rsidRPr="00F339CF">
        <w:rPr>
          <w:rFonts w:ascii="Calibri" w:hAnsi="Calibri" w:cs="Calibri"/>
        </w:rPr>
        <w:t xml:space="preserve"> seconds [95% CI </w:t>
      </w:r>
      <w:r w:rsidR="008E0FCD" w:rsidRPr="00F339CF">
        <w:rPr>
          <w:rFonts w:ascii="Calibri" w:hAnsi="Calibri" w:cs="Calibri"/>
        </w:rPr>
        <w:t>17.92</w:t>
      </w:r>
      <w:r w:rsidR="00FE1456" w:rsidRPr="00F339CF">
        <w:rPr>
          <w:rFonts w:ascii="Calibri" w:hAnsi="Calibri" w:cs="Calibri"/>
        </w:rPr>
        <w:t xml:space="preserve">, </w:t>
      </w:r>
      <w:r w:rsidR="00D677EB" w:rsidRPr="00F339CF">
        <w:rPr>
          <w:rFonts w:ascii="Calibri" w:hAnsi="Calibri" w:cs="Calibri"/>
        </w:rPr>
        <w:t>18.16</w:t>
      </w:r>
      <w:r w:rsidR="00FE1456" w:rsidRPr="00F339CF">
        <w:rPr>
          <w:rFonts w:ascii="Calibri" w:hAnsi="Calibri" w:cs="Calibri"/>
        </w:rPr>
        <w:t xml:space="preserve">]) </w:t>
      </w:r>
      <w:r w:rsidR="00D420CA" w:rsidRPr="00F339CF">
        <w:rPr>
          <w:rFonts w:ascii="Calibri" w:hAnsi="Calibri" w:cs="Calibri"/>
        </w:rPr>
        <w:t>VCF</w:t>
      </w:r>
      <w:r w:rsidR="00FE1456" w:rsidRPr="00F339CF">
        <w:rPr>
          <w:rFonts w:ascii="Calibri" w:hAnsi="Calibri" w:cs="Calibri"/>
        </w:rPr>
        <w:t xml:space="preserve"> could be improved by using </w:t>
      </w:r>
      <w:r w:rsidR="00A8322B" w:rsidRPr="00F339CF">
        <w:rPr>
          <w:rFonts w:ascii="Calibri" w:hAnsi="Calibri" w:cs="Calibri"/>
        </w:rPr>
        <w:t xml:space="preserve">variant </w:t>
      </w:r>
      <w:r w:rsidR="00FE1456" w:rsidRPr="00F339CF">
        <w:rPr>
          <w:rFonts w:ascii="Calibri" w:hAnsi="Calibri" w:cs="Calibri"/>
        </w:rPr>
        <w:t xml:space="preserve">flags </w:t>
      </w:r>
      <w:r w:rsidR="00A8322B" w:rsidRPr="00F339CF">
        <w:rPr>
          <w:rFonts w:ascii="Calibri" w:hAnsi="Calibri" w:cs="Calibri"/>
        </w:rPr>
        <w:t xml:space="preserve">(i.e. in the INFO filed) </w:t>
      </w:r>
      <w:r w:rsidR="00FE1456" w:rsidRPr="00F339CF">
        <w:rPr>
          <w:rFonts w:ascii="Calibri" w:hAnsi="Calibri" w:cs="Calibri"/>
        </w:rPr>
        <w:t xml:space="preserve">to highlight </w:t>
      </w:r>
      <w:r w:rsidR="00863D8D" w:rsidRPr="00F339CF">
        <w:rPr>
          <w:rFonts w:ascii="Calibri" w:hAnsi="Calibri" w:cs="Calibri"/>
        </w:rPr>
        <w:t>records</w:t>
      </w:r>
      <w:r w:rsidR="00FE1456" w:rsidRPr="00F339CF">
        <w:rPr>
          <w:rFonts w:ascii="Calibri" w:hAnsi="Calibri" w:cs="Calibri"/>
        </w:rPr>
        <w:t xml:space="preserve"> below prespecified thresholds if the exact value is unimportant. For example, all variants at genome-wide significance (P=5e-8) or a more relaxed threshold (e.g. P=5e-5). Alternatively, VCF files could be read entirely into memory </w:t>
      </w:r>
      <w:r w:rsidR="00BF7744" w:rsidRPr="00F339CF">
        <w:rPr>
          <w:rFonts w:ascii="Calibri" w:hAnsi="Calibri" w:cs="Calibri"/>
        </w:rPr>
        <w:t>(</w:t>
      </w:r>
      <w:r w:rsidR="00FE1456" w:rsidRPr="00F339CF">
        <w:rPr>
          <w:rFonts w:ascii="Calibri" w:hAnsi="Calibri" w:cs="Calibri"/>
        </w:rPr>
        <w:t>if possible</w:t>
      </w:r>
      <w:r w:rsidR="00BF7744" w:rsidRPr="00F339CF">
        <w:rPr>
          <w:rFonts w:ascii="Calibri" w:hAnsi="Calibri" w:cs="Calibri"/>
        </w:rPr>
        <w:t xml:space="preserve">) </w:t>
      </w:r>
      <w:r w:rsidR="00FE1456" w:rsidRPr="00F339CF">
        <w:rPr>
          <w:rFonts w:ascii="Calibri" w:hAnsi="Calibri" w:cs="Calibri"/>
        </w:rPr>
        <w:t xml:space="preserve">or loaded into a dedicated database such as GenomicsDB </w:t>
      </w:r>
      <w:r w:rsidR="00FE1456" w:rsidRPr="00F339CF">
        <w:rPr>
          <w:rFonts w:ascii="Calibri" w:hAnsi="Calibri" w:cs="Calibri"/>
        </w:rPr>
        <w:fldChar w:fldCharType="begin" w:fldLock="1"/>
      </w:r>
      <w:r w:rsidR="00CC41E2" w:rsidRPr="00F339CF">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00FE1456" w:rsidRPr="00F339CF">
        <w:rPr>
          <w:rFonts w:ascii="Calibri" w:hAnsi="Calibri" w:cs="Calibri"/>
        </w:rPr>
        <w:fldChar w:fldCharType="separate"/>
      </w:r>
      <w:r w:rsidR="00CC41E2" w:rsidRPr="00F339CF">
        <w:rPr>
          <w:rFonts w:ascii="Calibri" w:hAnsi="Calibri" w:cs="Calibri"/>
          <w:vertAlign w:val="superscript"/>
        </w:rPr>
        <w:t>18</w:t>
      </w:r>
      <w:r w:rsidR="00FE1456" w:rsidRPr="00F339CF">
        <w:rPr>
          <w:rFonts w:ascii="Calibri" w:hAnsi="Calibri" w:cs="Calibri"/>
        </w:rPr>
        <w:fldChar w:fldCharType="end"/>
      </w:r>
      <w:r w:rsidR="00FE1456" w:rsidRPr="00F339CF">
        <w:rPr>
          <w:rFonts w:ascii="Calibri" w:hAnsi="Calibri" w:cs="Calibri"/>
        </w:rPr>
        <w:t xml:space="preserve"> which might offer better query performance.</w:t>
      </w:r>
    </w:p>
    <w:p w14:paraId="08DF04D1" w14:textId="77777777" w:rsidR="003B6425" w:rsidRDefault="003B6425" w:rsidP="00835D88">
      <w:pPr>
        <w:rPr>
          <w:rFonts w:ascii="Calibri" w:hAnsi="Calibri" w:cs="Calibri"/>
        </w:rPr>
      </w:pPr>
    </w:p>
    <w:p w14:paraId="6273C7FF" w14:textId="12EF7EC5" w:rsidR="00F83713" w:rsidRPr="00F339CF" w:rsidRDefault="00835D88" w:rsidP="00835D88">
      <w:pPr>
        <w:rPr>
          <w:rFonts w:ascii="Calibri" w:hAnsi="Calibri" w:cs="Calibri"/>
        </w:rPr>
      </w:pPr>
      <w:r w:rsidRPr="00F339CF">
        <w:rPr>
          <w:rFonts w:ascii="Calibri" w:hAnsi="Calibri" w:cs="Calibri"/>
        </w:rPr>
        <w:t xml:space="preserve">To automate mapping tabular summary statistics to VCF, we developed open-source Python3 software (Gwas2VCF; Table 2). </w:t>
      </w:r>
      <w:r w:rsidR="001137B4" w:rsidRPr="00F339CF">
        <w:rPr>
          <w:rFonts w:ascii="Calibri" w:hAnsi="Calibri" w:cs="Calibri"/>
        </w:rPr>
        <w:t>T</w:t>
      </w:r>
      <w:r w:rsidRPr="00F339CF">
        <w:rPr>
          <w:rFonts w:ascii="Calibri" w:hAnsi="Calibri" w:cs="Calibri"/>
        </w:rPr>
        <w:t xml:space="preserve">he application reads in metadata and variant-trait associations using a user-defined schema. </w:t>
      </w:r>
      <w:r w:rsidR="00265E51" w:rsidRPr="00F339CF">
        <w:rPr>
          <w:rFonts w:ascii="Calibri" w:hAnsi="Calibri" w:cs="Calibri"/>
        </w:rPr>
        <w:t xml:space="preserve">During processing, </w:t>
      </w:r>
      <w:r w:rsidR="005004A9" w:rsidRPr="00F339CF">
        <w:rPr>
          <w:rFonts w:ascii="Calibri" w:hAnsi="Calibri" w:cs="Calibri"/>
        </w:rPr>
        <w:t xml:space="preserve">variants </w:t>
      </w:r>
      <w:r w:rsidR="006A3734" w:rsidRPr="00F339CF">
        <w:rPr>
          <w:rFonts w:ascii="Calibri" w:hAnsi="Calibri" w:cs="Calibri"/>
        </w:rPr>
        <w:t xml:space="preserve">are </w:t>
      </w:r>
      <w:r w:rsidR="00D03CAE" w:rsidRPr="00F339CF">
        <w:rPr>
          <w:rFonts w:ascii="Calibri" w:hAnsi="Calibri" w:cs="Calibri"/>
        </w:rPr>
        <w:t>harmonised</w:t>
      </w:r>
      <w:r w:rsidR="006A3734" w:rsidRPr="00F339CF">
        <w:rPr>
          <w:rFonts w:ascii="Calibri" w:hAnsi="Calibri" w:cs="Calibri"/>
        </w:rPr>
        <w:t xml:space="preserve"> using a supplied reference genome file to ensure the non-effect allele matches the reference </w:t>
      </w:r>
      <w:r w:rsidR="0020345D" w:rsidRPr="00F339CF">
        <w:rPr>
          <w:rFonts w:ascii="Calibri" w:hAnsi="Calibri" w:cs="Calibri"/>
        </w:rPr>
        <w:t xml:space="preserve">sequence </w:t>
      </w:r>
      <w:r w:rsidR="00C75BDD" w:rsidRPr="00F339CF">
        <w:rPr>
          <w:rFonts w:ascii="Calibri" w:hAnsi="Calibri" w:cs="Calibri"/>
        </w:rPr>
        <w:t>enabl</w:t>
      </w:r>
      <w:r w:rsidR="000A15D3" w:rsidRPr="00F339CF">
        <w:rPr>
          <w:rFonts w:ascii="Calibri" w:hAnsi="Calibri" w:cs="Calibri"/>
        </w:rPr>
        <w:t>ing</w:t>
      </w:r>
      <w:r w:rsidR="00C75BDD" w:rsidRPr="00F339CF">
        <w:rPr>
          <w:rFonts w:ascii="Calibri" w:hAnsi="Calibri" w:cs="Calibri"/>
        </w:rPr>
        <w:t xml:space="preserve"> </w:t>
      </w:r>
      <w:r w:rsidR="008054DD" w:rsidRPr="00F339CF">
        <w:rPr>
          <w:rFonts w:ascii="Calibri" w:hAnsi="Calibri" w:cs="Calibri"/>
        </w:rPr>
        <w:t>consisten</w:t>
      </w:r>
      <w:r w:rsidR="007B4E7E" w:rsidRPr="00F339CF">
        <w:rPr>
          <w:rFonts w:ascii="Calibri" w:hAnsi="Calibri" w:cs="Calibri"/>
        </w:rPr>
        <w:t>t</w:t>
      </w:r>
      <w:r w:rsidR="008054DD" w:rsidRPr="00F339CF">
        <w:rPr>
          <w:rFonts w:ascii="Calibri" w:hAnsi="Calibri" w:cs="Calibri"/>
        </w:rPr>
        <w:t xml:space="preserve"> </w:t>
      </w:r>
      <w:r w:rsidR="006A3734" w:rsidRPr="00F339CF">
        <w:rPr>
          <w:rFonts w:ascii="Calibri" w:hAnsi="Calibri" w:cs="Calibri"/>
        </w:rPr>
        <w:t>inter-study comparison</w:t>
      </w:r>
      <w:r w:rsidR="00BF39DD" w:rsidRPr="00F339CF">
        <w:rPr>
          <w:rFonts w:ascii="Calibri" w:hAnsi="Calibri" w:cs="Calibri"/>
        </w:rPr>
        <w:t>s</w:t>
      </w:r>
      <w:r w:rsidR="006A3734" w:rsidRPr="00F339CF">
        <w:rPr>
          <w:rFonts w:ascii="Calibri" w:hAnsi="Calibri" w:cs="Calibri"/>
        </w:rPr>
        <w:t>.</w:t>
      </w:r>
      <w:r w:rsidR="008054DD" w:rsidRPr="00F339CF">
        <w:rPr>
          <w:rFonts w:ascii="Calibri" w:hAnsi="Calibri" w:cs="Calibri"/>
        </w:rPr>
        <w:t xml:space="preserve"> </w:t>
      </w:r>
      <w:r w:rsidRPr="00F339CF">
        <w:rPr>
          <w:rFonts w:ascii="Calibri" w:hAnsi="Calibri" w:cs="Calibri"/>
        </w:rPr>
        <w:t xml:space="preserve">Insertion-deletion variants are subsequently left-aligned and trimmed using bcftools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w:t>
      </w:r>
      <w:r w:rsidR="00C95FCB" w:rsidRPr="00F339CF">
        <w:rPr>
          <w:rFonts w:ascii="Calibri" w:hAnsi="Calibri" w:cs="Calibri"/>
        </w:rPr>
        <w:t>to ensure</w:t>
      </w:r>
      <w:r w:rsidRPr="00F339CF">
        <w:rPr>
          <w:rFonts w:ascii="Calibri" w:hAnsi="Calibri" w:cs="Calibri"/>
        </w:rPr>
        <w:t xml:space="preserve"> consistent representation. Finally, the VCF is indexed using tabix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and rsidx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vertAlign w:val="superscript"/>
        </w:rPr>
        <w:t>19</w:t>
      </w:r>
      <w:r w:rsidRPr="00F339CF">
        <w:rPr>
          <w:rFonts w:ascii="Calibri" w:hAnsi="Calibri" w:cs="Calibri"/>
        </w:rPr>
        <w:fldChar w:fldCharType="end"/>
      </w:r>
      <w:r w:rsidRPr="00F339CF">
        <w:rPr>
          <w:rFonts w:ascii="Calibri" w:hAnsi="Calibri" w:cs="Calibri"/>
        </w:rPr>
        <w:t xml:space="preserve"> </w:t>
      </w:r>
      <w:r w:rsidR="0013528E" w:rsidRPr="00F339CF">
        <w:rPr>
          <w:rFonts w:ascii="Calibri" w:hAnsi="Calibri" w:cs="Calibri"/>
        </w:rPr>
        <w:t xml:space="preserve">which </w:t>
      </w:r>
      <w:r w:rsidRPr="00F339CF">
        <w:rPr>
          <w:rFonts w:ascii="Calibri" w:hAnsi="Calibri" w:cs="Calibri"/>
        </w:rPr>
        <w:t>enabl</w:t>
      </w:r>
      <w:r w:rsidR="0013528E" w:rsidRPr="00F339CF">
        <w:rPr>
          <w:rFonts w:ascii="Calibri" w:hAnsi="Calibri" w:cs="Calibri"/>
        </w:rPr>
        <w:t>e</w:t>
      </w:r>
      <w:r w:rsidRPr="00F339CF">
        <w:rPr>
          <w:rFonts w:ascii="Calibri" w:hAnsi="Calibri" w:cs="Calibri"/>
        </w:rPr>
        <w:t xml:space="preserve"> rapid queries by genomic position and dbSNP identifier, respectively. We have</w:t>
      </w:r>
      <w:r w:rsidR="002D56D6" w:rsidRPr="00F339CF">
        <w:rPr>
          <w:rFonts w:ascii="Calibri" w:hAnsi="Calibri" w:cs="Calibri"/>
        </w:rPr>
        <w:t xml:space="preserve"> developed</w:t>
      </w:r>
      <w:r w:rsidRPr="00F339CF">
        <w:rPr>
          <w:rFonts w:ascii="Calibri" w:hAnsi="Calibri" w:cs="Calibri"/>
        </w:rPr>
        <w:t xml:space="preserve"> </w:t>
      </w:r>
      <w:r w:rsidR="00EE1FF0" w:rsidRPr="00F339CF">
        <w:rPr>
          <w:rFonts w:ascii="Calibri" w:hAnsi="Calibri" w:cs="Calibri"/>
        </w:rPr>
        <w:t>a freely available</w:t>
      </w:r>
      <w:r w:rsidRPr="00F339CF">
        <w:rPr>
          <w:rFonts w:ascii="Calibri" w:hAnsi="Calibri" w:cs="Calibri"/>
        </w:rPr>
        <w:t xml:space="preserve"> web application providing a user-friendly interface for this implementation</w:t>
      </w:r>
      <w:r w:rsidR="00621903" w:rsidRPr="00F339CF">
        <w:rPr>
          <w:rFonts w:ascii="Calibri" w:hAnsi="Calibri" w:cs="Calibri"/>
        </w:rPr>
        <w:t xml:space="preserve"> and encourage other centres to deploy their own instance </w:t>
      </w:r>
      <w:r w:rsidRPr="00F339CF">
        <w:rPr>
          <w:rFonts w:ascii="Calibri" w:hAnsi="Calibri" w:cs="Calibri"/>
        </w:rPr>
        <w:t>(Table 2).</w:t>
      </w:r>
    </w:p>
    <w:p w14:paraId="2828B348" w14:textId="3C72A992" w:rsidR="006130A0" w:rsidRPr="00F339CF" w:rsidRDefault="006130A0" w:rsidP="00835D88">
      <w:pPr>
        <w:rPr>
          <w:rFonts w:ascii="Calibri" w:hAnsi="Calibri" w:cs="Calibri"/>
        </w:rPr>
      </w:pPr>
    </w:p>
    <w:p w14:paraId="40FB3542" w14:textId="0E999B7B" w:rsidR="00835D88" w:rsidRPr="00F339CF" w:rsidRDefault="006130A0" w:rsidP="001F38CC">
      <w:pPr>
        <w:rPr>
          <w:rFonts w:ascii="Calibri" w:hAnsi="Calibri" w:cs="Calibri"/>
        </w:rPr>
      </w:pPr>
      <w:r w:rsidRPr="00F339CF">
        <w:rPr>
          <w:rFonts w:ascii="Calibri" w:hAnsi="Calibri" w:cs="Calibri"/>
        </w:rPr>
        <w:t xml:space="preserve">Once in </w:t>
      </w:r>
      <w:r w:rsidR="00F45B9E" w:rsidRPr="00F339CF">
        <w:rPr>
          <w:rFonts w:ascii="Calibri" w:hAnsi="Calibri" w:cs="Calibri"/>
        </w:rPr>
        <w:t>GWAS-</w:t>
      </w:r>
      <w:r w:rsidRPr="00F339CF">
        <w:rPr>
          <w:rFonts w:ascii="Calibri" w:hAnsi="Calibri" w:cs="Calibri"/>
        </w:rPr>
        <w:t>VCF, summary statistics can</w:t>
      </w:r>
      <w:r w:rsidR="000A51EE" w:rsidRPr="00F339CF">
        <w:rPr>
          <w:rFonts w:ascii="Calibri" w:hAnsi="Calibri" w:cs="Calibri"/>
        </w:rPr>
        <w:t xml:space="preserve"> be</w:t>
      </w:r>
      <w:r w:rsidRPr="00F339CF">
        <w:rPr>
          <w:rFonts w:ascii="Calibri" w:hAnsi="Calibri" w:cs="Calibri"/>
        </w:rPr>
        <w:t xml:space="preserve"> read </w:t>
      </w:r>
      <w:r w:rsidR="00D41FBA" w:rsidRPr="00F339CF">
        <w:rPr>
          <w:rFonts w:ascii="Calibri" w:hAnsi="Calibri" w:cs="Calibri"/>
        </w:rPr>
        <w:t xml:space="preserve">and queried using </w:t>
      </w:r>
      <w:r w:rsidRPr="00F339CF">
        <w:rPr>
          <w:rFonts w:ascii="Calibri" w:hAnsi="Calibri" w:cs="Calibri"/>
        </w:rPr>
        <w:t xml:space="preserve">R or Python programming languages </w:t>
      </w:r>
      <w:r w:rsidR="00D41FBA" w:rsidRPr="00F339CF">
        <w:rPr>
          <w:rFonts w:ascii="Calibri" w:hAnsi="Calibri" w:cs="Calibri"/>
        </w:rPr>
        <w:t>with</w:t>
      </w:r>
      <w:r w:rsidRPr="00F339CF">
        <w:rPr>
          <w:rFonts w:ascii="Calibri" w:hAnsi="Calibri" w:cs="Calibri"/>
        </w:rPr>
        <w:t xml:space="preserve"> our open-source libraries (Table 2).</w:t>
      </w:r>
      <w:r w:rsidR="002A6A0D" w:rsidRPr="00F339CF">
        <w:rPr>
          <w:rFonts w:ascii="Calibri" w:hAnsi="Calibri" w:cs="Calibri"/>
        </w:rPr>
        <w:t xml:space="preserve"> </w:t>
      </w:r>
      <w:r w:rsidR="009F7661" w:rsidRPr="00F339CF">
        <w:rPr>
          <w:rFonts w:ascii="Calibri" w:hAnsi="Calibri" w:cs="Calibri"/>
        </w:rPr>
        <w:t xml:space="preserve">Further, </w:t>
      </w:r>
      <w:r w:rsidR="00274788" w:rsidRPr="00F339CF">
        <w:rPr>
          <w:rFonts w:ascii="Calibri" w:hAnsi="Calibri" w:cs="Calibri"/>
        </w:rPr>
        <w:t xml:space="preserve">gwasglue provides convenient </w:t>
      </w:r>
      <w:r w:rsidR="00B307EB" w:rsidRPr="00F339CF">
        <w:rPr>
          <w:rFonts w:ascii="Calibri" w:hAnsi="Calibri" w:cs="Calibri"/>
        </w:rPr>
        <w:t xml:space="preserve">R </w:t>
      </w:r>
      <w:r w:rsidR="00274788" w:rsidRPr="00F339CF">
        <w:rPr>
          <w:rFonts w:ascii="Calibri" w:hAnsi="Calibri" w:cs="Calibri"/>
        </w:rPr>
        <w:t xml:space="preserve">programming functions </w:t>
      </w:r>
      <w:r w:rsidR="00F84EBA" w:rsidRPr="00F339CF">
        <w:rPr>
          <w:rFonts w:ascii="Calibri" w:hAnsi="Calibri" w:cs="Calibri"/>
        </w:rPr>
        <w:t>to</w:t>
      </w:r>
      <w:r w:rsidR="00274788" w:rsidRPr="00F339CF">
        <w:rPr>
          <w:rFonts w:ascii="Calibri" w:hAnsi="Calibri" w:cs="Calibri"/>
        </w:rPr>
        <w:t xml:space="preserve"> automate preparation of genetic association data for downstream analysis</w:t>
      </w:r>
      <w:r w:rsidR="00C71D2D" w:rsidRPr="00F339CF">
        <w:rPr>
          <w:rFonts w:ascii="Calibri" w:hAnsi="Calibri" w:cs="Calibri"/>
        </w:rPr>
        <w:t xml:space="preserve"> (Table 2)</w:t>
      </w:r>
      <w:r w:rsidR="00274788" w:rsidRPr="00F339CF">
        <w:rPr>
          <w:rFonts w:ascii="Calibri" w:hAnsi="Calibri" w:cs="Calibri"/>
        </w:rPr>
        <w:t>.</w:t>
      </w:r>
      <w:r w:rsidR="008D3245" w:rsidRPr="00F339CF">
        <w:rPr>
          <w:rFonts w:ascii="Calibri" w:hAnsi="Calibri" w:cs="Calibri"/>
        </w:rPr>
        <w:t xml:space="preserve"> Currently, methods exist </w:t>
      </w:r>
      <w:r w:rsidR="004174E0" w:rsidRPr="00F339CF">
        <w:rPr>
          <w:rFonts w:ascii="Calibri" w:hAnsi="Calibri" w:cs="Calibri"/>
        </w:rPr>
        <w:t>for</w:t>
      </w:r>
      <w:r w:rsidR="008E3239" w:rsidRPr="00F339CF">
        <w:rPr>
          <w:rFonts w:ascii="Calibri" w:hAnsi="Calibri" w:cs="Calibri"/>
        </w:rPr>
        <w:t xml:space="preserve"> </w:t>
      </w:r>
      <w:r w:rsidR="00BE1E88" w:rsidRPr="00F339CF">
        <w:rPr>
          <w:rFonts w:ascii="Calibri" w:hAnsi="Calibri" w:cs="Calibri"/>
        </w:rPr>
        <w:t>streamlin</w:t>
      </w:r>
      <w:r w:rsidR="004174E0" w:rsidRPr="00F339CF">
        <w:rPr>
          <w:rFonts w:ascii="Calibri" w:hAnsi="Calibri" w:cs="Calibri"/>
        </w:rPr>
        <w:t xml:space="preserve">ing </w:t>
      </w:r>
      <w:r w:rsidR="00A66D0C" w:rsidRPr="00F339CF">
        <w:rPr>
          <w:rFonts w:ascii="Calibri" w:hAnsi="Calibri" w:cs="Calibri"/>
        </w:rPr>
        <w:t xml:space="preserve">variant </w:t>
      </w:r>
      <w:r w:rsidR="008D3245" w:rsidRPr="00F339CF">
        <w:rPr>
          <w:rFonts w:ascii="Calibri" w:hAnsi="Calibri" w:cs="Calibri"/>
        </w:rPr>
        <w:t xml:space="preserve">fine-mapping, </w:t>
      </w:r>
      <w:proofErr w:type="spellStart"/>
      <w:r w:rsidR="008D3245" w:rsidRPr="00F339CF">
        <w:rPr>
          <w:rFonts w:ascii="Calibri" w:hAnsi="Calibri" w:cs="Calibri"/>
        </w:rPr>
        <w:t>colocali</w:t>
      </w:r>
      <w:r w:rsidR="002617F1">
        <w:rPr>
          <w:rFonts w:ascii="Calibri" w:hAnsi="Calibri" w:cs="Calibri"/>
        </w:rPr>
        <w:t>s</w:t>
      </w:r>
      <w:r w:rsidR="008D3245" w:rsidRPr="00F339CF">
        <w:rPr>
          <w:rFonts w:ascii="Calibri" w:hAnsi="Calibri" w:cs="Calibri"/>
        </w:rPr>
        <w:t>ation</w:t>
      </w:r>
      <w:proofErr w:type="spellEnd"/>
      <w:r w:rsidR="008D3245" w:rsidRPr="00F339CF">
        <w:rPr>
          <w:rFonts w:ascii="Calibri" w:hAnsi="Calibri" w:cs="Calibri"/>
        </w:rPr>
        <w:t>, MR</w:t>
      </w:r>
      <w:r w:rsidR="004830AA" w:rsidRPr="00F339CF">
        <w:rPr>
          <w:rFonts w:ascii="Calibri" w:hAnsi="Calibri" w:cs="Calibri"/>
        </w:rPr>
        <w:t xml:space="preserve"> </w:t>
      </w:r>
      <w:r w:rsidR="004830AA" w:rsidRPr="00F339CF">
        <w:rPr>
          <w:rFonts w:ascii="Calibri" w:hAnsi="Calibri" w:cs="Calibri"/>
        </w:rPr>
        <w:fldChar w:fldCharType="begin" w:fldLock="1"/>
      </w:r>
      <w:r w:rsidR="008D29AE"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F339CF">
        <w:rPr>
          <w:rFonts w:ascii="Calibri" w:hAnsi="Calibri" w:cs="Calibri"/>
        </w:rPr>
        <w:fldChar w:fldCharType="separate"/>
      </w:r>
      <w:r w:rsidR="004830AA" w:rsidRPr="00F339CF">
        <w:rPr>
          <w:rFonts w:ascii="Calibri" w:hAnsi="Calibri" w:cs="Calibri"/>
          <w:vertAlign w:val="superscript"/>
        </w:rPr>
        <w:t>4</w:t>
      </w:r>
      <w:r w:rsidR="004830AA" w:rsidRPr="00F339CF">
        <w:rPr>
          <w:rFonts w:ascii="Calibri" w:hAnsi="Calibri" w:cs="Calibri"/>
        </w:rPr>
        <w:fldChar w:fldCharType="end"/>
      </w:r>
      <w:r w:rsidR="008D3245" w:rsidRPr="00F339CF">
        <w:rPr>
          <w:rFonts w:ascii="Calibri" w:hAnsi="Calibri" w:cs="Calibri"/>
        </w:rPr>
        <w:t xml:space="preserve"> and data visualisatio</w:t>
      </w:r>
      <w:r w:rsidR="00B815EF" w:rsidRPr="00F339CF">
        <w:rPr>
          <w:rFonts w:ascii="Calibri" w:hAnsi="Calibri" w:cs="Calibri"/>
        </w:rPr>
        <w:t>n</w:t>
      </w:r>
      <w:r w:rsidR="00490EAA" w:rsidRPr="00F339CF">
        <w:rPr>
          <w:rFonts w:ascii="Calibri" w:hAnsi="Calibri" w:cs="Calibri"/>
        </w:rPr>
        <w:t>. N</w:t>
      </w:r>
      <w:r w:rsidR="00610263" w:rsidRPr="00F339CF">
        <w:rPr>
          <w:rFonts w:ascii="Calibri" w:hAnsi="Calibri" w:cs="Calibri"/>
        </w:rPr>
        <w:t xml:space="preserve">ew methods are </w:t>
      </w:r>
      <w:r w:rsidR="00BB0ECB" w:rsidRPr="00F339CF">
        <w:rPr>
          <w:rFonts w:ascii="Calibri" w:hAnsi="Calibri" w:cs="Calibri"/>
        </w:rPr>
        <w:t xml:space="preserve">being </w:t>
      </w:r>
      <w:r w:rsidR="00610263" w:rsidRPr="00F339CF">
        <w:rPr>
          <w:rFonts w:ascii="Calibri" w:hAnsi="Calibri" w:cs="Calibri"/>
        </w:rPr>
        <w:t>actively added</w:t>
      </w:r>
      <w:r w:rsidR="004614BA" w:rsidRPr="00F339CF">
        <w:rPr>
          <w:rFonts w:ascii="Calibri" w:hAnsi="Calibri" w:cs="Calibri"/>
        </w:rPr>
        <w:t xml:space="preserve"> and </w:t>
      </w:r>
      <w:r w:rsidR="004C3514" w:rsidRPr="00F339CF">
        <w:rPr>
          <w:rFonts w:ascii="Calibri" w:hAnsi="Calibri" w:cs="Calibri"/>
        </w:rPr>
        <w:t xml:space="preserve">users </w:t>
      </w:r>
      <w:r w:rsidR="004614BA" w:rsidRPr="00F339CF">
        <w:rPr>
          <w:rFonts w:ascii="Calibri" w:hAnsi="Calibri" w:cs="Calibri"/>
        </w:rPr>
        <w:t>may request</w:t>
      </w:r>
      <w:r w:rsidR="00C303FB" w:rsidRPr="00F339CF">
        <w:rPr>
          <w:rFonts w:ascii="Calibri" w:hAnsi="Calibri" w:cs="Calibri"/>
        </w:rPr>
        <w:t xml:space="preserve"> </w:t>
      </w:r>
      <w:r w:rsidR="005A6A89" w:rsidRPr="00F339CF">
        <w:rPr>
          <w:rFonts w:ascii="Calibri" w:hAnsi="Calibri" w:cs="Calibri"/>
        </w:rPr>
        <w:t xml:space="preserve">new </w:t>
      </w:r>
      <w:r w:rsidR="00C303FB" w:rsidRPr="00F339CF">
        <w:rPr>
          <w:rFonts w:ascii="Calibri" w:hAnsi="Calibri" w:cs="Calibri"/>
        </w:rPr>
        <w:t>features</w:t>
      </w:r>
      <w:r w:rsidR="004614BA" w:rsidRPr="00F339CF">
        <w:rPr>
          <w:rFonts w:ascii="Calibri" w:hAnsi="Calibri" w:cs="Calibri"/>
        </w:rPr>
        <w:t xml:space="preserve"> via the repository issues page.</w:t>
      </w:r>
    </w:p>
    <w:p w14:paraId="2BE4F24F" w14:textId="77777777" w:rsidR="009053D0" w:rsidRPr="00F339CF" w:rsidRDefault="009053D0" w:rsidP="00531DC7">
      <w:pPr>
        <w:rPr>
          <w:rFonts w:ascii="Calibri" w:hAnsi="Calibri" w:cs="Calibri"/>
        </w:rPr>
      </w:pPr>
    </w:p>
    <w:p w14:paraId="43B6B620" w14:textId="56C7F238" w:rsidR="000A6EF0" w:rsidRPr="00F339CF" w:rsidRDefault="006016D5" w:rsidP="00531DC7">
      <w:pPr>
        <w:rPr>
          <w:rFonts w:ascii="Calibri" w:hAnsi="Calibri" w:cs="Calibri"/>
        </w:rPr>
      </w:pPr>
      <w:r w:rsidRPr="00F339CF">
        <w:rPr>
          <w:rFonts w:ascii="Calibri" w:hAnsi="Calibri" w:cs="Calibri"/>
        </w:rPr>
        <w:t xml:space="preserve">To encourage </w:t>
      </w:r>
      <w:r w:rsidR="006D48C3" w:rsidRPr="00F339CF">
        <w:rPr>
          <w:rFonts w:ascii="Calibri" w:hAnsi="Calibri" w:cs="Calibri"/>
        </w:rPr>
        <w:t>adoption,</w:t>
      </w:r>
      <w:r w:rsidR="00DD0E72" w:rsidRPr="00F339CF">
        <w:rPr>
          <w:rFonts w:ascii="Calibri" w:hAnsi="Calibri" w:cs="Calibri"/>
        </w:rPr>
        <w:t xml:space="preserve"> </w:t>
      </w:r>
      <w:r w:rsidR="00E86E66" w:rsidRPr="00F339CF">
        <w:rPr>
          <w:rFonts w:ascii="Calibri" w:hAnsi="Calibri" w:cs="Calibri"/>
        </w:rPr>
        <w:t>we made</w:t>
      </w:r>
      <w:r w:rsidR="0060646E" w:rsidRPr="00F339CF">
        <w:rPr>
          <w:rFonts w:ascii="Calibri" w:hAnsi="Calibri" w:cs="Calibri"/>
        </w:rPr>
        <w:t xml:space="preserve"> freely</w:t>
      </w:r>
      <w:r w:rsidR="00E86E66" w:rsidRPr="00F339CF">
        <w:rPr>
          <w:rFonts w:ascii="Calibri" w:hAnsi="Calibri" w:cs="Calibri"/>
        </w:rPr>
        <w:t xml:space="preserve"> available over 10,000 complete GWAS summary statistics in VCF</w:t>
      </w:r>
      <w:r w:rsidR="00E11A0D" w:rsidRPr="00F339CF">
        <w:rPr>
          <w:rFonts w:ascii="Calibri" w:hAnsi="Calibri" w:cs="Calibri"/>
        </w:rPr>
        <w:t>.</w:t>
      </w:r>
      <w:r w:rsidR="00232246" w:rsidRPr="00F339CF">
        <w:rPr>
          <w:rFonts w:ascii="Calibri" w:hAnsi="Calibri" w:cs="Calibri"/>
        </w:rPr>
        <w:t xml:space="preserve"> These studies include </w:t>
      </w:r>
      <w:r w:rsidR="00186E92" w:rsidRPr="00F339CF">
        <w:rPr>
          <w:rFonts w:ascii="Calibri" w:hAnsi="Calibri" w:cs="Calibri"/>
        </w:rPr>
        <w:t xml:space="preserve">a broad range of </w:t>
      </w:r>
      <w:r w:rsidR="00232246" w:rsidRPr="00F339CF">
        <w:rPr>
          <w:rFonts w:ascii="Calibri" w:hAnsi="Calibri" w:cs="Calibri"/>
        </w:rPr>
        <w:t xml:space="preserve">traits, diseases and molecular phenotypes </w:t>
      </w:r>
      <w:r w:rsidR="00736C4F" w:rsidRPr="00F339CF">
        <w:rPr>
          <w:rFonts w:ascii="Calibri" w:hAnsi="Calibri" w:cs="Calibri"/>
        </w:rPr>
        <w:t xml:space="preserve">initially </w:t>
      </w:r>
      <w:r w:rsidR="00232246" w:rsidRPr="00F339CF">
        <w:rPr>
          <w:rFonts w:ascii="Calibri" w:hAnsi="Calibri" w:cs="Calibri"/>
        </w:rPr>
        <w:t xml:space="preserve">collected </w:t>
      </w:r>
      <w:r w:rsidR="00A1323C" w:rsidRPr="00F339CF">
        <w:rPr>
          <w:rFonts w:ascii="Calibri" w:hAnsi="Calibri" w:cs="Calibri"/>
        </w:rPr>
        <w:t>as part of</w:t>
      </w:r>
      <w:r w:rsidR="00736C4F" w:rsidRPr="00F339CF">
        <w:rPr>
          <w:rFonts w:ascii="Calibri" w:hAnsi="Calibri" w:cs="Calibri"/>
        </w:rPr>
        <w:t xml:space="preserve"> the </w:t>
      </w:r>
      <w:r w:rsidR="00232246" w:rsidRPr="00F339CF">
        <w:rPr>
          <w:rFonts w:ascii="Calibri" w:hAnsi="Calibri" w:cs="Calibri"/>
        </w:rPr>
        <w:t>MR Base platform</w:t>
      </w:r>
      <w:r w:rsidR="00736C4F" w:rsidRPr="00F339CF">
        <w:rPr>
          <w:rFonts w:ascii="Calibri" w:hAnsi="Calibri" w:cs="Calibri"/>
        </w:rPr>
        <w:t xml:space="preserve"> </w:t>
      </w:r>
      <w:r w:rsidR="008D29AE" w:rsidRPr="00F339CF">
        <w:rPr>
          <w:rFonts w:ascii="Calibri" w:hAnsi="Calibri" w:cs="Calibri"/>
        </w:rPr>
        <w:fldChar w:fldCharType="begin" w:fldLock="1"/>
      </w:r>
      <w:r w:rsidR="00CC41E2"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008D29AE" w:rsidRPr="00F339CF">
        <w:rPr>
          <w:rFonts w:ascii="Calibri" w:hAnsi="Calibri" w:cs="Calibri"/>
        </w:rPr>
        <w:fldChar w:fldCharType="separate"/>
      </w:r>
      <w:r w:rsidR="008D29AE" w:rsidRPr="00F339CF">
        <w:rPr>
          <w:rFonts w:ascii="Calibri" w:hAnsi="Calibri" w:cs="Calibri"/>
          <w:vertAlign w:val="superscript"/>
        </w:rPr>
        <w:t>20</w:t>
      </w:r>
      <w:r w:rsidR="008D29AE" w:rsidRPr="00F339CF">
        <w:rPr>
          <w:rFonts w:ascii="Calibri" w:hAnsi="Calibri" w:cs="Calibri"/>
        </w:rPr>
        <w:fldChar w:fldCharType="end"/>
      </w:r>
      <w:r w:rsidR="00232246" w:rsidRPr="00F339CF">
        <w:rPr>
          <w:rFonts w:ascii="Calibri" w:hAnsi="Calibri" w:cs="Calibri"/>
        </w:rPr>
        <w:t>.</w:t>
      </w:r>
    </w:p>
    <w:p w14:paraId="54B01F59" w14:textId="03AF889B" w:rsidR="00215397" w:rsidRPr="00F339CF" w:rsidRDefault="00215397" w:rsidP="00531DC7">
      <w:pPr>
        <w:rPr>
          <w:rFonts w:ascii="Calibri" w:hAnsi="Calibri" w:cs="Calibri"/>
        </w:rPr>
      </w:pPr>
    </w:p>
    <w:p w14:paraId="45874A91" w14:textId="0E9675AC" w:rsidR="006B7831" w:rsidRPr="00F339CF" w:rsidRDefault="00212FE2" w:rsidP="006B7831">
      <w:pPr>
        <w:rPr>
          <w:rFonts w:ascii="Calibri" w:hAnsi="Calibri" w:cs="Calibri"/>
        </w:rPr>
      </w:pPr>
      <w:r w:rsidRPr="00F339CF">
        <w:rPr>
          <w:rFonts w:ascii="Calibri" w:hAnsi="Calibri" w:cs="Calibri"/>
        </w:rPr>
        <w:t xml:space="preserve">Here we present </w:t>
      </w:r>
      <w:r w:rsidR="00DE7D1D" w:rsidRPr="00F339CF">
        <w:rPr>
          <w:rFonts w:ascii="Calibri" w:hAnsi="Calibri" w:cs="Calibri"/>
        </w:rPr>
        <w:t xml:space="preserve">a specification for </w:t>
      </w:r>
      <w:r w:rsidR="00387835" w:rsidRPr="00F339CF">
        <w:rPr>
          <w:rFonts w:ascii="Calibri" w:hAnsi="Calibri" w:cs="Calibri"/>
        </w:rPr>
        <w:t xml:space="preserve">GWAS </w:t>
      </w:r>
      <w:r w:rsidR="00DE7D1D" w:rsidRPr="00F339CF">
        <w:rPr>
          <w:rFonts w:ascii="Calibri" w:hAnsi="Calibri" w:cs="Calibri"/>
        </w:rPr>
        <w:t>summary statistics storage amenable to high-throughput analyses and robust data sharing</w:t>
      </w:r>
      <w:r w:rsidR="00387835" w:rsidRPr="00F339CF">
        <w:rPr>
          <w:rFonts w:ascii="Calibri" w:hAnsi="Calibri" w:cs="Calibri"/>
        </w:rPr>
        <w:t>. We implement open-source tools to convert summary statistics to VCF</w:t>
      </w:r>
      <w:r w:rsidR="00B24D3E" w:rsidRPr="00F339CF">
        <w:rPr>
          <w:rFonts w:ascii="Calibri" w:hAnsi="Calibri" w:cs="Calibri"/>
        </w:rPr>
        <w:t xml:space="preserve"> and</w:t>
      </w:r>
      <w:r w:rsidR="00387835" w:rsidRPr="00F339CF">
        <w:rPr>
          <w:rFonts w:ascii="Calibri" w:hAnsi="Calibri" w:cs="Calibri"/>
        </w:rPr>
        <w:t xml:space="preserve"> libraries for reading or querying the format and integrating with existing analysis tools. Finally, we provide c</w:t>
      </w:r>
      <w:r w:rsidR="003834F9" w:rsidRPr="00F339CF">
        <w:rPr>
          <w:rFonts w:ascii="Calibri" w:hAnsi="Calibri" w:cs="Calibri"/>
        </w:rPr>
        <w:t xml:space="preserve">omplete GWAS summary statistics </w:t>
      </w:r>
      <w:r w:rsidR="002378EF" w:rsidRPr="00F339CF">
        <w:rPr>
          <w:rFonts w:ascii="Calibri" w:hAnsi="Calibri" w:cs="Calibri"/>
        </w:rPr>
        <w:t>for</w:t>
      </w:r>
      <w:r w:rsidR="003834F9" w:rsidRPr="00F339CF">
        <w:rPr>
          <w:rFonts w:ascii="Calibri" w:hAnsi="Calibri" w:cs="Calibri"/>
        </w:rPr>
        <w:t xml:space="preserve"> over 10,000 traits in GWAS-VC</w:t>
      </w:r>
      <w:r w:rsidR="006B7831" w:rsidRPr="00F339CF">
        <w:rPr>
          <w:rFonts w:ascii="Calibri" w:hAnsi="Calibri" w:cs="Calibri"/>
        </w:rPr>
        <w:t>F</w:t>
      </w:r>
      <w:r w:rsidR="00387835" w:rsidRPr="00F339CF">
        <w:rPr>
          <w:rFonts w:ascii="Calibri" w:hAnsi="Calibri" w:cs="Calibri"/>
        </w:rPr>
        <w:t xml:space="preserve">. </w:t>
      </w:r>
      <w:r w:rsidR="006B7831" w:rsidRPr="00F339CF">
        <w:rPr>
          <w:rFonts w:ascii="Calibri" w:hAnsi="Calibri" w:cs="Calibri"/>
        </w:rPr>
        <w:t xml:space="preserve">We anticipate these resources will enable convenient and </w:t>
      </w:r>
      <w:r w:rsidR="008644EA" w:rsidRPr="00F339CF">
        <w:rPr>
          <w:rFonts w:ascii="Calibri" w:hAnsi="Calibri" w:cs="Calibri"/>
        </w:rPr>
        <w:t>efficient</w:t>
      </w:r>
      <w:r w:rsidR="006B7831" w:rsidRPr="00F339CF">
        <w:rPr>
          <w:rFonts w:ascii="Calibri" w:hAnsi="Calibri" w:cs="Calibri"/>
        </w:rPr>
        <w:t xml:space="preserve"> secondary analyses of summary statistics</w:t>
      </w:r>
      <w:r w:rsidR="006A643B" w:rsidRPr="00F339CF">
        <w:rPr>
          <w:rFonts w:ascii="Calibri" w:hAnsi="Calibri" w:cs="Calibri"/>
        </w:rPr>
        <w:t xml:space="preserve"> and support future tool development.</w:t>
      </w:r>
    </w:p>
    <w:p w14:paraId="12628BFE" w14:textId="77777777" w:rsidR="006B7831" w:rsidRPr="00F339CF" w:rsidRDefault="006B7831" w:rsidP="006B7831">
      <w:pPr>
        <w:rPr>
          <w:rFonts w:ascii="Calibri" w:hAnsi="Calibri" w:cs="Calibri"/>
          <w:color w:val="FF0000"/>
        </w:rPr>
      </w:pPr>
    </w:p>
    <w:p w14:paraId="11787C07" w14:textId="48022890" w:rsidR="00757965" w:rsidRPr="00F339CF" w:rsidRDefault="00757965" w:rsidP="00FA06EB">
      <w:pPr>
        <w:rPr>
          <w:rFonts w:ascii="Calibri" w:hAnsi="Calibri" w:cs="Calibri"/>
          <w:b/>
          <w:bCs/>
        </w:rPr>
      </w:pPr>
      <w:r w:rsidRPr="00F339CF">
        <w:rPr>
          <w:rFonts w:ascii="Calibri" w:hAnsi="Calibri" w:cs="Calibri"/>
          <w:b/>
          <w:bCs/>
        </w:rPr>
        <w:t>Code availability</w:t>
      </w:r>
    </w:p>
    <w:p w14:paraId="3672C139" w14:textId="77777777" w:rsidR="002D0D38" w:rsidRPr="00F339CF" w:rsidRDefault="002D0D38" w:rsidP="00667C01">
      <w:pPr>
        <w:rPr>
          <w:rFonts w:ascii="Calibri" w:hAnsi="Calibri" w:cs="Calibri"/>
          <w:b/>
          <w:bCs/>
        </w:rPr>
      </w:pPr>
    </w:p>
    <w:p w14:paraId="735190E5" w14:textId="251DEC3F" w:rsidR="00E6559A" w:rsidRPr="00F339CF" w:rsidRDefault="009A6AC5" w:rsidP="00FA06EB">
      <w:pPr>
        <w:rPr>
          <w:rFonts w:ascii="Calibri" w:hAnsi="Calibri" w:cs="Calibri"/>
        </w:rPr>
      </w:pPr>
      <w:r w:rsidRPr="00F339CF">
        <w:rPr>
          <w:rFonts w:ascii="Calibri" w:hAnsi="Calibri" w:cs="Calibri"/>
        </w:rPr>
        <w:lastRenderedPageBreak/>
        <w:t>Q</w:t>
      </w:r>
      <w:r w:rsidR="002D0D38" w:rsidRPr="00F339CF">
        <w:rPr>
          <w:rFonts w:ascii="Calibri" w:hAnsi="Calibri" w:cs="Calibri"/>
        </w:rPr>
        <w:t>uery p</w:t>
      </w:r>
      <w:r w:rsidR="00667C01" w:rsidRPr="00F339CF">
        <w:rPr>
          <w:rFonts w:ascii="Calibri" w:hAnsi="Calibri" w:cs="Calibri"/>
        </w:rPr>
        <w:t>erformance evaluation</w:t>
      </w:r>
      <w:r w:rsidRPr="00F339CF">
        <w:rPr>
          <w:rFonts w:ascii="Calibri" w:hAnsi="Calibri" w:cs="Calibri"/>
        </w:rPr>
        <w:t xml:space="preserve"> </w:t>
      </w:r>
      <w:r w:rsidR="00CF010E" w:rsidRPr="00F339CF">
        <w:rPr>
          <w:rFonts w:ascii="Calibri" w:hAnsi="Calibri" w:cs="Calibri"/>
        </w:rPr>
        <w:t xml:space="preserve">source </w:t>
      </w:r>
      <w:r w:rsidRPr="00F339CF">
        <w:rPr>
          <w:rFonts w:ascii="Calibri" w:hAnsi="Calibri" w:cs="Calibri"/>
        </w:rPr>
        <w:t xml:space="preserve">code </w:t>
      </w:r>
      <w:r w:rsidR="00667C01" w:rsidRPr="00F339CF">
        <w:rPr>
          <w:rFonts w:ascii="Calibri" w:hAnsi="Calibri" w:cs="Calibri"/>
        </w:rPr>
        <w:t>available from</w:t>
      </w:r>
      <w:r w:rsidR="00B25A66" w:rsidRPr="00F339CF">
        <w:rPr>
          <w:rFonts w:ascii="Calibri" w:hAnsi="Calibri" w:cs="Calibri"/>
        </w:rPr>
        <w:t xml:space="preserve"> GitHub (https://github.com/MRCIEU/gwas-vcf-performance)</w:t>
      </w:r>
      <w:r w:rsidR="00667C01" w:rsidRPr="00F339CF">
        <w:rPr>
          <w:rFonts w:ascii="Calibri" w:hAnsi="Calibri" w:cs="Calibri"/>
        </w:rPr>
        <w:t xml:space="preserve"> or </w:t>
      </w:r>
      <w:r w:rsidRPr="00F339CF">
        <w:rPr>
          <w:rFonts w:ascii="Calibri" w:hAnsi="Calibri" w:cs="Calibri"/>
        </w:rPr>
        <w:t xml:space="preserve">pre-built </w:t>
      </w:r>
      <w:r w:rsidR="00F87E73">
        <w:rPr>
          <w:rFonts w:ascii="Calibri" w:hAnsi="Calibri" w:cs="Calibri"/>
        </w:rPr>
        <w:t>image</w:t>
      </w:r>
      <w:r w:rsidRPr="00F339CF">
        <w:rPr>
          <w:rFonts w:ascii="Calibri" w:hAnsi="Calibri" w:cs="Calibri"/>
        </w:rPr>
        <w:t xml:space="preserve"> available from </w:t>
      </w:r>
      <w:r w:rsidR="00667C01" w:rsidRPr="00F339CF">
        <w:rPr>
          <w:rFonts w:ascii="Calibri" w:hAnsi="Calibri" w:cs="Calibri"/>
        </w:rPr>
        <w:t>DockerHub (mrcieu/gwas-vcf-performance)</w:t>
      </w:r>
    </w:p>
    <w:p w14:paraId="28D70BCF" w14:textId="77777777" w:rsidR="00757965" w:rsidRPr="00F339CF" w:rsidRDefault="00757965" w:rsidP="00FA06EB">
      <w:pPr>
        <w:rPr>
          <w:rFonts w:ascii="Calibri" w:hAnsi="Calibri" w:cs="Calibri"/>
          <w:b/>
          <w:bCs/>
        </w:rPr>
      </w:pPr>
    </w:p>
    <w:p w14:paraId="206CA1DA" w14:textId="4A509BDE" w:rsidR="00563484" w:rsidRPr="00F339CF" w:rsidRDefault="00563484" w:rsidP="00FA06EB">
      <w:pPr>
        <w:rPr>
          <w:rFonts w:ascii="Calibri" w:hAnsi="Calibri" w:cs="Calibri"/>
          <w:b/>
          <w:bCs/>
        </w:rPr>
      </w:pPr>
      <w:r w:rsidRPr="00F339CF">
        <w:rPr>
          <w:rFonts w:ascii="Calibri" w:hAnsi="Calibri" w:cs="Calibri"/>
          <w:b/>
          <w:bCs/>
        </w:rPr>
        <w:t>Data availability</w:t>
      </w:r>
    </w:p>
    <w:p w14:paraId="247BAC62" w14:textId="77777777" w:rsidR="00227175" w:rsidRPr="00F339CF" w:rsidRDefault="00227175" w:rsidP="00227175">
      <w:pPr>
        <w:rPr>
          <w:rFonts w:ascii="Calibri" w:hAnsi="Calibri" w:cs="Calibri"/>
        </w:rPr>
      </w:pPr>
    </w:p>
    <w:p w14:paraId="54050E1D" w14:textId="748A3A53" w:rsidR="00227175" w:rsidRPr="00F339CF" w:rsidRDefault="00227175" w:rsidP="00227175">
      <w:pPr>
        <w:rPr>
          <w:rStyle w:val="Hyperlink"/>
          <w:rFonts w:ascii="Calibri" w:hAnsi="Calibri" w:cs="Calibri"/>
        </w:rPr>
      </w:pPr>
      <w:r w:rsidRPr="00F339CF">
        <w:rPr>
          <w:rFonts w:ascii="Calibri" w:hAnsi="Calibri" w:cs="Calibri"/>
        </w:rPr>
        <w:t>Version 1.0.0 of the GWAS summary statistics VCF</w:t>
      </w:r>
      <w:r w:rsidR="00766F23" w:rsidRPr="00F339CF">
        <w:rPr>
          <w:rFonts w:ascii="Calibri" w:hAnsi="Calibri" w:cs="Calibri"/>
        </w:rPr>
        <w:t xml:space="preserve"> specification</w:t>
      </w:r>
      <w:r w:rsidRPr="00F339CF">
        <w:rPr>
          <w:rFonts w:ascii="Calibri" w:hAnsi="Calibri" w:cs="Calibri"/>
        </w:rPr>
        <w:t xml:space="preserve"> is available from: </w:t>
      </w:r>
      <w:hyperlink r:id="rId9" w:history="1">
        <w:r w:rsidRPr="00F339CF">
          <w:rPr>
            <w:rStyle w:val="Hyperlink"/>
            <w:rFonts w:ascii="Calibri" w:hAnsi="Calibri" w:cs="Calibri"/>
          </w:rPr>
          <w:t>https://github.com/MRCIEU/gwas-vcf-spec/releases/tag/1.0.0</w:t>
        </w:r>
      </w:hyperlink>
    </w:p>
    <w:p w14:paraId="1286AF70" w14:textId="77777777" w:rsidR="00227175" w:rsidRPr="00F339CF" w:rsidRDefault="00227175" w:rsidP="00563484">
      <w:pPr>
        <w:rPr>
          <w:rFonts w:ascii="Calibri" w:hAnsi="Calibri" w:cs="Calibri"/>
        </w:rPr>
      </w:pPr>
    </w:p>
    <w:p w14:paraId="02E48BCD" w14:textId="5071AB42" w:rsidR="00563484" w:rsidRPr="00F339CF" w:rsidRDefault="00563484" w:rsidP="00563484">
      <w:pPr>
        <w:rPr>
          <w:rFonts w:ascii="Calibri" w:hAnsi="Calibri" w:cs="Calibri"/>
        </w:rPr>
      </w:pPr>
      <w:r w:rsidRPr="00F339CF">
        <w:rPr>
          <w:rFonts w:ascii="Calibri" w:hAnsi="Calibri" w:cs="Calibri"/>
        </w:rPr>
        <w:t>Full summary statistics for over 10,000 GWAS in VCF are available from the IEU GWAS Database (</w:t>
      </w:r>
      <w:hyperlink r:id="rId10" w:history="1">
        <w:r w:rsidRPr="00F339CF">
          <w:rPr>
            <w:rStyle w:val="Hyperlink"/>
            <w:rFonts w:ascii="Calibri" w:hAnsi="Calibri" w:cs="Calibri"/>
          </w:rPr>
          <w:t>https://gwas.mrcieu.ac.uk</w:t>
        </w:r>
      </w:hyperlink>
      <w:r w:rsidRPr="00F339CF">
        <w:rPr>
          <w:rFonts w:ascii="Calibri" w:hAnsi="Calibri" w:cs="Calibri"/>
        </w:rPr>
        <w:t>)</w:t>
      </w:r>
    </w:p>
    <w:p w14:paraId="14D3DEBE" w14:textId="77777777" w:rsidR="00563484" w:rsidRPr="00F339CF" w:rsidRDefault="00563484" w:rsidP="00563484">
      <w:pPr>
        <w:rPr>
          <w:rFonts w:ascii="Calibri" w:hAnsi="Calibri" w:cs="Calibri"/>
        </w:rPr>
      </w:pPr>
    </w:p>
    <w:p w14:paraId="3CF54317" w14:textId="4AAF032E" w:rsidR="00CD0651" w:rsidRPr="00F339CF" w:rsidRDefault="00CD0651" w:rsidP="008E6FA3">
      <w:pPr>
        <w:rPr>
          <w:rFonts w:ascii="Calibri" w:eastAsiaTheme="majorEastAsia" w:hAnsi="Calibri" w:cs="Calibri"/>
          <w:color w:val="2F5496" w:themeColor="accent1" w:themeShade="BF"/>
        </w:rPr>
      </w:pPr>
      <w:r w:rsidRPr="00F339CF">
        <w:rPr>
          <w:rFonts w:ascii="Calibri" w:hAnsi="Calibri" w:cs="Calibri"/>
          <w:b/>
          <w:bCs/>
        </w:rPr>
        <w:t>Method</w:t>
      </w:r>
    </w:p>
    <w:p w14:paraId="281BAB97" w14:textId="77777777" w:rsidR="00CD0651" w:rsidRPr="00F339CF" w:rsidRDefault="00CD0651" w:rsidP="008E6FA3">
      <w:pPr>
        <w:rPr>
          <w:rFonts w:ascii="Calibri" w:hAnsi="Calibri" w:cs="Calibri"/>
        </w:rPr>
      </w:pPr>
    </w:p>
    <w:p w14:paraId="4892785A" w14:textId="77777777" w:rsidR="00CD0651" w:rsidRPr="00F339CF" w:rsidRDefault="00CD0651" w:rsidP="008E6FA3">
      <w:pPr>
        <w:rPr>
          <w:rFonts w:ascii="Calibri" w:hAnsi="Calibri" w:cs="Calibri"/>
          <w:b/>
          <w:bCs/>
        </w:rPr>
      </w:pPr>
      <w:r w:rsidRPr="00F339CF">
        <w:rPr>
          <w:rFonts w:ascii="Calibri" w:hAnsi="Calibri" w:cs="Calibri"/>
          <w:b/>
          <w:bCs/>
        </w:rPr>
        <w:t>Specification</w:t>
      </w:r>
    </w:p>
    <w:p w14:paraId="361FECE3" w14:textId="77777777" w:rsidR="00CD0651" w:rsidRPr="00F339CF" w:rsidRDefault="00CD0651" w:rsidP="00CD0651">
      <w:pPr>
        <w:rPr>
          <w:rFonts w:ascii="Calibri" w:hAnsi="Calibri" w:cs="Calibri"/>
        </w:rPr>
      </w:pPr>
    </w:p>
    <w:p w14:paraId="01CF924A" w14:textId="19638D74" w:rsidR="00CD0651" w:rsidRPr="00F339CF" w:rsidRDefault="00CD0651" w:rsidP="00CD0651">
      <w:pPr>
        <w:rPr>
          <w:rStyle w:val="CommentReference"/>
          <w:rFonts w:ascii="Calibri" w:hAnsi="Calibri" w:cs="Calibri"/>
          <w:sz w:val="24"/>
          <w:szCs w:val="24"/>
        </w:rPr>
      </w:pPr>
      <w:r w:rsidRPr="00F339CF">
        <w:rPr>
          <w:rFonts w:ascii="Calibri" w:hAnsi="Calibri" w:cs="Calibri"/>
        </w:rPr>
        <w:t>The specification</w:t>
      </w:r>
      <w:r w:rsidR="00587471" w:rsidRPr="00F339CF">
        <w:rPr>
          <w:rFonts w:ascii="Calibri" w:hAnsi="Calibri" w:cs="Calibri"/>
        </w:rPr>
        <w:t xml:space="preserve"> </w:t>
      </w:r>
      <w:r w:rsidRPr="00F339CF">
        <w:rPr>
          <w:rFonts w:ascii="Calibri" w:hAnsi="Calibri" w:cs="Calibri"/>
        </w:rPr>
        <w:t xml:space="preserve">was developed through experience of collecting and harmonising GWAS summary data across two research centres at scale </w:t>
      </w:r>
      <w:r w:rsidRPr="00F339CF">
        <w:rPr>
          <w:rFonts w:ascii="Calibri" w:hAnsi="Calibri" w:cs="Calibri"/>
        </w:rPr>
        <w:fldChar w:fldCharType="begin" w:fldLock="1"/>
      </w:r>
      <w:r w:rsidR="004830AA"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20</w:t>
      </w:r>
      <w:r w:rsidRPr="00F339CF">
        <w:rPr>
          <w:rFonts w:ascii="Calibri" w:hAnsi="Calibri" w:cs="Calibri"/>
        </w:rPr>
        <w:fldChar w:fldCharType="end"/>
      </w:r>
      <w:r w:rsidRPr="00F339CF">
        <w:rPr>
          <w:rFonts w:ascii="Calibri" w:hAnsi="Calibri" w:cs="Calibri"/>
        </w:rPr>
        <w:t xml:space="preserve"> and performing a range of representative high throughput analyses on these data (for example LD score regression </w:t>
      </w:r>
      <w:r w:rsidRPr="00F339CF">
        <w:rPr>
          <w:rFonts w:ascii="Calibri" w:hAnsi="Calibri" w:cs="Calibri"/>
        </w:rPr>
        <w:fldChar w:fldCharType="begin" w:fldLock="1"/>
      </w:r>
      <w:r w:rsidR="004830AA" w:rsidRPr="00F339CF">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21&lt;/sup&gt;","plainTextFormattedCitation":"21","previouslyFormattedCitation":"&lt;sup&gt;21&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21</w:t>
      </w:r>
      <w:r w:rsidRPr="00F339CF">
        <w:rPr>
          <w:rFonts w:ascii="Calibri" w:hAnsi="Calibri" w:cs="Calibri"/>
        </w:rPr>
        <w:fldChar w:fldCharType="end"/>
      </w:r>
      <w:r w:rsidRPr="00F339CF">
        <w:rPr>
          <w:rFonts w:ascii="Calibri" w:hAnsi="Calibri" w:cs="Calibri"/>
        </w:rPr>
        <w:t xml:space="preserve">, MR </w:t>
      </w:r>
      <w:r w:rsidRPr="00F339CF">
        <w:rPr>
          <w:rFonts w:ascii="Calibri" w:hAnsi="Calibri" w:cs="Calibri"/>
        </w:rPr>
        <w:fldChar w:fldCharType="begin" w:fldLock="1"/>
      </w:r>
      <w:r w:rsidR="004830AA" w:rsidRPr="00F339CF">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22&lt;/sup&gt;","plainTextFormattedCitation":"22","previouslyFormattedCitation":"&lt;sup&gt;22&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22</w:t>
      </w:r>
      <w:r w:rsidRPr="00F339CF">
        <w:rPr>
          <w:rFonts w:ascii="Calibri" w:hAnsi="Calibri" w:cs="Calibri"/>
        </w:rPr>
        <w:fldChar w:fldCharType="end"/>
      </w:r>
      <w:r w:rsidRPr="00F339CF">
        <w:rPr>
          <w:rFonts w:ascii="Calibri" w:hAnsi="Calibri" w:cs="Calibri"/>
        </w:rPr>
        <w:t xml:space="preserve">, genetic </w:t>
      </w:r>
      <w:proofErr w:type="spellStart"/>
      <w:r w:rsidRPr="00F339CF">
        <w:rPr>
          <w:rFonts w:ascii="Calibri" w:hAnsi="Calibri" w:cs="Calibri"/>
        </w:rPr>
        <w:t>colocali</w:t>
      </w:r>
      <w:r w:rsidR="002617F1">
        <w:rPr>
          <w:rFonts w:ascii="Calibri" w:hAnsi="Calibri" w:cs="Calibri"/>
        </w:rPr>
        <w:t>s</w:t>
      </w:r>
      <w:r w:rsidRPr="00F339CF">
        <w:rPr>
          <w:rFonts w:ascii="Calibri" w:hAnsi="Calibri" w:cs="Calibri"/>
        </w:rPr>
        <w:t>ation</w:t>
      </w:r>
      <w:proofErr w:type="spellEnd"/>
      <w:r w:rsidRPr="00F339CF">
        <w:rPr>
          <w:rFonts w:ascii="Calibri" w:hAnsi="Calibri" w:cs="Calibri"/>
        </w:rPr>
        <w:t xml:space="preserve"> analysis </w:t>
      </w:r>
      <w:r w:rsidRPr="00F339CF">
        <w:rPr>
          <w:rFonts w:ascii="Calibri" w:hAnsi="Calibri" w:cs="Calibri"/>
        </w:rPr>
        <w:fldChar w:fldCharType="begin" w:fldLock="1"/>
      </w:r>
      <w:r w:rsidR="004830AA" w:rsidRPr="00F339CF">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23&lt;/sup&gt;","plainTextFormattedCitation":"23","previouslyFormattedCitation":"&lt;sup&gt;23&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23</w:t>
      </w:r>
      <w:r w:rsidRPr="00F339CF">
        <w:rPr>
          <w:rFonts w:ascii="Calibri" w:hAnsi="Calibri" w:cs="Calibri"/>
        </w:rPr>
        <w:fldChar w:fldCharType="end"/>
      </w:r>
      <w:r w:rsidRPr="00F339CF">
        <w:rPr>
          <w:rFonts w:ascii="Calibri" w:hAnsi="Calibri" w:cs="Calibri"/>
        </w:rPr>
        <w:t xml:space="preserve"> and polygenic risk scores </w:t>
      </w:r>
      <w:r w:rsidRPr="00F339CF">
        <w:rPr>
          <w:rFonts w:ascii="Calibri" w:hAnsi="Calibri" w:cs="Calibri"/>
        </w:rPr>
        <w:fldChar w:fldCharType="begin" w:fldLock="1"/>
      </w:r>
      <w:r w:rsidR="004830AA" w:rsidRPr="00F339CF">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24&lt;/sup&gt;","plainTextFormattedCitation":"24","previouslyFormattedCitation":"&lt;sup&gt;24&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vertAlign w:val="superscript"/>
        </w:rPr>
        <w:t>24</w:t>
      </w:r>
      <w:r w:rsidRPr="00F339CF">
        <w:rPr>
          <w:rFonts w:ascii="Calibri" w:hAnsi="Calibri" w:cs="Calibri"/>
        </w:rPr>
        <w:fldChar w:fldCharType="end"/>
      </w:r>
      <w:r w:rsidRPr="00F339CF">
        <w:rPr>
          <w:rFonts w:ascii="Calibri" w:hAnsi="Calibri" w:cs="Calibri"/>
        </w:rPr>
        <w:t>)</w:t>
      </w:r>
      <w:r w:rsidRPr="00F339CF">
        <w:rPr>
          <w:rStyle w:val="CommentReference"/>
          <w:rFonts w:ascii="Calibri" w:hAnsi="Calibri" w:cs="Calibri"/>
          <w:sz w:val="24"/>
          <w:szCs w:val="24"/>
        </w:rPr>
        <w:t>.</w:t>
      </w:r>
    </w:p>
    <w:p w14:paraId="3DABF4D2" w14:textId="77777777" w:rsidR="00CD0651" w:rsidRPr="00F339CF" w:rsidRDefault="00CD0651" w:rsidP="00CD0651">
      <w:pPr>
        <w:rPr>
          <w:rFonts w:ascii="Calibri" w:hAnsi="Calibri" w:cs="Calibri"/>
        </w:rPr>
      </w:pPr>
    </w:p>
    <w:p w14:paraId="08DC0352" w14:textId="77777777" w:rsidR="00CD0651" w:rsidRPr="00F339CF" w:rsidRDefault="00CD0651" w:rsidP="00FB1CE7">
      <w:pPr>
        <w:rPr>
          <w:rFonts w:ascii="Calibri" w:hAnsi="Calibri" w:cs="Calibri"/>
          <w:b/>
          <w:bCs/>
        </w:rPr>
      </w:pPr>
      <w:r w:rsidRPr="00F339CF">
        <w:rPr>
          <w:rFonts w:ascii="Calibri" w:hAnsi="Calibri" w:cs="Calibri"/>
          <w:b/>
          <w:bCs/>
        </w:rPr>
        <w:t>Query performance simulation</w:t>
      </w:r>
    </w:p>
    <w:p w14:paraId="7B780AE5" w14:textId="77777777" w:rsidR="00CD0651" w:rsidRPr="00F339CF" w:rsidRDefault="00CD0651" w:rsidP="00CD0651">
      <w:pPr>
        <w:rPr>
          <w:rFonts w:ascii="Calibri" w:hAnsi="Calibri" w:cs="Calibri"/>
        </w:rPr>
      </w:pPr>
    </w:p>
    <w:p w14:paraId="4746F68A" w14:textId="2B424DE5" w:rsidR="00CD0651" w:rsidRPr="00F339CF" w:rsidRDefault="00CD0651" w:rsidP="00CD0651">
      <w:pPr>
        <w:rPr>
          <w:rFonts w:ascii="Calibri" w:hAnsi="Calibri" w:cs="Calibri"/>
        </w:rPr>
      </w:pPr>
      <w:r w:rsidRPr="00F339CF">
        <w:rPr>
          <w:rFonts w:ascii="Calibri" w:hAnsi="Calibri" w:cs="Calibri"/>
        </w:rPr>
        <w:t>Densely imputed summary statistics (13,791,467 variants) for a large GWAS of body mass index data were obtained fro</w:t>
      </w:r>
      <w:r w:rsidR="00567EDE" w:rsidRPr="00F339CF">
        <w:rPr>
          <w:rFonts w:ascii="Calibri" w:hAnsi="Calibri" w:cs="Calibri"/>
        </w:rPr>
        <w:t xml:space="preserve">m Neale et al </w:t>
      </w:r>
      <w:r w:rsidR="00363BC8" w:rsidRPr="00F339CF">
        <w:rPr>
          <w:rFonts w:ascii="Calibri" w:hAnsi="Calibri" w:cs="Calibri"/>
        </w:rPr>
        <w:fldChar w:fldCharType="begin" w:fldLock="1"/>
      </w:r>
      <w:r w:rsidR="009227F6" w:rsidRPr="00F339CF">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25&lt;/sup&gt;","plainTextFormattedCitation":"25","previouslyFormattedCitation":"&lt;sup&gt;25&lt;/sup&gt;"},"properties":{"noteIndex":0},"schema":"https://github.com/citation-style-language/schema/raw/master/csl-citation.json"}</w:instrText>
      </w:r>
      <w:r w:rsidR="00363BC8" w:rsidRPr="00F339CF">
        <w:rPr>
          <w:rFonts w:ascii="Calibri" w:hAnsi="Calibri" w:cs="Calibri"/>
        </w:rPr>
        <w:fldChar w:fldCharType="separate"/>
      </w:r>
      <w:r w:rsidR="00E252BD" w:rsidRPr="00F339CF">
        <w:rPr>
          <w:rFonts w:ascii="Calibri" w:hAnsi="Calibri" w:cs="Calibri"/>
          <w:vertAlign w:val="superscript"/>
        </w:rPr>
        <w:t>25</w:t>
      </w:r>
      <w:r w:rsidR="00363BC8" w:rsidRPr="00F339CF">
        <w:rPr>
          <w:rFonts w:ascii="Calibri" w:hAnsi="Calibri" w:cs="Calibri"/>
        </w:rPr>
        <w:fldChar w:fldCharType="end"/>
      </w:r>
      <w:r w:rsidRPr="00F339CF">
        <w:rPr>
          <w:rFonts w:ascii="Calibri" w:hAnsi="Calibri" w:cs="Calibri"/>
        </w:rPr>
        <w:t xml:space="preserve">. The data were mapped to VCF using Gwas2VCF v1.1.1 and processed using bcftools v1.10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to remove multiallelic variants or records with missing dbSNP identifiers. A tabular (unindexed) file was prepared from the VCF to replicate a typical storage medium currently used for distributing summary statistics. Query runtime performance was compared between tabix and standard UNIX commands under the following conditions: single variant selection using dbSNP identifier or chromosome position, multi-variant selection by association P value (thresholds: P &lt; 5e-8, 0.2, 0.4, 0.6, 0.8) or 1 Mb genomic interval. Tests were undertaken with </w:t>
      </w:r>
      <w:r w:rsidR="00721D1C" w:rsidRPr="00F339CF">
        <w:rPr>
          <w:rFonts w:ascii="Calibri" w:hAnsi="Calibri" w:cs="Calibri"/>
        </w:rPr>
        <w:t>100</w:t>
      </w:r>
      <w:r w:rsidRPr="00F339CF">
        <w:rPr>
          <w:rFonts w:ascii="Calibri" w:hAnsi="Calibri" w:cs="Calibri"/>
        </w:rPr>
        <w:t xml:space="preserve"> repetitions using VCF or unindexed text formats with and without GZIP compression on an Ubuntu v18.04 server with Intel Xeon(R) 2.0 Ghz processor. All comparisons were performed using singled thread operations and therefore differences in runtime performance were due to tool and/or file index usage.</w:t>
      </w:r>
    </w:p>
    <w:p w14:paraId="7712D9DC" w14:textId="77777777" w:rsidR="002E79E5" w:rsidRPr="00F339CF" w:rsidRDefault="002E79E5">
      <w:pPr>
        <w:rPr>
          <w:rFonts w:ascii="Calibri" w:hAnsi="Calibri" w:cs="Calibri"/>
        </w:rPr>
      </w:pPr>
    </w:p>
    <w:p w14:paraId="6AC92A80" w14:textId="244DC825" w:rsidR="00D27DC6" w:rsidRPr="00F339CF" w:rsidRDefault="00D27DC6" w:rsidP="00FB1CE7">
      <w:pPr>
        <w:rPr>
          <w:rFonts w:ascii="Calibri" w:hAnsi="Calibri" w:cs="Calibri"/>
          <w:b/>
          <w:bCs/>
        </w:rPr>
      </w:pPr>
      <w:r w:rsidRPr="00F339CF">
        <w:rPr>
          <w:rFonts w:ascii="Calibri" w:hAnsi="Calibri" w:cs="Calibri"/>
          <w:b/>
          <w:bCs/>
        </w:rPr>
        <w:t>References</w:t>
      </w:r>
    </w:p>
    <w:p w14:paraId="22892E0F" w14:textId="03B8ADB9" w:rsidR="002F2B68" w:rsidRPr="00F339CF" w:rsidRDefault="002F2B68" w:rsidP="00C4290D">
      <w:pPr>
        <w:rPr>
          <w:rFonts w:ascii="Calibri" w:hAnsi="Calibri" w:cs="Calibri"/>
        </w:rPr>
      </w:pPr>
    </w:p>
    <w:p w14:paraId="6DF07602" w14:textId="39615A3A" w:rsidR="003A5B82" w:rsidRPr="00F339CF" w:rsidRDefault="002F2B68" w:rsidP="003A5B82">
      <w:pPr>
        <w:widowControl w:val="0"/>
        <w:autoSpaceDE w:val="0"/>
        <w:autoSpaceDN w:val="0"/>
        <w:adjustRightInd w:val="0"/>
        <w:ind w:left="640" w:hanging="640"/>
        <w:rPr>
          <w:rFonts w:ascii="Calibri" w:hAnsi="Calibri" w:cs="Calibri"/>
        </w:rPr>
      </w:pPr>
      <w:r w:rsidRPr="00F339CF">
        <w:rPr>
          <w:rFonts w:ascii="Calibri" w:hAnsi="Calibri" w:cs="Calibri"/>
        </w:rPr>
        <w:fldChar w:fldCharType="begin" w:fldLock="1"/>
      </w:r>
      <w:r w:rsidRPr="00F339CF">
        <w:rPr>
          <w:rFonts w:ascii="Calibri" w:hAnsi="Calibri" w:cs="Calibri"/>
        </w:rPr>
        <w:instrText xml:space="preserve">ADDIN Mendeley Bibliography CSL_BIBLIOGRAPHY </w:instrText>
      </w:r>
      <w:r w:rsidRPr="00F339CF">
        <w:rPr>
          <w:rFonts w:ascii="Calibri" w:hAnsi="Calibri" w:cs="Calibri"/>
        </w:rPr>
        <w:fldChar w:fldCharType="separate"/>
      </w:r>
      <w:r w:rsidR="003A5B82" w:rsidRPr="00F339CF">
        <w:rPr>
          <w:rFonts w:ascii="Calibri" w:hAnsi="Calibri" w:cs="Calibri"/>
        </w:rPr>
        <w:t>1.</w:t>
      </w:r>
      <w:r w:rsidR="003A5B82" w:rsidRPr="00F339CF">
        <w:rPr>
          <w:rFonts w:ascii="Calibri" w:hAnsi="Calibri" w:cs="Calibri"/>
        </w:rPr>
        <w:tab/>
        <w:t xml:space="preserve">Hou, L. &amp; Zhao, H. A review of post-GWAS prioritization approaches. </w:t>
      </w:r>
      <w:r w:rsidR="003A5B82" w:rsidRPr="00F339CF">
        <w:rPr>
          <w:rFonts w:ascii="Calibri" w:hAnsi="Calibri" w:cs="Calibri"/>
          <w:i/>
          <w:iCs/>
        </w:rPr>
        <w:t>Front. Genet.</w:t>
      </w:r>
      <w:r w:rsidR="003A5B82" w:rsidRPr="00F339CF">
        <w:rPr>
          <w:rFonts w:ascii="Calibri" w:hAnsi="Calibri" w:cs="Calibri"/>
        </w:rPr>
        <w:t xml:space="preserve"> </w:t>
      </w:r>
      <w:r w:rsidR="003A5B82" w:rsidRPr="00F339CF">
        <w:rPr>
          <w:rFonts w:ascii="Calibri" w:hAnsi="Calibri" w:cs="Calibri"/>
          <w:b/>
          <w:bCs/>
        </w:rPr>
        <w:t>4</w:t>
      </w:r>
      <w:r w:rsidR="003A5B82" w:rsidRPr="00F339CF">
        <w:rPr>
          <w:rFonts w:ascii="Calibri" w:hAnsi="Calibri" w:cs="Calibri"/>
        </w:rPr>
        <w:t>, 280 (2013).</w:t>
      </w:r>
    </w:p>
    <w:p w14:paraId="3CEC1A72"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w:t>
      </w:r>
      <w:r w:rsidRPr="00F339CF">
        <w:rPr>
          <w:rFonts w:ascii="Calibri" w:hAnsi="Calibri" w:cs="Calibri"/>
        </w:rPr>
        <w:tab/>
        <w:t xml:space="preserve">Finucane, H. K. </w:t>
      </w:r>
      <w:r w:rsidRPr="00F339CF">
        <w:rPr>
          <w:rFonts w:ascii="Calibri" w:hAnsi="Calibri" w:cs="Calibri"/>
          <w:i/>
          <w:iCs/>
        </w:rPr>
        <w:t>et al.</w:t>
      </w:r>
      <w:r w:rsidRPr="00F339CF">
        <w:rPr>
          <w:rFonts w:ascii="Calibri" w:hAnsi="Calibri" w:cs="Calibri"/>
        </w:rPr>
        <w:t xml:space="preserve"> Partitioning heritability by functional annotation using genome-wide association summary statistics. </w:t>
      </w:r>
      <w:r w:rsidRPr="00F339CF">
        <w:rPr>
          <w:rFonts w:ascii="Calibri" w:hAnsi="Calibri" w:cs="Calibri"/>
          <w:i/>
          <w:iCs/>
        </w:rPr>
        <w:t>Nat. Genet.</w:t>
      </w:r>
      <w:r w:rsidRPr="00F339CF">
        <w:rPr>
          <w:rFonts w:ascii="Calibri" w:hAnsi="Calibri" w:cs="Calibri"/>
        </w:rPr>
        <w:t xml:space="preserve"> </w:t>
      </w:r>
      <w:r w:rsidRPr="00F339CF">
        <w:rPr>
          <w:rFonts w:ascii="Calibri" w:hAnsi="Calibri" w:cs="Calibri"/>
          <w:b/>
          <w:bCs/>
        </w:rPr>
        <w:t>47</w:t>
      </w:r>
      <w:r w:rsidRPr="00F339CF">
        <w:rPr>
          <w:rFonts w:ascii="Calibri" w:hAnsi="Calibri" w:cs="Calibri"/>
        </w:rPr>
        <w:t>, 1228–1235 (2015).</w:t>
      </w:r>
    </w:p>
    <w:p w14:paraId="48BF5AA9"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w:t>
      </w:r>
      <w:r w:rsidRPr="00F339CF">
        <w:rPr>
          <w:rFonts w:ascii="Calibri" w:hAnsi="Calibri" w:cs="Calibri"/>
        </w:rPr>
        <w:tab/>
        <w:t xml:space="preserve">Visscher, P. M. </w:t>
      </w:r>
      <w:r w:rsidRPr="00F339CF">
        <w:rPr>
          <w:rFonts w:ascii="Calibri" w:hAnsi="Calibri" w:cs="Calibri"/>
          <w:i/>
          <w:iCs/>
        </w:rPr>
        <w:t>et al.</w:t>
      </w:r>
      <w:r w:rsidRPr="00F339CF">
        <w:rPr>
          <w:rFonts w:ascii="Calibri" w:hAnsi="Calibri" w:cs="Calibri"/>
        </w:rPr>
        <w:t xml:space="preserve"> 10 Years of GWAS Discovery: Biology, Function, and Translation. </w:t>
      </w:r>
      <w:r w:rsidRPr="00F339CF">
        <w:rPr>
          <w:rFonts w:ascii="Calibri" w:hAnsi="Calibri" w:cs="Calibri"/>
          <w:i/>
          <w:iCs/>
        </w:rPr>
        <w:t>American Journal of Human Genetics</w:t>
      </w:r>
      <w:r w:rsidRPr="00F339CF">
        <w:rPr>
          <w:rFonts w:ascii="Calibri" w:hAnsi="Calibri" w:cs="Calibri"/>
        </w:rPr>
        <w:t xml:space="preserve"> </w:t>
      </w:r>
      <w:r w:rsidRPr="00F339CF">
        <w:rPr>
          <w:rFonts w:ascii="Calibri" w:hAnsi="Calibri" w:cs="Calibri"/>
          <w:b/>
          <w:bCs/>
        </w:rPr>
        <w:t>101</w:t>
      </w:r>
      <w:r w:rsidRPr="00F339CF">
        <w:rPr>
          <w:rFonts w:ascii="Calibri" w:hAnsi="Calibri" w:cs="Calibri"/>
        </w:rPr>
        <w:t>, 5–22 (2017).</w:t>
      </w:r>
    </w:p>
    <w:p w14:paraId="7005D7AA"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4.</w:t>
      </w:r>
      <w:r w:rsidRPr="00F339CF">
        <w:rPr>
          <w:rFonts w:ascii="Calibri" w:hAnsi="Calibri" w:cs="Calibri"/>
        </w:rPr>
        <w:tab/>
        <w:t xml:space="preserve">Smith, G. D. &amp; Ebrahim, S. ‘Mendelian randomization’: Can genetic epidemiology contribute to understanding environmental determinants of disease? </w:t>
      </w:r>
      <w:r w:rsidRPr="00F339CF">
        <w:rPr>
          <w:rFonts w:ascii="Calibri" w:hAnsi="Calibri" w:cs="Calibri"/>
          <w:i/>
          <w:iCs/>
        </w:rPr>
        <w:t xml:space="preserve">International </w:t>
      </w:r>
      <w:r w:rsidRPr="00F339CF">
        <w:rPr>
          <w:rFonts w:ascii="Calibri" w:hAnsi="Calibri" w:cs="Calibri"/>
          <w:i/>
          <w:iCs/>
        </w:rPr>
        <w:lastRenderedPageBreak/>
        <w:t>Journal of Epidemiology</w:t>
      </w:r>
      <w:r w:rsidRPr="00F339CF">
        <w:rPr>
          <w:rFonts w:ascii="Calibri" w:hAnsi="Calibri" w:cs="Calibri"/>
        </w:rPr>
        <w:t xml:space="preserve"> (2003). doi:10.1093/ije/dyg070</w:t>
      </w:r>
    </w:p>
    <w:p w14:paraId="2B2F7F88"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5.</w:t>
      </w:r>
      <w:r w:rsidRPr="00F339CF">
        <w:rPr>
          <w:rFonts w:ascii="Calibri" w:hAnsi="Calibri" w:cs="Calibri"/>
        </w:rPr>
        <w:tab/>
        <w:t xml:space="preserve">Bulik-Sullivan, B. </w:t>
      </w:r>
      <w:r w:rsidRPr="00F339CF">
        <w:rPr>
          <w:rFonts w:ascii="Calibri" w:hAnsi="Calibri" w:cs="Calibri"/>
          <w:i/>
          <w:iCs/>
        </w:rPr>
        <w:t>et al.</w:t>
      </w:r>
      <w:r w:rsidRPr="00F339CF">
        <w:rPr>
          <w:rFonts w:ascii="Calibri" w:hAnsi="Calibri" w:cs="Calibri"/>
        </w:rPr>
        <w:t xml:space="preserve"> LD score regression distinguishes confounding from polygenicity in genome-wide association studies. </w:t>
      </w:r>
      <w:r w:rsidRPr="00F339CF">
        <w:rPr>
          <w:rFonts w:ascii="Calibri" w:hAnsi="Calibri" w:cs="Calibri"/>
          <w:i/>
          <w:iCs/>
        </w:rPr>
        <w:t>Nat. Genet.</w:t>
      </w:r>
      <w:r w:rsidRPr="00F339CF">
        <w:rPr>
          <w:rFonts w:ascii="Calibri" w:hAnsi="Calibri" w:cs="Calibri"/>
        </w:rPr>
        <w:t xml:space="preserve"> (2015). doi:10.1038/ng.3211</w:t>
      </w:r>
    </w:p>
    <w:p w14:paraId="583C581A"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6.</w:t>
      </w:r>
      <w:r w:rsidRPr="00F339CF">
        <w:rPr>
          <w:rFonts w:ascii="Calibri" w:hAnsi="Calibri" w:cs="Calibri"/>
        </w:rPr>
        <w:tab/>
        <w:t xml:space="preserve">Yang, J., Zeng, J., Goddard, M. E., Wray, N. R. &amp; Visscher, P. M. Concepts, estimation and interpretation of SNP-based heritability. </w:t>
      </w:r>
      <w:r w:rsidRPr="00F339CF">
        <w:rPr>
          <w:rFonts w:ascii="Calibri" w:hAnsi="Calibri" w:cs="Calibri"/>
          <w:i/>
          <w:iCs/>
        </w:rPr>
        <w:t>Nature Genetics</w:t>
      </w:r>
      <w:r w:rsidRPr="00F339CF">
        <w:rPr>
          <w:rFonts w:ascii="Calibri" w:hAnsi="Calibri" w:cs="Calibri"/>
        </w:rPr>
        <w:t xml:space="preserve"> </w:t>
      </w:r>
      <w:r w:rsidRPr="00F339CF">
        <w:rPr>
          <w:rFonts w:ascii="Calibri" w:hAnsi="Calibri" w:cs="Calibri"/>
          <w:b/>
          <w:bCs/>
        </w:rPr>
        <w:t>49</w:t>
      </w:r>
      <w:r w:rsidRPr="00F339CF">
        <w:rPr>
          <w:rFonts w:ascii="Calibri" w:hAnsi="Calibri" w:cs="Calibri"/>
        </w:rPr>
        <w:t>, 1304–1310 (2017).</w:t>
      </w:r>
    </w:p>
    <w:p w14:paraId="1E0CB32A"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7.</w:t>
      </w:r>
      <w:r w:rsidRPr="00F339CF">
        <w:rPr>
          <w:rFonts w:ascii="Calibri" w:hAnsi="Calibri" w:cs="Calibri"/>
        </w:rPr>
        <w:tab/>
        <w:t xml:space="preserve">Buniello, A. </w:t>
      </w:r>
      <w:r w:rsidRPr="00F339CF">
        <w:rPr>
          <w:rFonts w:ascii="Calibri" w:hAnsi="Calibri" w:cs="Calibri"/>
          <w:i/>
          <w:iCs/>
        </w:rPr>
        <w:t>et al.</w:t>
      </w:r>
      <w:r w:rsidRPr="00F339CF">
        <w:rPr>
          <w:rFonts w:ascii="Calibri" w:hAnsi="Calibri" w:cs="Calibri"/>
        </w:rPr>
        <w:t xml:space="preserve"> The NHGRI-EBI GWAS Catalog of published genome-wide association studies, targeted arrays and summary statistics 2019. </w:t>
      </w:r>
      <w:r w:rsidRPr="00F339CF">
        <w:rPr>
          <w:rFonts w:ascii="Calibri" w:hAnsi="Calibri" w:cs="Calibri"/>
          <w:i/>
          <w:iCs/>
        </w:rPr>
        <w:t>Nucleic Acids Res.</w:t>
      </w:r>
      <w:r w:rsidRPr="00F339CF">
        <w:rPr>
          <w:rFonts w:ascii="Calibri" w:hAnsi="Calibri" w:cs="Calibri"/>
        </w:rPr>
        <w:t xml:space="preserve"> </w:t>
      </w:r>
      <w:r w:rsidRPr="00F339CF">
        <w:rPr>
          <w:rFonts w:ascii="Calibri" w:hAnsi="Calibri" w:cs="Calibri"/>
          <w:b/>
          <w:bCs/>
        </w:rPr>
        <w:t>47</w:t>
      </w:r>
      <w:r w:rsidRPr="00F339CF">
        <w:rPr>
          <w:rFonts w:ascii="Calibri" w:hAnsi="Calibri" w:cs="Calibri"/>
        </w:rPr>
        <w:t>, D1005–D1012 (2019).</w:t>
      </w:r>
    </w:p>
    <w:p w14:paraId="6842244D"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8.</w:t>
      </w:r>
      <w:r w:rsidRPr="00F339CF">
        <w:rPr>
          <w:rFonts w:ascii="Calibri" w:hAnsi="Calibri" w:cs="Calibri"/>
        </w:rPr>
        <w:tab/>
        <w:t xml:space="preserve">Zhu, Z. </w:t>
      </w:r>
      <w:r w:rsidRPr="00F339CF">
        <w:rPr>
          <w:rFonts w:ascii="Calibri" w:hAnsi="Calibri" w:cs="Calibri"/>
          <w:i/>
          <w:iCs/>
        </w:rPr>
        <w:t>et al.</w:t>
      </w:r>
      <w:r w:rsidRPr="00F339CF">
        <w:rPr>
          <w:rFonts w:ascii="Calibri" w:hAnsi="Calibri" w:cs="Calibri"/>
        </w:rPr>
        <w:t xml:space="preserve"> Integration of summary data from GWAS and eQTL studies predicts complex trait gene targets. </w:t>
      </w:r>
      <w:r w:rsidRPr="00F339CF">
        <w:rPr>
          <w:rFonts w:ascii="Calibri" w:hAnsi="Calibri" w:cs="Calibri"/>
          <w:i/>
          <w:iCs/>
        </w:rPr>
        <w:t>Nat. Genet.</w:t>
      </w:r>
      <w:r w:rsidRPr="00F339CF">
        <w:rPr>
          <w:rFonts w:ascii="Calibri" w:hAnsi="Calibri" w:cs="Calibri"/>
        </w:rPr>
        <w:t xml:space="preserve"> </w:t>
      </w:r>
      <w:r w:rsidRPr="00F339CF">
        <w:rPr>
          <w:rFonts w:ascii="Calibri" w:hAnsi="Calibri" w:cs="Calibri"/>
          <w:b/>
          <w:bCs/>
        </w:rPr>
        <w:t>48</w:t>
      </w:r>
      <w:r w:rsidRPr="00F339CF">
        <w:rPr>
          <w:rFonts w:ascii="Calibri" w:hAnsi="Calibri" w:cs="Calibri"/>
        </w:rPr>
        <w:t>, 481–487 (2016).</w:t>
      </w:r>
    </w:p>
    <w:p w14:paraId="4C779A34"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9.</w:t>
      </w:r>
      <w:r w:rsidRPr="00F339CF">
        <w:rPr>
          <w:rFonts w:ascii="Calibri" w:hAnsi="Calibri" w:cs="Calibri"/>
        </w:rPr>
        <w:tab/>
        <w:t xml:space="preserve">Danecek, P. </w:t>
      </w:r>
      <w:r w:rsidRPr="00F339CF">
        <w:rPr>
          <w:rFonts w:ascii="Calibri" w:hAnsi="Calibri" w:cs="Calibri"/>
          <w:i/>
          <w:iCs/>
        </w:rPr>
        <w:t>et al.</w:t>
      </w:r>
      <w:r w:rsidRPr="00F339CF">
        <w:rPr>
          <w:rFonts w:ascii="Calibri" w:hAnsi="Calibri" w:cs="Calibri"/>
        </w:rPr>
        <w:t xml:space="preserve"> The variant call format and VCFtools. </w:t>
      </w:r>
      <w:r w:rsidRPr="00F339CF">
        <w:rPr>
          <w:rFonts w:ascii="Calibri" w:hAnsi="Calibri" w:cs="Calibri"/>
          <w:i/>
          <w:iCs/>
        </w:rPr>
        <w:t>Bioinformatics</w:t>
      </w:r>
      <w:r w:rsidRPr="00F339CF">
        <w:rPr>
          <w:rFonts w:ascii="Calibri" w:hAnsi="Calibri" w:cs="Calibri"/>
        </w:rPr>
        <w:t xml:space="preserve"> </w:t>
      </w:r>
      <w:r w:rsidRPr="00F339CF">
        <w:rPr>
          <w:rFonts w:ascii="Calibri" w:hAnsi="Calibri" w:cs="Calibri"/>
          <w:b/>
          <w:bCs/>
        </w:rPr>
        <w:t>27</w:t>
      </w:r>
      <w:r w:rsidRPr="00F339CF">
        <w:rPr>
          <w:rFonts w:ascii="Calibri" w:hAnsi="Calibri" w:cs="Calibri"/>
        </w:rPr>
        <w:t>, 2156–2158 (2011).</w:t>
      </w:r>
    </w:p>
    <w:p w14:paraId="23639CE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10.</w:t>
      </w:r>
      <w:r w:rsidRPr="00F339CF">
        <w:rPr>
          <w:rFonts w:ascii="Calibri" w:hAnsi="Calibri" w:cs="Calibri"/>
        </w:rPr>
        <w:tab/>
        <w:t xml:space="preserve">Purcell, S. </w:t>
      </w:r>
      <w:r w:rsidRPr="00F339CF">
        <w:rPr>
          <w:rFonts w:ascii="Calibri" w:hAnsi="Calibri" w:cs="Calibri"/>
          <w:i/>
          <w:iCs/>
        </w:rPr>
        <w:t>et al.</w:t>
      </w:r>
      <w:r w:rsidRPr="00F339CF">
        <w:rPr>
          <w:rFonts w:ascii="Calibri" w:hAnsi="Calibri" w:cs="Calibri"/>
        </w:rPr>
        <w:t xml:space="preserve"> PLINK: A tool set for whole-genome association and population-based linkage analyses. </w:t>
      </w:r>
      <w:r w:rsidRPr="00F339CF">
        <w:rPr>
          <w:rFonts w:ascii="Calibri" w:hAnsi="Calibri" w:cs="Calibri"/>
          <w:i/>
          <w:iCs/>
        </w:rPr>
        <w:t>Am. J. Hum. Genet.</w:t>
      </w:r>
      <w:r w:rsidRPr="00F339CF">
        <w:rPr>
          <w:rFonts w:ascii="Calibri" w:hAnsi="Calibri" w:cs="Calibri"/>
        </w:rPr>
        <w:t xml:space="preserve"> (2007). doi:10.1086/519795</w:t>
      </w:r>
    </w:p>
    <w:p w14:paraId="3F860B0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11.</w:t>
      </w:r>
      <w:r w:rsidRPr="00F339CF">
        <w:rPr>
          <w:rFonts w:ascii="Calibri" w:hAnsi="Calibri" w:cs="Calibri"/>
        </w:rPr>
        <w:tab/>
        <w:t xml:space="preserve">Yang, J., Lee, S. H., Goddard, M. E. &amp; Visscher, P. M. GCTA: A tool for genome-wide complex trait analysis. </w:t>
      </w:r>
      <w:r w:rsidRPr="00F339CF">
        <w:rPr>
          <w:rFonts w:ascii="Calibri" w:hAnsi="Calibri" w:cs="Calibri"/>
          <w:i/>
          <w:iCs/>
        </w:rPr>
        <w:t>Am. J. Hum. Genet.</w:t>
      </w:r>
      <w:r w:rsidRPr="00F339CF">
        <w:rPr>
          <w:rFonts w:ascii="Calibri" w:hAnsi="Calibri" w:cs="Calibri"/>
        </w:rPr>
        <w:t xml:space="preserve"> </w:t>
      </w:r>
      <w:r w:rsidRPr="00F339CF">
        <w:rPr>
          <w:rFonts w:ascii="Calibri" w:hAnsi="Calibri" w:cs="Calibri"/>
          <w:b/>
          <w:bCs/>
        </w:rPr>
        <w:t>88</w:t>
      </w:r>
      <w:r w:rsidRPr="00F339CF">
        <w:rPr>
          <w:rFonts w:ascii="Calibri" w:hAnsi="Calibri" w:cs="Calibri"/>
        </w:rPr>
        <w:t>, 76–82 (2011).</w:t>
      </w:r>
    </w:p>
    <w:p w14:paraId="1460DFBC"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12.</w:t>
      </w:r>
      <w:r w:rsidRPr="00F339CF">
        <w:rPr>
          <w:rFonts w:ascii="Calibri" w:hAnsi="Calibri" w:cs="Calibri"/>
        </w:rPr>
        <w:tab/>
        <w:t xml:space="preserve">Loh, P. R. </w:t>
      </w:r>
      <w:r w:rsidRPr="00F339CF">
        <w:rPr>
          <w:rFonts w:ascii="Calibri" w:hAnsi="Calibri" w:cs="Calibri"/>
          <w:i/>
          <w:iCs/>
        </w:rPr>
        <w:t>et al.</w:t>
      </w:r>
      <w:r w:rsidRPr="00F339CF">
        <w:rPr>
          <w:rFonts w:ascii="Calibri" w:hAnsi="Calibri" w:cs="Calibri"/>
        </w:rPr>
        <w:t xml:space="preserve"> Efficient Bayesian mixed-model analysis increases association power in large cohorts. </w:t>
      </w:r>
      <w:r w:rsidRPr="00F339CF">
        <w:rPr>
          <w:rFonts w:ascii="Calibri" w:hAnsi="Calibri" w:cs="Calibri"/>
          <w:i/>
          <w:iCs/>
        </w:rPr>
        <w:t>Nat. Genet.</w:t>
      </w:r>
      <w:r w:rsidRPr="00F339CF">
        <w:rPr>
          <w:rFonts w:ascii="Calibri" w:hAnsi="Calibri" w:cs="Calibri"/>
        </w:rPr>
        <w:t xml:space="preserve"> </w:t>
      </w:r>
      <w:r w:rsidRPr="00F339CF">
        <w:rPr>
          <w:rFonts w:ascii="Calibri" w:hAnsi="Calibri" w:cs="Calibri"/>
          <w:b/>
          <w:bCs/>
        </w:rPr>
        <w:t>47</w:t>
      </w:r>
      <w:r w:rsidRPr="00F339CF">
        <w:rPr>
          <w:rFonts w:ascii="Calibri" w:hAnsi="Calibri" w:cs="Calibri"/>
        </w:rPr>
        <w:t>, 284–290 (2015).</w:t>
      </w:r>
    </w:p>
    <w:p w14:paraId="6373F5E1"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13.</w:t>
      </w:r>
      <w:r w:rsidRPr="00F339CF">
        <w:rPr>
          <w:rFonts w:ascii="Calibri" w:hAnsi="Calibri" w:cs="Calibri"/>
        </w:rPr>
        <w:tab/>
        <w:t xml:space="preserve">Zhou, X. &amp; Stephens, M. Genome-wide efficient mixed-model analysis for association studies. </w:t>
      </w:r>
      <w:r w:rsidRPr="00F339CF">
        <w:rPr>
          <w:rFonts w:ascii="Calibri" w:hAnsi="Calibri" w:cs="Calibri"/>
          <w:i/>
          <w:iCs/>
        </w:rPr>
        <w:t>Nat. Genet.</w:t>
      </w:r>
      <w:r w:rsidRPr="00F339CF">
        <w:rPr>
          <w:rFonts w:ascii="Calibri" w:hAnsi="Calibri" w:cs="Calibri"/>
        </w:rPr>
        <w:t xml:space="preserve"> </w:t>
      </w:r>
      <w:r w:rsidRPr="00F339CF">
        <w:rPr>
          <w:rFonts w:ascii="Calibri" w:hAnsi="Calibri" w:cs="Calibri"/>
          <w:b/>
          <w:bCs/>
        </w:rPr>
        <w:t>44</w:t>
      </w:r>
      <w:r w:rsidRPr="00F339CF">
        <w:rPr>
          <w:rFonts w:ascii="Calibri" w:hAnsi="Calibri" w:cs="Calibri"/>
        </w:rPr>
        <w:t>, 821–824 (2012).</w:t>
      </w:r>
    </w:p>
    <w:p w14:paraId="72AC969F"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14.</w:t>
      </w:r>
      <w:r w:rsidRPr="00F339CF">
        <w:rPr>
          <w:rFonts w:ascii="Calibri" w:hAnsi="Calibri" w:cs="Calibri"/>
        </w:rPr>
        <w:tab/>
        <w:t xml:space="preserve">Willer, C. J., Li, Y. &amp; Abecasis, G. R. METAL: fast and efficient meta-analysis of genomewide association scans. </w:t>
      </w:r>
      <w:r w:rsidRPr="00F339CF">
        <w:rPr>
          <w:rFonts w:ascii="Calibri" w:hAnsi="Calibri" w:cs="Calibri"/>
          <w:i/>
          <w:iCs/>
        </w:rPr>
        <w:t>Bioinforma. Appl. NOTE</w:t>
      </w:r>
      <w:r w:rsidRPr="00F339CF">
        <w:rPr>
          <w:rFonts w:ascii="Calibri" w:hAnsi="Calibri" w:cs="Calibri"/>
        </w:rPr>
        <w:t xml:space="preserve"> </w:t>
      </w:r>
      <w:r w:rsidRPr="00F339CF">
        <w:rPr>
          <w:rFonts w:ascii="Calibri" w:hAnsi="Calibri" w:cs="Calibri"/>
          <w:b/>
          <w:bCs/>
        </w:rPr>
        <w:t>26</w:t>
      </w:r>
      <w:r w:rsidRPr="00F339CF">
        <w:rPr>
          <w:rFonts w:ascii="Calibri" w:hAnsi="Calibri" w:cs="Calibri"/>
        </w:rPr>
        <w:t>, 2190–2191 (2010).</w:t>
      </w:r>
    </w:p>
    <w:p w14:paraId="621B4274"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15.</w:t>
      </w:r>
      <w:r w:rsidRPr="00F339CF">
        <w:rPr>
          <w:rFonts w:ascii="Calibri" w:hAnsi="Calibri" w:cs="Calibri"/>
        </w:rPr>
        <w:tab/>
        <w:t xml:space="preserve">Hartwig, F. P., Davies, N. M., Hemani, G. &amp; Smith, G. D. Two-sample Mendelian randomization: avoiding the downsides of a powerful, widely applicable but potentially fallible technique. </w:t>
      </w:r>
      <w:r w:rsidRPr="00F339CF">
        <w:rPr>
          <w:rFonts w:ascii="Calibri" w:hAnsi="Calibri" w:cs="Calibri"/>
          <w:i/>
          <w:iCs/>
        </w:rPr>
        <w:t>Int. J. Epidemiol.</w:t>
      </w:r>
      <w:r w:rsidRPr="00F339CF">
        <w:rPr>
          <w:rFonts w:ascii="Calibri" w:hAnsi="Calibri" w:cs="Calibri"/>
        </w:rPr>
        <w:t xml:space="preserve"> 1717–1726 (2016). doi:10.1093/ije/dyx028</w:t>
      </w:r>
    </w:p>
    <w:p w14:paraId="4AD13D2C"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16.</w:t>
      </w:r>
      <w:r w:rsidRPr="00F339CF">
        <w:rPr>
          <w:rFonts w:ascii="Calibri" w:hAnsi="Calibri" w:cs="Calibri"/>
        </w:rPr>
        <w:tab/>
        <w:t>Home - SNP - NCBI. Available at: https://www.ncbi.nlm.nih.gov/snp/. (Accessed: 16th March 2020)</w:t>
      </w:r>
    </w:p>
    <w:p w14:paraId="5824A37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17.</w:t>
      </w:r>
      <w:r w:rsidRPr="00F339CF">
        <w:rPr>
          <w:rFonts w:ascii="Calibri" w:hAnsi="Calibri" w:cs="Calibri"/>
        </w:rPr>
        <w:tab/>
        <w:t xml:space="preserve">Li, H. A statistical framework for SNP calling, mutation discovery, association mapping and population genetical parameter estimation from sequencing data. </w:t>
      </w:r>
      <w:r w:rsidRPr="00F339CF">
        <w:rPr>
          <w:rFonts w:ascii="Calibri" w:hAnsi="Calibri" w:cs="Calibri"/>
          <w:i/>
          <w:iCs/>
        </w:rPr>
        <w:t>Bioinformatics</w:t>
      </w:r>
      <w:r w:rsidRPr="00F339CF">
        <w:rPr>
          <w:rFonts w:ascii="Calibri" w:hAnsi="Calibri" w:cs="Calibri"/>
        </w:rPr>
        <w:t xml:space="preserve"> </w:t>
      </w:r>
      <w:r w:rsidRPr="00F339CF">
        <w:rPr>
          <w:rFonts w:ascii="Calibri" w:hAnsi="Calibri" w:cs="Calibri"/>
          <w:b/>
          <w:bCs/>
        </w:rPr>
        <w:t>27</w:t>
      </w:r>
      <w:r w:rsidRPr="00F339CF">
        <w:rPr>
          <w:rFonts w:ascii="Calibri" w:hAnsi="Calibri" w:cs="Calibri"/>
        </w:rPr>
        <w:t>, 2987–93 (2011).</w:t>
      </w:r>
    </w:p>
    <w:p w14:paraId="109EF374"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18.</w:t>
      </w:r>
      <w:r w:rsidRPr="00F339CF">
        <w:rPr>
          <w:rFonts w:ascii="Calibri" w:hAnsi="Calibri" w:cs="Calibri"/>
        </w:rPr>
        <w:tab/>
        <w:t>GenomicsDB/GenomicsDB: Highly performant data storage in C++ for importing, querying and transforming variant data with Java/Spark. Used in gatk4. Available at: https://github.com/GenomicsDB/GenomicsDB. (Accessed: 25th February 2020)</w:t>
      </w:r>
    </w:p>
    <w:p w14:paraId="3CEE74F8"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19.</w:t>
      </w:r>
      <w:r w:rsidRPr="00F339CF">
        <w:rPr>
          <w:rFonts w:ascii="Calibri" w:hAnsi="Calibri" w:cs="Calibri"/>
        </w:rPr>
        <w:tab/>
        <w:t>bioforensics/rsidx: Library for indexing VCF files for random access searches by rsID. Available at: https://github.com/bioforensics/rsidx. (Accessed: 5th March 2020)</w:t>
      </w:r>
    </w:p>
    <w:p w14:paraId="230A210B"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20.</w:t>
      </w:r>
      <w:r w:rsidRPr="00F339CF">
        <w:rPr>
          <w:rFonts w:ascii="Calibri" w:hAnsi="Calibri" w:cs="Calibri"/>
        </w:rPr>
        <w:tab/>
        <w:t xml:space="preserve">Hemani, G. </w:t>
      </w:r>
      <w:r w:rsidRPr="00F339CF">
        <w:rPr>
          <w:rFonts w:ascii="Calibri" w:hAnsi="Calibri" w:cs="Calibri"/>
          <w:i/>
          <w:iCs/>
        </w:rPr>
        <w:t>et al.</w:t>
      </w:r>
      <w:r w:rsidRPr="00F339CF">
        <w:rPr>
          <w:rFonts w:ascii="Calibri" w:hAnsi="Calibri" w:cs="Calibri"/>
        </w:rPr>
        <w:t xml:space="preserve"> The MR-base platform supports systematic causal inference across the human phenome. </w:t>
      </w:r>
      <w:r w:rsidRPr="00F339CF">
        <w:rPr>
          <w:rFonts w:ascii="Calibri" w:hAnsi="Calibri" w:cs="Calibri"/>
          <w:i/>
          <w:iCs/>
        </w:rPr>
        <w:t>Elife</w:t>
      </w:r>
      <w:r w:rsidRPr="00F339CF">
        <w:rPr>
          <w:rFonts w:ascii="Calibri" w:hAnsi="Calibri" w:cs="Calibri"/>
        </w:rPr>
        <w:t xml:space="preserve"> </w:t>
      </w:r>
      <w:r w:rsidRPr="00F339CF">
        <w:rPr>
          <w:rFonts w:ascii="Calibri" w:hAnsi="Calibri" w:cs="Calibri"/>
          <w:b/>
          <w:bCs/>
        </w:rPr>
        <w:t>7</w:t>
      </w:r>
      <w:r w:rsidRPr="00F339CF">
        <w:rPr>
          <w:rFonts w:ascii="Calibri" w:hAnsi="Calibri" w:cs="Calibri"/>
        </w:rPr>
        <w:t>, (2018).</w:t>
      </w:r>
    </w:p>
    <w:p w14:paraId="56A25965"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21.</w:t>
      </w:r>
      <w:r w:rsidRPr="00F339CF">
        <w:rPr>
          <w:rFonts w:ascii="Calibri" w:hAnsi="Calibri" w:cs="Calibri"/>
        </w:rPr>
        <w:tab/>
        <w:t xml:space="preserve">Zheng, J. </w:t>
      </w:r>
      <w:r w:rsidRPr="00F339CF">
        <w:rPr>
          <w:rFonts w:ascii="Calibri" w:hAnsi="Calibri" w:cs="Calibri"/>
          <w:i/>
          <w:iCs/>
        </w:rPr>
        <w:t>et al.</w:t>
      </w:r>
      <w:r w:rsidRPr="00F339CF">
        <w:rPr>
          <w:rFonts w:ascii="Calibri" w:hAnsi="Calibri" w:cs="Calibri"/>
        </w:rPr>
        <w:t xml:space="preserve"> Databases and ontologies LD Hub: a centralized database and web interface to perform LD score regression that maximizes the potential of summary level GWAS data for SNP heritability and genetic correlation analysis. </w:t>
      </w:r>
      <w:r w:rsidRPr="00F339CF">
        <w:rPr>
          <w:rFonts w:ascii="Calibri" w:hAnsi="Calibri" w:cs="Calibri"/>
          <w:i/>
          <w:iCs/>
        </w:rPr>
        <w:t>Bioinformatics</w:t>
      </w:r>
      <w:r w:rsidRPr="00F339CF">
        <w:rPr>
          <w:rFonts w:ascii="Calibri" w:hAnsi="Calibri" w:cs="Calibri"/>
        </w:rPr>
        <w:t xml:space="preserve"> </w:t>
      </w:r>
      <w:r w:rsidRPr="00F339CF">
        <w:rPr>
          <w:rFonts w:ascii="Calibri" w:hAnsi="Calibri" w:cs="Calibri"/>
          <w:b/>
          <w:bCs/>
        </w:rPr>
        <w:t>33</w:t>
      </w:r>
      <w:r w:rsidRPr="00F339CF">
        <w:rPr>
          <w:rFonts w:ascii="Calibri" w:hAnsi="Calibri" w:cs="Calibri"/>
        </w:rPr>
        <w:t>, 272–279 (2017).</w:t>
      </w:r>
    </w:p>
    <w:p w14:paraId="2D4C4C96"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22.</w:t>
      </w:r>
      <w:r w:rsidRPr="00F339CF">
        <w:rPr>
          <w:rFonts w:ascii="Calibri" w:hAnsi="Calibri" w:cs="Calibri"/>
        </w:rPr>
        <w:tab/>
        <w:t xml:space="preserve">Hemani, G. </w:t>
      </w:r>
      <w:r w:rsidRPr="00F339CF">
        <w:rPr>
          <w:rFonts w:ascii="Calibri" w:hAnsi="Calibri" w:cs="Calibri"/>
          <w:i/>
          <w:iCs/>
        </w:rPr>
        <w:t>et al.</w:t>
      </w:r>
      <w:r w:rsidRPr="00F339CF">
        <w:rPr>
          <w:rFonts w:ascii="Calibri" w:hAnsi="Calibri" w:cs="Calibri"/>
        </w:rPr>
        <w:t xml:space="preserve"> Automating Mendelian randomization through machine learning to construct a putative causal map of the human phenome. </w:t>
      </w:r>
      <w:r w:rsidRPr="00F339CF">
        <w:rPr>
          <w:rFonts w:ascii="Calibri" w:hAnsi="Calibri" w:cs="Calibri"/>
          <w:i/>
          <w:iCs/>
        </w:rPr>
        <w:t>bioRxiv</w:t>
      </w:r>
      <w:r w:rsidRPr="00F339CF">
        <w:rPr>
          <w:rFonts w:ascii="Calibri" w:hAnsi="Calibri" w:cs="Calibri"/>
        </w:rPr>
        <w:t xml:space="preserve"> 173682. (2017). doi:10.1101/173682</w:t>
      </w:r>
    </w:p>
    <w:p w14:paraId="6322E89D"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23.</w:t>
      </w:r>
      <w:r w:rsidRPr="00F339CF">
        <w:rPr>
          <w:rFonts w:ascii="Calibri" w:hAnsi="Calibri" w:cs="Calibri"/>
        </w:rPr>
        <w:tab/>
        <w:t xml:space="preserve">Richardson, T. G., Hemani, G., Gaunt, T. R., Relton, C. L. &amp; Davey Smith, G. A </w:t>
      </w:r>
      <w:r w:rsidRPr="00F339CF">
        <w:rPr>
          <w:rFonts w:ascii="Calibri" w:hAnsi="Calibri" w:cs="Calibri"/>
        </w:rPr>
        <w:lastRenderedPageBreak/>
        <w:t xml:space="preserve">transcriptome-wide Mendelian randomization study to uncover tissue-dependent regulatory mechanisms across the human phenome. </w:t>
      </w:r>
      <w:r w:rsidRPr="00F339CF">
        <w:rPr>
          <w:rFonts w:ascii="Calibri" w:hAnsi="Calibri" w:cs="Calibri"/>
          <w:i/>
          <w:iCs/>
        </w:rPr>
        <w:t>Nat. Commun.</w:t>
      </w:r>
      <w:r w:rsidRPr="00F339CF">
        <w:rPr>
          <w:rFonts w:ascii="Calibri" w:hAnsi="Calibri" w:cs="Calibri"/>
        </w:rPr>
        <w:t xml:space="preserve"> </w:t>
      </w:r>
      <w:r w:rsidRPr="00F339CF">
        <w:rPr>
          <w:rFonts w:ascii="Calibri" w:hAnsi="Calibri" w:cs="Calibri"/>
          <w:b/>
          <w:bCs/>
        </w:rPr>
        <w:t>11</w:t>
      </w:r>
      <w:r w:rsidRPr="00F339CF">
        <w:rPr>
          <w:rFonts w:ascii="Calibri" w:hAnsi="Calibri" w:cs="Calibri"/>
        </w:rPr>
        <w:t>, 1–11 (2020).</w:t>
      </w:r>
    </w:p>
    <w:p w14:paraId="4D42ABDF"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24.</w:t>
      </w:r>
      <w:r w:rsidRPr="00F339CF">
        <w:rPr>
          <w:rFonts w:ascii="Calibri" w:hAnsi="Calibri" w:cs="Calibri"/>
        </w:rPr>
        <w:tab/>
        <w:t xml:space="preserve">Richardson, T. G., Harrison, S., Hemani, G. &amp; Smith, G. D. An atlas of polygenic risk score associations to highlight putative causal relationships across the human phenome. </w:t>
      </w:r>
      <w:r w:rsidRPr="00F339CF">
        <w:rPr>
          <w:rFonts w:ascii="Calibri" w:hAnsi="Calibri" w:cs="Calibri"/>
          <w:i/>
          <w:iCs/>
        </w:rPr>
        <w:t>Elife</w:t>
      </w:r>
      <w:r w:rsidRPr="00F339CF">
        <w:rPr>
          <w:rFonts w:ascii="Calibri" w:hAnsi="Calibri" w:cs="Calibri"/>
        </w:rPr>
        <w:t xml:space="preserve"> </w:t>
      </w:r>
      <w:r w:rsidRPr="00F339CF">
        <w:rPr>
          <w:rFonts w:ascii="Calibri" w:hAnsi="Calibri" w:cs="Calibri"/>
          <w:b/>
          <w:bCs/>
        </w:rPr>
        <w:t>8</w:t>
      </w:r>
      <w:r w:rsidRPr="00F339CF">
        <w:rPr>
          <w:rFonts w:ascii="Calibri" w:hAnsi="Calibri" w:cs="Calibri"/>
        </w:rPr>
        <w:t>, (2019).</w:t>
      </w:r>
    </w:p>
    <w:p w14:paraId="11C865E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25.</w:t>
      </w:r>
      <w:r w:rsidRPr="00F339CF">
        <w:rPr>
          <w:rFonts w:ascii="Calibri" w:hAnsi="Calibri" w:cs="Calibri"/>
        </w:rPr>
        <w:tab/>
        <w:t>UK Biobank — Neale lab. Available at: http://www.nealelab.is/uk-biobank/. (Accessed: 25th February 2020)</w:t>
      </w:r>
    </w:p>
    <w:p w14:paraId="4FF91060"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26.</w:t>
      </w:r>
      <w:r w:rsidRPr="00F339CF">
        <w:rPr>
          <w:rFonts w:ascii="Calibri" w:hAnsi="Calibri" w:cs="Calibri"/>
        </w:rPr>
        <w:tab/>
        <w:t xml:space="preserve">Li, H. </w:t>
      </w:r>
      <w:r w:rsidRPr="00F339CF">
        <w:rPr>
          <w:rFonts w:ascii="Calibri" w:hAnsi="Calibri" w:cs="Calibri"/>
          <w:i/>
          <w:iCs/>
        </w:rPr>
        <w:t>et al.</w:t>
      </w:r>
      <w:r w:rsidRPr="00F339CF">
        <w:rPr>
          <w:rFonts w:ascii="Calibri" w:hAnsi="Calibri" w:cs="Calibri"/>
        </w:rPr>
        <w:t xml:space="preserve"> The Sequence Alignment/Map format and SAMtools. </w:t>
      </w:r>
      <w:r w:rsidRPr="00F339CF">
        <w:rPr>
          <w:rFonts w:ascii="Calibri" w:hAnsi="Calibri" w:cs="Calibri"/>
          <w:i/>
          <w:iCs/>
        </w:rPr>
        <w:t>Bioinforma. Appl. NOTE</w:t>
      </w:r>
      <w:r w:rsidRPr="00F339CF">
        <w:rPr>
          <w:rFonts w:ascii="Calibri" w:hAnsi="Calibri" w:cs="Calibri"/>
        </w:rPr>
        <w:t xml:space="preserve"> </w:t>
      </w:r>
      <w:r w:rsidRPr="00F339CF">
        <w:rPr>
          <w:rFonts w:ascii="Calibri" w:hAnsi="Calibri" w:cs="Calibri"/>
          <w:b/>
          <w:bCs/>
        </w:rPr>
        <w:t>25</w:t>
      </w:r>
      <w:r w:rsidRPr="00F339CF">
        <w:rPr>
          <w:rFonts w:ascii="Calibri" w:hAnsi="Calibri" w:cs="Calibri"/>
        </w:rPr>
        <w:t>, 2078–2079 (2009).</w:t>
      </w:r>
    </w:p>
    <w:p w14:paraId="20F61017"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27.</w:t>
      </w:r>
      <w:r w:rsidRPr="00F339CF">
        <w:rPr>
          <w:rFonts w:ascii="Calibri" w:hAnsi="Calibri" w:cs="Calibri"/>
        </w:rPr>
        <w:tab/>
        <w:t xml:space="preserve">Obenchain, V. </w:t>
      </w:r>
      <w:r w:rsidRPr="00F339CF">
        <w:rPr>
          <w:rFonts w:ascii="Calibri" w:hAnsi="Calibri" w:cs="Calibri"/>
          <w:i/>
          <w:iCs/>
        </w:rPr>
        <w:t>et al.</w:t>
      </w:r>
      <w:r w:rsidRPr="00F339CF">
        <w:rPr>
          <w:rFonts w:ascii="Calibri" w:hAnsi="Calibri" w:cs="Calibri"/>
        </w:rPr>
        <w:t xml:space="preserve"> Sequence analysis VariantAnnotation: a Bioconductor package for exploration and annotation of genetic variants. </w:t>
      </w:r>
      <w:r w:rsidRPr="00F339CF">
        <w:rPr>
          <w:rFonts w:ascii="Calibri" w:hAnsi="Calibri" w:cs="Calibri"/>
          <w:b/>
          <w:bCs/>
        </w:rPr>
        <w:t>30</w:t>
      </w:r>
      <w:r w:rsidRPr="00F339CF">
        <w:rPr>
          <w:rFonts w:ascii="Calibri" w:hAnsi="Calibri" w:cs="Calibri"/>
        </w:rPr>
        <w:t>, 2076–2078 (2014).</w:t>
      </w:r>
    </w:p>
    <w:p w14:paraId="1AD3F456"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28.</w:t>
      </w:r>
      <w:r w:rsidRPr="00F339CF">
        <w:rPr>
          <w:rFonts w:ascii="Calibri" w:hAnsi="Calibri" w:cs="Calibri"/>
        </w:rPr>
        <w:tab/>
        <w:t xml:space="preserve">Gentleman, R. C. </w:t>
      </w:r>
      <w:r w:rsidRPr="00F339CF">
        <w:rPr>
          <w:rFonts w:ascii="Calibri" w:hAnsi="Calibri" w:cs="Calibri"/>
          <w:i/>
          <w:iCs/>
        </w:rPr>
        <w:t>et al.</w:t>
      </w:r>
      <w:r w:rsidRPr="00F339CF">
        <w:rPr>
          <w:rFonts w:ascii="Calibri" w:hAnsi="Calibri" w:cs="Calibri"/>
        </w:rPr>
        <w:t xml:space="preserve"> </w:t>
      </w:r>
      <w:r w:rsidRPr="00F339CF">
        <w:rPr>
          <w:rFonts w:ascii="Calibri" w:hAnsi="Calibri" w:cs="Calibri"/>
          <w:i/>
          <w:iCs/>
        </w:rPr>
        <w:t>Open Access Bioconductor: open software development for computational biology and bioinformatics</w:t>
      </w:r>
      <w:r w:rsidRPr="00F339CF">
        <w:rPr>
          <w:rFonts w:ascii="Calibri" w:hAnsi="Calibri" w:cs="Calibri"/>
        </w:rPr>
        <w:t xml:space="preserve">. </w:t>
      </w:r>
      <w:r w:rsidRPr="00F339CF">
        <w:rPr>
          <w:rFonts w:ascii="Calibri" w:hAnsi="Calibri" w:cs="Calibri"/>
          <w:i/>
          <w:iCs/>
        </w:rPr>
        <w:t>Genome Biology</w:t>
      </w:r>
      <w:r w:rsidRPr="00F339CF">
        <w:rPr>
          <w:rFonts w:ascii="Calibri" w:hAnsi="Calibri" w:cs="Calibri"/>
        </w:rPr>
        <w:t xml:space="preserve"> </w:t>
      </w:r>
      <w:r w:rsidRPr="00F339CF">
        <w:rPr>
          <w:rFonts w:ascii="Calibri" w:hAnsi="Calibri" w:cs="Calibri"/>
          <w:b/>
          <w:bCs/>
        </w:rPr>
        <w:t>5</w:t>
      </w:r>
      <w:r w:rsidRPr="00F339CF">
        <w:rPr>
          <w:rFonts w:ascii="Calibri" w:hAnsi="Calibri" w:cs="Calibri"/>
        </w:rPr>
        <w:t>, (2004).</w:t>
      </w:r>
    </w:p>
    <w:p w14:paraId="505140A3"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29.</w:t>
      </w:r>
      <w:r w:rsidRPr="00F339CF">
        <w:rPr>
          <w:rFonts w:ascii="Calibri" w:hAnsi="Calibri" w:cs="Calibri"/>
        </w:rPr>
        <w:tab/>
        <w:t xml:space="preserve">Huber, W. </w:t>
      </w:r>
      <w:r w:rsidRPr="00F339CF">
        <w:rPr>
          <w:rFonts w:ascii="Calibri" w:hAnsi="Calibri" w:cs="Calibri"/>
          <w:i/>
          <w:iCs/>
        </w:rPr>
        <w:t>et al.</w:t>
      </w:r>
      <w:r w:rsidRPr="00F339CF">
        <w:rPr>
          <w:rFonts w:ascii="Calibri" w:hAnsi="Calibri" w:cs="Calibri"/>
        </w:rPr>
        <w:t xml:space="preserve"> Orchestrating high-throughput genomic analysis with Bioconductor. </w:t>
      </w:r>
      <w:r w:rsidRPr="00F339CF">
        <w:rPr>
          <w:rFonts w:ascii="Calibri" w:hAnsi="Calibri" w:cs="Calibri"/>
          <w:i/>
          <w:iCs/>
        </w:rPr>
        <w:t>Nat. Methods</w:t>
      </w:r>
      <w:r w:rsidRPr="00F339CF">
        <w:rPr>
          <w:rFonts w:ascii="Calibri" w:hAnsi="Calibri" w:cs="Calibri"/>
        </w:rPr>
        <w:t xml:space="preserve"> </w:t>
      </w:r>
      <w:r w:rsidRPr="00F339CF">
        <w:rPr>
          <w:rFonts w:ascii="Calibri" w:hAnsi="Calibri" w:cs="Calibri"/>
          <w:b/>
          <w:bCs/>
        </w:rPr>
        <w:t>12</w:t>
      </w:r>
      <w:r w:rsidRPr="00F339CF">
        <w:rPr>
          <w:rFonts w:ascii="Calibri" w:hAnsi="Calibri" w:cs="Calibri"/>
        </w:rPr>
        <w:t>, 115–121 (2015).</w:t>
      </w:r>
    </w:p>
    <w:p w14:paraId="58298C4C"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30.</w:t>
      </w:r>
      <w:r w:rsidRPr="00F339CF">
        <w:rPr>
          <w:rFonts w:ascii="Calibri" w:hAnsi="Calibri" w:cs="Calibri"/>
        </w:rPr>
        <w:tab/>
        <w:t>Bioconductor - Home. Available at: https://www.bioconductor.org/. (Accessed: 27th March 2020)</w:t>
      </w:r>
    </w:p>
    <w:p w14:paraId="4CF82CB4"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31.</w:t>
      </w:r>
      <w:r w:rsidRPr="00F339CF">
        <w:rPr>
          <w:rFonts w:ascii="Calibri" w:hAnsi="Calibri" w:cs="Calibri"/>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67D7E136"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32.</w:t>
      </w:r>
      <w:r w:rsidRPr="00F339CF">
        <w:rPr>
          <w:rFonts w:ascii="Calibri" w:hAnsi="Calibri" w:cs="Calibri"/>
        </w:rPr>
        <w:tab/>
        <w:t xml:space="preserve">McKenna, A. </w:t>
      </w:r>
      <w:r w:rsidRPr="00F339CF">
        <w:rPr>
          <w:rFonts w:ascii="Calibri" w:hAnsi="Calibri" w:cs="Calibri"/>
          <w:i/>
          <w:iCs/>
        </w:rPr>
        <w:t>et al.</w:t>
      </w:r>
      <w:r w:rsidRPr="00F339CF">
        <w:rPr>
          <w:rFonts w:ascii="Calibri" w:hAnsi="Calibri" w:cs="Calibri"/>
        </w:rPr>
        <w:t xml:space="preserve"> The genome analysis toolkit: A MapReduce framework for analyzing next-generation DNA sequencing data. </w:t>
      </w:r>
      <w:r w:rsidRPr="00F339CF">
        <w:rPr>
          <w:rFonts w:ascii="Calibri" w:hAnsi="Calibri" w:cs="Calibri"/>
          <w:i/>
          <w:iCs/>
        </w:rPr>
        <w:t>Genome Res.</w:t>
      </w:r>
      <w:r w:rsidRPr="00F339CF">
        <w:rPr>
          <w:rFonts w:ascii="Calibri" w:hAnsi="Calibri" w:cs="Calibri"/>
        </w:rPr>
        <w:t xml:space="preserve"> (2010). doi:10.1101/gr.107524.110</w:t>
      </w:r>
    </w:p>
    <w:p w14:paraId="5FE7BD11"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33.</w:t>
      </w:r>
      <w:r w:rsidRPr="00F339CF">
        <w:rPr>
          <w:rFonts w:ascii="Calibri" w:hAnsi="Calibri" w:cs="Calibri"/>
        </w:rPr>
        <w:tab/>
        <w:t>broadinstitute/picard: A set of command line tools (in Java) for manipulating high-throughput sequencing (HTS) data and formats such as SAM/BAM/CRAM and VCF. Available at: https://github.com/broadinstitute/picard. (Accessed: 25th February 2020)</w:t>
      </w:r>
    </w:p>
    <w:p w14:paraId="584D16F5"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34.</w:t>
      </w:r>
      <w:r w:rsidRPr="00F339CF">
        <w:rPr>
          <w:rFonts w:ascii="Calibri" w:hAnsi="Calibri" w:cs="Calibri"/>
        </w:rPr>
        <w:tab/>
        <w:t xml:space="preserve">Quinlan, A. R. &amp; Hall, I. M. BEDTools: a flexible suite of utilities for comparing genomic features. </w:t>
      </w:r>
      <w:r w:rsidRPr="00F339CF">
        <w:rPr>
          <w:rFonts w:ascii="Calibri" w:hAnsi="Calibri" w:cs="Calibri"/>
          <w:i/>
          <w:iCs/>
        </w:rPr>
        <w:t>Bioinforma. Appl. NOTE</w:t>
      </w:r>
      <w:r w:rsidRPr="00F339CF">
        <w:rPr>
          <w:rFonts w:ascii="Calibri" w:hAnsi="Calibri" w:cs="Calibri"/>
        </w:rPr>
        <w:t xml:space="preserve"> </w:t>
      </w:r>
      <w:r w:rsidRPr="00F339CF">
        <w:rPr>
          <w:rFonts w:ascii="Calibri" w:hAnsi="Calibri" w:cs="Calibri"/>
          <w:b/>
          <w:bCs/>
        </w:rPr>
        <w:t>26</w:t>
      </w:r>
      <w:r w:rsidRPr="00F339CF">
        <w:rPr>
          <w:rFonts w:ascii="Calibri" w:hAnsi="Calibri" w:cs="Calibri"/>
        </w:rPr>
        <w:t>, 841–842 (2010).</w:t>
      </w:r>
    </w:p>
    <w:p w14:paraId="2076906B" w14:textId="77777777" w:rsidR="003A5B82" w:rsidRPr="00F339CF" w:rsidRDefault="003A5B82" w:rsidP="003A5B82">
      <w:pPr>
        <w:widowControl w:val="0"/>
        <w:autoSpaceDE w:val="0"/>
        <w:autoSpaceDN w:val="0"/>
        <w:adjustRightInd w:val="0"/>
        <w:ind w:left="640" w:hanging="640"/>
        <w:rPr>
          <w:rFonts w:ascii="Calibri" w:hAnsi="Calibri" w:cs="Calibri"/>
        </w:rPr>
      </w:pPr>
      <w:r w:rsidRPr="00F339CF">
        <w:rPr>
          <w:rFonts w:ascii="Calibri" w:hAnsi="Calibri" w:cs="Calibri"/>
        </w:rPr>
        <w:t>35.</w:t>
      </w:r>
      <w:r w:rsidRPr="00F339CF">
        <w:rPr>
          <w:rFonts w:ascii="Calibri" w:hAnsi="Calibri" w:cs="Calibri"/>
        </w:rPr>
        <w:tab/>
        <w:t xml:space="preserve">Voss, K., Gentry, J. &amp; Auwera, G. Van Der. GATK4 + WDL + Cromwell. </w:t>
      </w:r>
      <w:r w:rsidRPr="00F339CF">
        <w:rPr>
          <w:rFonts w:ascii="Calibri" w:hAnsi="Calibri" w:cs="Calibri"/>
          <w:i/>
          <w:iCs/>
        </w:rPr>
        <w:t>F1000Research</w:t>
      </w:r>
      <w:r w:rsidRPr="00F339CF">
        <w:rPr>
          <w:rFonts w:ascii="Calibri" w:hAnsi="Calibri" w:cs="Calibri"/>
        </w:rPr>
        <w:t xml:space="preserve"> </w:t>
      </w:r>
      <w:r w:rsidRPr="00F339CF">
        <w:rPr>
          <w:rFonts w:ascii="Calibri" w:hAnsi="Calibri" w:cs="Calibri"/>
          <w:b/>
          <w:bCs/>
        </w:rPr>
        <w:t>6</w:t>
      </w:r>
      <w:r w:rsidRPr="00F339CF">
        <w:rPr>
          <w:rFonts w:ascii="Calibri" w:hAnsi="Calibri" w:cs="Calibri"/>
        </w:rPr>
        <w:t>, 4 (2017).</w:t>
      </w:r>
    </w:p>
    <w:p w14:paraId="70251146" w14:textId="7F8F236C" w:rsidR="0071214C" w:rsidRPr="00F339CF" w:rsidRDefault="002F2B68" w:rsidP="003A5B82">
      <w:pPr>
        <w:widowControl w:val="0"/>
        <w:autoSpaceDE w:val="0"/>
        <w:autoSpaceDN w:val="0"/>
        <w:adjustRightInd w:val="0"/>
        <w:ind w:left="640" w:hanging="640"/>
        <w:rPr>
          <w:rFonts w:ascii="Calibri" w:hAnsi="Calibri" w:cs="Calibri"/>
        </w:rPr>
      </w:pPr>
      <w:r w:rsidRPr="00F339CF">
        <w:rPr>
          <w:rFonts w:ascii="Calibri" w:hAnsi="Calibri" w:cs="Calibri"/>
        </w:rPr>
        <w:fldChar w:fldCharType="end"/>
      </w:r>
    </w:p>
    <w:p w14:paraId="7FF31777" w14:textId="0D2218FB" w:rsidR="00354C17" w:rsidRPr="00F339CF" w:rsidRDefault="00354C17" w:rsidP="009227F6">
      <w:pPr>
        <w:rPr>
          <w:rFonts w:ascii="Calibri" w:hAnsi="Calibri" w:cs="Calibri"/>
          <w:b/>
          <w:bCs/>
        </w:rPr>
      </w:pPr>
      <w:r w:rsidRPr="00F339CF">
        <w:rPr>
          <w:rFonts w:ascii="Calibri" w:hAnsi="Calibri" w:cs="Calibri"/>
          <w:b/>
          <w:bCs/>
        </w:rPr>
        <w:t>Acknowledgments</w:t>
      </w:r>
    </w:p>
    <w:p w14:paraId="2BD8292B" w14:textId="77777777" w:rsidR="00354C17" w:rsidRPr="00F339CF" w:rsidRDefault="00354C17" w:rsidP="00354C17">
      <w:pPr>
        <w:rPr>
          <w:rFonts w:ascii="Calibri" w:hAnsi="Calibri" w:cs="Calibri"/>
        </w:rPr>
      </w:pPr>
    </w:p>
    <w:p w14:paraId="1EB010B1" w14:textId="77777777" w:rsidR="00354C17" w:rsidRPr="00F339CF" w:rsidRDefault="00354C17" w:rsidP="00354C17">
      <w:pPr>
        <w:rPr>
          <w:rFonts w:ascii="Calibri" w:hAnsi="Calibri" w:cs="Calibri"/>
        </w:rPr>
      </w:pPr>
      <w:r w:rsidRPr="00F339CF">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F339CF" w:rsidRDefault="00354C17" w:rsidP="00354C17">
      <w:pPr>
        <w:rPr>
          <w:rFonts w:ascii="Calibri" w:hAnsi="Calibri" w:cs="Calibri"/>
        </w:rPr>
      </w:pPr>
    </w:p>
    <w:p w14:paraId="2A64AE90" w14:textId="77777777" w:rsidR="00D56988" w:rsidRPr="00F339CF" w:rsidRDefault="00354C17" w:rsidP="00D56988">
      <w:pPr>
        <w:rPr>
          <w:rFonts w:ascii="Calibri" w:hAnsi="Calibri" w:cs="Calibri"/>
        </w:rPr>
      </w:pPr>
      <w:r w:rsidRPr="00F339CF">
        <w:rPr>
          <w:rFonts w:ascii="Calibri" w:hAnsi="Calibri" w:cs="Calibri"/>
        </w:rPr>
        <w:t>M.L., B.E., T.R.G. work in the Medical Research Council Integrative Epidemiology Unit at the University of Bristol, which is supported by the Medical Research Council and the University of Bristol (MC_UU_00011/4). G.H. is supported by the Wellcome Trust and Royal Society [208806/Z/17/Z].</w:t>
      </w:r>
    </w:p>
    <w:p w14:paraId="01F56325" w14:textId="6AF61E54" w:rsidR="00D56988" w:rsidRPr="00F339CF" w:rsidRDefault="00D56988" w:rsidP="00D56988">
      <w:pPr>
        <w:rPr>
          <w:rFonts w:ascii="Calibri" w:hAnsi="Calibri" w:cs="Calibri"/>
        </w:rPr>
      </w:pPr>
    </w:p>
    <w:p w14:paraId="445145B5" w14:textId="20A36B3F" w:rsidR="00E603FB" w:rsidRPr="00F339CF" w:rsidRDefault="00E603FB" w:rsidP="00E603FB">
      <w:pPr>
        <w:rPr>
          <w:rFonts w:ascii="Times New Roman" w:eastAsia="Times New Roman" w:hAnsi="Times New Roman" w:cs="Times New Roman"/>
          <w:lang w:eastAsia="en-GB"/>
        </w:rPr>
      </w:pPr>
      <w:r w:rsidRPr="00F339CF">
        <w:rPr>
          <w:rFonts w:ascii="Calibri" w:eastAsia="Times New Roman" w:hAnsi="Calibri" w:cs="Calibri"/>
          <w:color w:val="000000"/>
          <w:lang w:eastAsia="en-GB"/>
        </w:rPr>
        <w:t>E.M</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and S.J.A</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are supported by the JPB foundation and by the National Institute of Health (U01AG052411 and U01AG058635; principal investigator Alison Goate).</w:t>
      </w:r>
    </w:p>
    <w:p w14:paraId="7EF678E5" w14:textId="77777777" w:rsidR="00E603FB" w:rsidRPr="00F339CF" w:rsidRDefault="00E603FB" w:rsidP="00D56988">
      <w:pPr>
        <w:rPr>
          <w:rFonts w:ascii="Calibri" w:hAnsi="Calibri" w:cs="Calibri"/>
        </w:rPr>
      </w:pPr>
    </w:p>
    <w:p w14:paraId="34A5CD9A" w14:textId="1D8DDC56" w:rsidR="00D56988" w:rsidRPr="00F339CF" w:rsidRDefault="00D56988" w:rsidP="00FB1CE7">
      <w:pPr>
        <w:rPr>
          <w:rFonts w:ascii="Calibri" w:hAnsi="Calibri" w:cs="Calibri"/>
          <w:b/>
          <w:bCs/>
        </w:rPr>
      </w:pPr>
      <w:r w:rsidRPr="00F339CF">
        <w:rPr>
          <w:rFonts w:ascii="Calibri" w:hAnsi="Calibri" w:cs="Calibri"/>
          <w:b/>
          <w:bCs/>
        </w:rPr>
        <w:t>Author contributions</w:t>
      </w:r>
    </w:p>
    <w:p w14:paraId="57CD4CC8" w14:textId="77777777" w:rsidR="00D56988" w:rsidRPr="00F339CF" w:rsidRDefault="00D56988" w:rsidP="00D56988">
      <w:pPr>
        <w:rPr>
          <w:rFonts w:ascii="Calibri" w:hAnsi="Calibri" w:cs="Calibri"/>
        </w:rPr>
      </w:pPr>
    </w:p>
    <w:p w14:paraId="0D01EA80" w14:textId="52D85A96" w:rsidR="00D56988" w:rsidRPr="00F339CF" w:rsidRDefault="00D56988" w:rsidP="00D56988">
      <w:pPr>
        <w:rPr>
          <w:rFonts w:ascii="Calibri" w:hAnsi="Calibri" w:cs="Calibri"/>
        </w:rPr>
      </w:pPr>
      <w:r w:rsidRPr="00F339CF">
        <w:rPr>
          <w:rFonts w:ascii="Calibri" w:hAnsi="Calibri" w:cs="Calibri"/>
        </w:rPr>
        <w:t>All authors contributed the manuscript and storage format specification.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005519A8" w:rsidRPr="00F339CF">
        <w:rPr>
          <w:rFonts w:ascii="Calibri" w:hAnsi="Calibri" w:cs="Calibri"/>
        </w:rPr>
        <w:t xml:space="preserve"> </w:t>
      </w:r>
      <w:r w:rsidRPr="00F339CF">
        <w:rPr>
          <w:rFonts w:ascii="Calibri" w:hAnsi="Calibri" w:cs="Calibri"/>
        </w:rPr>
        <w:t>and E</w:t>
      </w:r>
      <w:r w:rsidR="0091287C" w:rsidRPr="00F339CF">
        <w:rPr>
          <w:rFonts w:ascii="Calibri" w:hAnsi="Calibri" w:cs="Calibri"/>
        </w:rPr>
        <w:t>.</w:t>
      </w:r>
      <w:r w:rsidRPr="00F339CF">
        <w:rPr>
          <w:rFonts w:ascii="Calibri" w:hAnsi="Calibri" w:cs="Calibri"/>
        </w:rPr>
        <w:t>M</w:t>
      </w:r>
      <w:r w:rsidR="0091287C" w:rsidRPr="00F339CF">
        <w:rPr>
          <w:rFonts w:ascii="Calibri" w:hAnsi="Calibri" w:cs="Calibri"/>
        </w:rPr>
        <w:t>.</w:t>
      </w:r>
      <w:r w:rsidRPr="00F339CF">
        <w:rPr>
          <w:rFonts w:ascii="Calibri" w:hAnsi="Calibri" w:cs="Calibri"/>
        </w:rPr>
        <w:t xml:space="preserve"> </w:t>
      </w:r>
      <w:r w:rsidR="005519A8" w:rsidRPr="00F339CF">
        <w:rPr>
          <w:rFonts w:ascii="Calibri" w:hAnsi="Calibri" w:cs="Calibri"/>
        </w:rPr>
        <w:t xml:space="preserve">designed </w:t>
      </w:r>
      <w:r w:rsidR="00504B09" w:rsidRPr="00F339CF">
        <w:rPr>
          <w:rFonts w:ascii="Calibri" w:hAnsi="Calibri" w:cs="Calibri"/>
        </w:rPr>
        <w:t xml:space="preserve">the </w:t>
      </w:r>
      <w:r w:rsidR="005519A8" w:rsidRPr="00F339CF">
        <w:rPr>
          <w:rFonts w:ascii="Calibri" w:hAnsi="Calibri" w:cs="Calibri"/>
        </w:rPr>
        <w:t>research</w:t>
      </w:r>
      <w:r w:rsidRPr="00F339CF">
        <w:rPr>
          <w:rFonts w:ascii="Calibri" w:hAnsi="Calibri" w:cs="Calibri"/>
        </w:rPr>
        <w:t>. M</w:t>
      </w:r>
      <w:r w:rsidR="0091287C" w:rsidRPr="00F339CF">
        <w:rPr>
          <w:rFonts w:ascii="Calibri" w:hAnsi="Calibri" w:cs="Calibri"/>
        </w:rPr>
        <w:t>.</w:t>
      </w:r>
      <w:r w:rsidRPr="00F339CF">
        <w:rPr>
          <w:rFonts w:ascii="Calibri" w:hAnsi="Calibri" w:cs="Calibri"/>
        </w:rPr>
        <w:t>L</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wrote software packages and performed </w:t>
      </w:r>
      <w:r w:rsidR="00E72A90" w:rsidRPr="00F339CF">
        <w:rPr>
          <w:rFonts w:ascii="Calibri" w:hAnsi="Calibri" w:cs="Calibri"/>
        </w:rPr>
        <w:t xml:space="preserve">query </w:t>
      </w:r>
      <w:r w:rsidRPr="00F339CF">
        <w:rPr>
          <w:rFonts w:ascii="Calibri" w:hAnsi="Calibri" w:cs="Calibri"/>
        </w:rPr>
        <w:t>performance simulations. B</w:t>
      </w:r>
      <w:r w:rsidR="0091287C" w:rsidRPr="00F339CF">
        <w:rPr>
          <w:rFonts w:ascii="Calibri" w:hAnsi="Calibri" w:cs="Calibri"/>
        </w:rPr>
        <w:t>.</w:t>
      </w:r>
      <w:r w:rsidRPr="00F339CF">
        <w:rPr>
          <w:rFonts w:ascii="Calibri" w:hAnsi="Calibri" w:cs="Calibri"/>
        </w:rPr>
        <w:t>E</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prepared the GWAS data.</w:t>
      </w:r>
    </w:p>
    <w:p w14:paraId="3D06FB3B" w14:textId="4FE0D256" w:rsidR="00A842C1" w:rsidRPr="00F339CF" w:rsidRDefault="00A842C1" w:rsidP="00D56988">
      <w:pPr>
        <w:rPr>
          <w:rFonts w:ascii="Calibri" w:hAnsi="Calibri" w:cs="Calibri"/>
        </w:rPr>
      </w:pPr>
    </w:p>
    <w:p w14:paraId="7EF20727" w14:textId="2B32981C" w:rsidR="00A842C1" w:rsidRPr="00F339CF" w:rsidRDefault="00DD6423" w:rsidP="00FB1CE7">
      <w:pPr>
        <w:rPr>
          <w:rFonts w:ascii="Calibri" w:hAnsi="Calibri" w:cs="Calibri"/>
          <w:b/>
          <w:bCs/>
        </w:rPr>
      </w:pPr>
      <w:r w:rsidRPr="00F339CF">
        <w:rPr>
          <w:rFonts w:ascii="Calibri" w:hAnsi="Calibri" w:cs="Calibri"/>
          <w:b/>
          <w:bCs/>
        </w:rPr>
        <w:t>C</w:t>
      </w:r>
      <w:r w:rsidR="00A842C1" w:rsidRPr="00F339CF">
        <w:rPr>
          <w:rFonts w:ascii="Calibri" w:hAnsi="Calibri" w:cs="Calibri"/>
          <w:b/>
          <w:bCs/>
        </w:rPr>
        <w:t>ompeting interest</w:t>
      </w:r>
    </w:p>
    <w:p w14:paraId="4F0243DC" w14:textId="24F23906" w:rsidR="00DD6423" w:rsidRPr="00F339CF" w:rsidRDefault="00DD6423" w:rsidP="00DD6423">
      <w:pPr>
        <w:rPr>
          <w:rFonts w:ascii="Calibri" w:hAnsi="Calibri" w:cs="Calibri"/>
        </w:rPr>
      </w:pPr>
    </w:p>
    <w:p w14:paraId="7B825672" w14:textId="0B088FD5" w:rsidR="00DD6423" w:rsidRPr="00F339CF" w:rsidRDefault="00947896" w:rsidP="00DD6423">
      <w:pPr>
        <w:rPr>
          <w:rFonts w:ascii="Calibri" w:hAnsi="Calibri" w:cs="Calibri"/>
        </w:rPr>
      </w:pPr>
      <w:r w:rsidRPr="00F339CF">
        <w:rPr>
          <w:rFonts w:ascii="Calibri" w:hAnsi="Calibri" w:cs="Calibri"/>
        </w:rPr>
        <w:t>None</w:t>
      </w:r>
      <w:r w:rsidR="00BB0DB1" w:rsidRPr="00F339CF">
        <w:rPr>
          <w:rFonts w:ascii="Calibri" w:hAnsi="Calibri" w:cs="Calibri"/>
        </w:rPr>
        <w:t>.</w:t>
      </w:r>
    </w:p>
    <w:p w14:paraId="60CF7F2C" w14:textId="343784C1" w:rsidR="00D56988" w:rsidRPr="00F339CF" w:rsidRDefault="00D56988" w:rsidP="00D56988">
      <w:pPr>
        <w:rPr>
          <w:rFonts w:ascii="Calibri" w:hAnsi="Calibri" w:cs="Calibri"/>
        </w:rPr>
      </w:pPr>
    </w:p>
    <w:p w14:paraId="7B511154" w14:textId="77777777" w:rsidR="0082533E" w:rsidRPr="00F339CF" w:rsidRDefault="0082533E" w:rsidP="00FB1CE7">
      <w:pPr>
        <w:rPr>
          <w:rFonts w:ascii="Calibri" w:hAnsi="Calibri" w:cs="Calibri"/>
          <w:b/>
          <w:bCs/>
        </w:rPr>
      </w:pPr>
      <w:r w:rsidRPr="00F339CF">
        <w:rPr>
          <w:rFonts w:ascii="Calibri" w:hAnsi="Calibri" w:cs="Calibri"/>
          <w:b/>
          <w:bCs/>
        </w:rPr>
        <w:t>Correspondence</w:t>
      </w:r>
    </w:p>
    <w:p w14:paraId="1C276D5E" w14:textId="77777777" w:rsidR="0082533E" w:rsidRPr="00F339CF" w:rsidRDefault="0082533E" w:rsidP="0082533E">
      <w:pPr>
        <w:rPr>
          <w:rFonts w:ascii="Calibri" w:hAnsi="Calibri" w:cs="Calibri"/>
        </w:rPr>
      </w:pPr>
    </w:p>
    <w:p w14:paraId="747E3BB6" w14:textId="5FD1D348" w:rsidR="00B103B5" w:rsidRPr="00F339CF" w:rsidRDefault="0082533E" w:rsidP="00D56988">
      <w:pPr>
        <w:rPr>
          <w:rFonts w:ascii="Calibri" w:hAnsi="Calibri" w:cs="Calibri"/>
        </w:rPr>
      </w:pPr>
      <w:r w:rsidRPr="00F339CF">
        <w:rPr>
          <w:rFonts w:ascii="Calibri" w:hAnsi="Calibri" w:cs="Calibri"/>
        </w:rPr>
        <w:t>Matthew Lyon</w:t>
      </w:r>
      <w:r w:rsidR="000B4105" w:rsidRPr="00F339CF">
        <w:rPr>
          <w:rFonts w:ascii="Calibri" w:hAnsi="Calibri" w:cs="Calibri"/>
        </w:rPr>
        <w:t xml:space="preserve"> (</w:t>
      </w:r>
      <w:hyperlink r:id="rId11" w:history="1">
        <w:r w:rsidR="000F3595" w:rsidRPr="00F339CF">
          <w:rPr>
            <w:rStyle w:val="Hyperlink"/>
            <w:rFonts w:ascii="Calibri" w:hAnsi="Calibri" w:cs="Calibri"/>
          </w:rPr>
          <w:t>matt.lyon@bristol.ac.uk</w:t>
        </w:r>
      </w:hyperlink>
      <w:r w:rsidR="000B4105" w:rsidRPr="00F339CF">
        <w:rPr>
          <w:rFonts w:ascii="Calibri" w:hAnsi="Calibri" w:cs="Calibri"/>
        </w:rPr>
        <w:t>)</w:t>
      </w:r>
    </w:p>
    <w:p w14:paraId="2E129884" w14:textId="02BA2B8C" w:rsidR="000F3595" w:rsidRPr="00F339CF" w:rsidRDefault="000F3595" w:rsidP="00D56988">
      <w:pPr>
        <w:rPr>
          <w:rFonts w:ascii="Calibri" w:hAnsi="Calibri" w:cs="Calibri"/>
        </w:rPr>
      </w:pPr>
      <w:r w:rsidRPr="00F339CF">
        <w:rPr>
          <w:rFonts w:ascii="Calibri" w:hAnsi="Calibri" w:cs="Calibri"/>
        </w:rPr>
        <w:t xml:space="preserve">Population </w:t>
      </w:r>
      <w:r w:rsidR="00FC0776" w:rsidRPr="00F339CF">
        <w:rPr>
          <w:rFonts w:ascii="Calibri" w:hAnsi="Calibri" w:cs="Calibri"/>
        </w:rPr>
        <w:t>H</w:t>
      </w:r>
      <w:r w:rsidRPr="00F339CF">
        <w:rPr>
          <w:rFonts w:ascii="Calibri" w:hAnsi="Calibri" w:cs="Calibri"/>
        </w:rPr>
        <w:t xml:space="preserve">ealth </w:t>
      </w:r>
      <w:r w:rsidR="00FC0776" w:rsidRPr="00F339CF">
        <w:rPr>
          <w:rFonts w:ascii="Calibri" w:hAnsi="Calibri" w:cs="Calibri"/>
        </w:rPr>
        <w:t>S</w:t>
      </w:r>
      <w:r w:rsidRPr="00F339CF">
        <w:rPr>
          <w:rFonts w:ascii="Calibri" w:hAnsi="Calibri" w:cs="Calibri"/>
        </w:rPr>
        <w:t>ciences</w:t>
      </w:r>
    </w:p>
    <w:p w14:paraId="3B2545C5" w14:textId="136A7FE8" w:rsidR="00FC0776" w:rsidRPr="00F339CF" w:rsidRDefault="00FC0776" w:rsidP="00D56988">
      <w:pPr>
        <w:rPr>
          <w:rFonts w:ascii="Calibri" w:hAnsi="Calibri" w:cs="Calibri"/>
        </w:rPr>
      </w:pPr>
      <w:r w:rsidRPr="00F339CF">
        <w:rPr>
          <w:rFonts w:ascii="Calibri" w:hAnsi="Calibri" w:cs="Calibri"/>
        </w:rPr>
        <w:t>Bristol Medical School</w:t>
      </w:r>
    </w:p>
    <w:p w14:paraId="0E21D145" w14:textId="6A9FC042" w:rsidR="000F3595" w:rsidRPr="00F339CF" w:rsidRDefault="000F3595" w:rsidP="00D56988">
      <w:pPr>
        <w:rPr>
          <w:rFonts w:ascii="Calibri" w:hAnsi="Calibri" w:cs="Calibri"/>
        </w:rPr>
      </w:pPr>
      <w:r w:rsidRPr="00F339CF">
        <w:rPr>
          <w:rFonts w:ascii="Calibri" w:hAnsi="Calibri" w:cs="Calibri"/>
        </w:rPr>
        <w:t>University of Bristol</w:t>
      </w:r>
    </w:p>
    <w:p w14:paraId="24B791C0" w14:textId="77777777" w:rsidR="00B103B5" w:rsidRPr="00F339CF" w:rsidRDefault="00B103B5" w:rsidP="00D56988">
      <w:pPr>
        <w:rPr>
          <w:rFonts w:ascii="Calibri" w:hAnsi="Calibri" w:cs="Calibri"/>
        </w:rPr>
      </w:pPr>
      <w:r w:rsidRPr="00F339CF">
        <w:rPr>
          <w:rFonts w:ascii="Calibri" w:hAnsi="Calibri" w:cs="Calibri"/>
        </w:rPr>
        <w:t>Oakfield House</w:t>
      </w:r>
    </w:p>
    <w:p w14:paraId="7596F345" w14:textId="77777777" w:rsidR="00B103B5" w:rsidRPr="00F339CF" w:rsidRDefault="00B103B5" w:rsidP="00D56988">
      <w:pPr>
        <w:rPr>
          <w:rFonts w:ascii="Calibri" w:hAnsi="Calibri" w:cs="Calibri"/>
        </w:rPr>
      </w:pPr>
      <w:r w:rsidRPr="00F339CF">
        <w:rPr>
          <w:rFonts w:ascii="Calibri" w:hAnsi="Calibri" w:cs="Calibri"/>
        </w:rPr>
        <w:t>Oakfield Grove</w:t>
      </w:r>
    </w:p>
    <w:p w14:paraId="3154AB97" w14:textId="77777777" w:rsidR="00B103B5" w:rsidRPr="00F339CF" w:rsidRDefault="00B103B5" w:rsidP="00D56988">
      <w:pPr>
        <w:rPr>
          <w:rFonts w:ascii="Calibri" w:hAnsi="Calibri" w:cs="Calibri"/>
        </w:rPr>
      </w:pPr>
      <w:r w:rsidRPr="00F339CF">
        <w:rPr>
          <w:rFonts w:ascii="Calibri" w:hAnsi="Calibri" w:cs="Calibri"/>
        </w:rPr>
        <w:t>Bristol</w:t>
      </w:r>
    </w:p>
    <w:p w14:paraId="4B7074A4" w14:textId="38D60460" w:rsidR="0082533E" w:rsidRPr="00F339CF" w:rsidRDefault="00B103B5" w:rsidP="00D56988">
      <w:pPr>
        <w:rPr>
          <w:rFonts w:ascii="Calibri" w:hAnsi="Calibri" w:cs="Calibri"/>
        </w:rPr>
      </w:pPr>
      <w:r w:rsidRPr="00F339CF">
        <w:rPr>
          <w:rFonts w:ascii="Calibri" w:hAnsi="Calibri" w:cs="Calibri"/>
        </w:rPr>
        <w:t>BS8 2</w:t>
      </w:r>
      <w:r w:rsidR="00814E60" w:rsidRPr="00F339CF">
        <w:rPr>
          <w:rFonts w:ascii="Calibri" w:hAnsi="Calibri" w:cs="Calibri"/>
        </w:rPr>
        <w:t>B</w:t>
      </w:r>
      <w:r w:rsidRPr="00F339CF">
        <w:rPr>
          <w:rFonts w:ascii="Calibri" w:hAnsi="Calibri" w:cs="Calibri"/>
        </w:rPr>
        <w:t>N</w:t>
      </w:r>
    </w:p>
    <w:p w14:paraId="0A14649A" w14:textId="77777777" w:rsidR="0082533E" w:rsidRPr="00F339CF" w:rsidRDefault="0082533E" w:rsidP="00D56988">
      <w:pPr>
        <w:rPr>
          <w:rFonts w:ascii="Calibri" w:hAnsi="Calibri" w:cs="Calibri"/>
        </w:rPr>
      </w:pPr>
    </w:p>
    <w:p w14:paraId="37772E9C" w14:textId="134EA72F" w:rsidR="0082533E" w:rsidRPr="00F339CF" w:rsidRDefault="0082533E" w:rsidP="00D56988">
      <w:pPr>
        <w:rPr>
          <w:rFonts w:ascii="Calibri" w:hAnsi="Calibri" w:cs="Calibri"/>
        </w:rPr>
        <w:sectPr w:rsidR="0082533E" w:rsidRPr="00F339CF" w:rsidSect="004612A5">
          <w:pgSz w:w="11900" w:h="16840"/>
          <w:pgMar w:top="1440" w:right="1440" w:bottom="1440" w:left="1440" w:header="708" w:footer="708" w:gutter="0"/>
          <w:cols w:space="708"/>
          <w:docGrid w:linePitch="360"/>
        </w:sectPr>
      </w:pPr>
    </w:p>
    <w:p w14:paraId="6C66FF23" w14:textId="292097C5" w:rsidR="009C1C3E" w:rsidRPr="00F339CF" w:rsidRDefault="005A3640" w:rsidP="005A3640">
      <w:pPr>
        <w:rPr>
          <w:rFonts w:ascii="Calibri" w:hAnsi="Calibri" w:cs="Calibri"/>
        </w:rPr>
      </w:pPr>
      <w:r w:rsidRPr="00F339CF">
        <w:rPr>
          <w:rFonts w:ascii="Calibri" w:hAnsi="Calibri" w:cs="Calibri"/>
        </w:rPr>
        <w:lastRenderedPageBreak/>
        <w:t xml:space="preserve">Table 1. </w:t>
      </w:r>
      <w:r w:rsidR="00E502F6" w:rsidRPr="00F339CF">
        <w:rPr>
          <w:rFonts w:ascii="Calibri" w:hAnsi="Calibri" w:cs="Calibri"/>
        </w:rPr>
        <w:t>R</w:t>
      </w:r>
      <w:r w:rsidRPr="00F339CF">
        <w:rPr>
          <w:rFonts w:ascii="Calibri" w:hAnsi="Calibri" w:cs="Calibri"/>
        </w:rPr>
        <w:t xml:space="preserve">equirements for </w:t>
      </w:r>
      <w:r w:rsidR="005E03D1" w:rsidRPr="00F339CF">
        <w:rPr>
          <w:rFonts w:ascii="Calibri" w:hAnsi="Calibri" w:cs="Calibri"/>
        </w:rPr>
        <w:t xml:space="preserve">a </w:t>
      </w:r>
      <w:r w:rsidRPr="00F339CF">
        <w:rPr>
          <w:rFonts w:ascii="Calibri" w:hAnsi="Calibri" w:cs="Calibri"/>
        </w:rPr>
        <w:t xml:space="preserve">summary statistics </w:t>
      </w:r>
      <w:r w:rsidR="00F87153" w:rsidRPr="00F339CF">
        <w:rPr>
          <w:rFonts w:ascii="Calibri" w:hAnsi="Calibri" w:cs="Calibri"/>
        </w:rPr>
        <w:t>storage format and solution</w:t>
      </w:r>
      <w:r w:rsidR="0086320E" w:rsidRPr="00F339CF">
        <w:rPr>
          <w:rFonts w:ascii="Calibri" w:hAnsi="Calibri" w:cs="Calibri"/>
        </w:rPr>
        <w:t>s</w:t>
      </w:r>
      <w:r w:rsidR="00F87153" w:rsidRPr="00F339CF">
        <w:rPr>
          <w:rFonts w:ascii="Calibri" w:hAnsi="Calibri" w:cs="Calibri"/>
        </w:rPr>
        <w:t xml:space="preserve"> offered by</w:t>
      </w:r>
      <w:r w:rsidR="002206EA" w:rsidRPr="00F339CF">
        <w:rPr>
          <w:rFonts w:ascii="Calibri" w:hAnsi="Calibri" w:cs="Calibri"/>
        </w:rPr>
        <w:t xml:space="preserve"> </w:t>
      </w:r>
      <w:r w:rsidR="00B06904" w:rsidRPr="00F339CF">
        <w:rPr>
          <w:rFonts w:ascii="Calibri" w:hAnsi="Calibri" w:cs="Calibri"/>
        </w:rPr>
        <w:t xml:space="preserve">the </w:t>
      </w:r>
      <w:r w:rsidR="00F87153" w:rsidRPr="00F339CF">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F339CF"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F339CF" w:rsidRDefault="005A3640" w:rsidP="00736953">
            <w:pPr>
              <w:rPr>
                <w:rFonts w:ascii="Calibri" w:hAnsi="Calibri" w:cs="Calibri"/>
              </w:rPr>
            </w:pPr>
            <w:r w:rsidRPr="00F339CF">
              <w:rPr>
                <w:rFonts w:ascii="Calibri" w:hAnsi="Calibri" w:cs="Calibri"/>
              </w:rPr>
              <w:t>Requirement</w:t>
            </w:r>
          </w:p>
        </w:tc>
        <w:tc>
          <w:tcPr>
            <w:tcW w:w="10269" w:type="dxa"/>
          </w:tcPr>
          <w:p w14:paraId="37DA1C84" w14:textId="24FD8F00" w:rsidR="005A3640" w:rsidRPr="00F339CF"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Solution</w:t>
            </w:r>
            <w:r w:rsidR="002501E0" w:rsidRPr="00F339CF">
              <w:rPr>
                <w:rFonts w:ascii="Calibri" w:hAnsi="Calibri" w:cs="Calibri"/>
              </w:rPr>
              <w:t xml:space="preserve"> </w:t>
            </w:r>
            <w:r w:rsidR="00CF1294" w:rsidRPr="00F339CF">
              <w:rPr>
                <w:rFonts w:ascii="Calibri" w:hAnsi="Calibri" w:cs="Calibri"/>
              </w:rPr>
              <w:t>using</w:t>
            </w:r>
            <w:r w:rsidR="005B6FB1" w:rsidRPr="00F339CF">
              <w:rPr>
                <w:rFonts w:ascii="Calibri" w:hAnsi="Calibri" w:cs="Calibri"/>
              </w:rPr>
              <w:t xml:space="preserve"> </w:t>
            </w:r>
            <w:r w:rsidR="00367521">
              <w:rPr>
                <w:rFonts w:ascii="Calibri" w:hAnsi="Calibri" w:cs="Calibri"/>
              </w:rPr>
              <w:t xml:space="preserve">the </w:t>
            </w:r>
            <w:r w:rsidR="00384568">
              <w:rPr>
                <w:rFonts w:ascii="Calibri" w:hAnsi="Calibri" w:cs="Calibri"/>
              </w:rPr>
              <w:t>variant call format</w:t>
            </w:r>
          </w:p>
        </w:tc>
      </w:tr>
      <w:tr w:rsidR="005A3640" w:rsidRPr="00F339CF"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F339CF" w:rsidRDefault="005A3640" w:rsidP="00736953">
            <w:pPr>
              <w:rPr>
                <w:rFonts w:ascii="Calibri" w:hAnsi="Calibri" w:cs="Calibri"/>
                <w:lang w:eastAsia="en-GB"/>
              </w:rPr>
            </w:pPr>
            <w:r w:rsidRPr="00F339CF">
              <w:rPr>
                <w:rFonts w:ascii="Calibri" w:hAnsi="Calibri" w:cs="Calibri"/>
                <w:lang w:eastAsia="en-GB"/>
              </w:rPr>
              <w:t>Human readable and easy to parse</w:t>
            </w:r>
          </w:p>
        </w:tc>
        <w:tc>
          <w:tcPr>
            <w:tcW w:w="10269" w:type="dxa"/>
          </w:tcPr>
          <w:p w14:paraId="10C60E50" w14:textId="0B45575D" w:rsidR="005A3640" w:rsidRPr="00F339CF"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E</w:t>
            </w:r>
            <w:r w:rsidR="005A3640" w:rsidRPr="00F339CF">
              <w:rPr>
                <w:rFonts w:ascii="Calibri" w:hAnsi="Calibri" w:cs="Calibri"/>
              </w:rPr>
              <w:t>asily read with any text viewer</w:t>
            </w:r>
            <w:r w:rsidR="00A448E8" w:rsidRPr="00F339CF">
              <w:rPr>
                <w:rFonts w:ascii="Calibri" w:hAnsi="Calibri" w:cs="Calibri"/>
              </w:rPr>
              <w:t xml:space="preserve">. </w:t>
            </w:r>
            <w:r w:rsidR="00DE6685" w:rsidRPr="00F339CF">
              <w:rPr>
                <w:rFonts w:ascii="Calibri" w:hAnsi="Calibri" w:cs="Calibri"/>
              </w:rPr>
              <w:t>Mature o</w:t>
            </w:r>
            <w:r w:rsidR="005A3640" w:rsidRPr="00F339CF">
              <w:rPr>
                <w:rFonts w:ascii="Calibri" w:hAnsi="Calibri" w:cs="Calibri"/>
              </w:rPr>
              <w:t xml:space="preserve">pen-source parsing libraries are available (HTSLIB </w:t>
            </w:r>
            <w:r w:rsidR="005A3640"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E252BD" w:rsidRPr="00F339CF">
              <w:rPr>
                <w:rFonts w:ascii="Calibri" w:hAnsi="Calibri" w:cs="Calibri"/>
                <w:vertAlign w:val="superscript"/>
              </w:rPr>
              <w:t>26</w:t>
            </w:r>
            <w:r w:rsidR="005A3640" w:rsidRPr="00F339CF">
              <w:rPr>
                <w:rFonts w:ascii="Calibri" w:hAnsi="Calibri" w:cs="Calibri"/>
              </w:rPr>
              <w:fldChar w:fldCharType="end"/>
            </w:r>
            <w:r w:rsidR="00DE6685" w:rsidRPr="00F339CF">
              <w:rPr>
                <w:rFonts w:ascii="Calibri" w:hAnsi="Calibri" w:cs="Calibri"/>
              </w:rPr>
              <w:t xml:space="preserve"> and </w:t>
            </w:r>
            <w:r w:rsidR="005A3640" w:rsidRPr="00F339CF">
              <w:rPr>
                <w:rFonts w:ascii="Calibri" w:hAnsi="Calibri" w:cs="Calibri"/>
              </w:rPr>
              <w:t xml:space="preserve">HTSJDK </w:t>
            </w:r>
            <w:r w:rsidR="005A3640"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E252BD" w:rsidRPr="00F339CF">
              <w:rPr>
                <w:rFonts w:ascii="Calibri" w:hAnsi="Calibri" w:cs="Calibri"/>
                <w:vertAlign w:val="superscript"/>
              </w:rPr>
              <w:t>26</w:t>
            </w:r>
            <w:r w:rsidR="005A3640" w:rsidRPr="00F339CF">
              <w:rPr>
                <w:rFonts w:ascii="Calibri" w:hAnsi="Calibri" w:cs="Calibri"/>
              </w:rPr>
              <w:fldChar w:fldCharType="end"/>
            </w:r>
            <w:r w:rsidR="005A3640" w:rsidRPr="00F339CF">
              <w:rPr>
                <w:rFonts w:ascii="Calibri" w:hAnsi="Calibri" w:cs="Calibri"/>
              </w:rPr>
              <w:t xml:space="preserve">) which </w:t>
            </w:r>
            <w:r w:rsidR="00DE6685" w:rsidRPr="00F339CF">
              <w:rPr>
                <w:rFonts w:ascii="Calibri" w:hAnsi="Calibri" w:cs="Calibri"/>
              </w:rPr>
              <w:t xml:space="preserve">are </w:t>
            </w:r>
            <w:r w:rsidR="005A3640" w:rsidRPr="00F339CF">
              <w:rPr>
                <w:rFonts w:ascii="Calibri" w:hAnsi="Calibri" w:cs="Calibri"/>
              </w:rPr>
              <w:t>implemented in most modern programming languages</w:t>
            </w:r>
            <w:r w:rsidR="00DE6685" w:rsidRPr="00F339CF">
              <w:rPr>
                <w:rFonts w:ascii="Calibri" w:hAnsi="Calibri" w:cs="Calibri"/>
              </w:rPr>
              <w:t>, for example:</w:t>
            </w:r>
            <w:r w:rsidR="005A3640" w:rsidRPr="00F339CF">
              <w:rPr>
                <w:rFonts w:ascii="Calibri" w:hAnsi="Calibri" w:cs="Calibri"/>
              </w:rPr>
              <w:t xml:space="preserve"> VariantAnnotation </w:t>
            </w:r>
            <w:r w:rsidR="005A3640"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27&lt;/sup&gt;","plainTextFormattedCitation":"27","previouslyFormattedCitation":"&lt;sup&gt;27&lt;/sup&gt;"},"properties":{"noteIndex":0},"schema":"https://github.com/citation-style-language/schema/raw/master/csl-citation.json"}</w:instrText>
            </w:r>
            <w:r w:rsidR="005A3640" w:rsidRPr="00F339CF">
              <w:rPr>
                <w:rFonts w:ascii="Calibri" w:hAnsi="Calibri" w:cs="Calibri"/>
              </w:rPr>
              <w:fldChar w:fldCharType="separate"/>
            </w:r>
            <w:r w:rsidR="00E252BD" w:rsidRPr="00F339CF">
              <w:rPr>
                <w:rFonts w:ascii="Calibri" w:hAnsi="Calibri" w:cs="Calibri"/>
                <w:vertAlign w:val="superscript"/>
              </w:rPr>
              <w:t>27</w:t>
            </w:r>
            <w:r w:rsidR="005A3640" w:rsidRPr="00F339CF">
              <w:rPr>
                <w:rFonts w:ascii="Calibri" w:hAnsi="Calibri" w:cs="Calibri"/>
              </w:rPr>
              <w:fldChar w:fldCharType="end"/>
            </w:r>
            <w:r w:rsidR="005A3640" w:rsidRPr="00F339CF">
              <w:rPr>
                <w:rFonts w:ascii="Calibri" w:hAnsi="Calibri" w:cs="Calibri"/>
              </w:rPr>
              <w:t xml:space="preserve"> </w:t>
            </w:r>
            <w:r w:rsidR="00DE6685" w:rsidRPr="00F339CF">
              <w:rPr>
                <w:rFonts w:ascii="Calibri" w:hAnsi="Calibri" w:cs="Calibri"/>
              </w:rPr>
              <w:t>R-</w:t>
            </w:r>
            <w:r w:rsidR="005A3640" w:rsidRPr="00F339CF">
              <w:rPr>
                <w:rFonts w:ascii="Calibri" w:hAnsi="Calibri" w:cs="Calibri"/>
              </w:rPr>
              <w:t xml:space="preserve">package is available </w:t>
            </w:r>
            <w:r w:rsidR="00DE6685" w:rsidRPr="00F339CF">
              <w:rPr>
                <w:rFonts w:ascii="Calibri" w:hAnsi="Calibri" w:cs="Calibri"/>
              </w:rPr>
              <w:t>from B</w:t>
            </w:r>
            <w:r w:rsidR="005A3640" w:rsidRPr="00F339CF">
              <w:rPr>
                <w:rFonts w:ascii="Calibri" w:hAnsi="Calibri" w:cs="Calibri"/>
              </w:rPr>
              <w:t xml:space="preserve">ioconductor </w:t>
            </w:r>
            <w:r w:rsidR="0086084A" w:rsidRPr="00F339CF">
              <w:rPr>
                <w:rFonts w:ascii="Calibri" w:hAnsi="Calibri" w:cs="Calibri"/>
              </w:rPr>
              <w:fldChar w:fldCharType="begin" w:fldLock="1"/>
            </w:r>
            <w:r w:rsidR="003A5B82" w:rsidRPr="00F339CF">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28–30&lt;/sup&gt;","plainTextFormattedCitation":"28–30","previouslyFormattedCitation":"&lt;sup&gt;28–30&lt;/sup&gt;"},"properties":{"noteIndex":0},"schema":"https://github.com/citation-style-language/schema/raw/master/csl-citation.json"}</w:instrText>
            </w:r>
            <w:r w:rsidR="0086084A" w:rsidRPr="00F339CF">
              <w:rPr>
                <w:rFonts w:ascii="Calibri" w:hAnsi="Calibri" w:cs="Calibri"/>
              </w:rPr>
              <w:fldChar w:fldCharType="separate"/>
            </w:r>
            <w:r w:rsidR="0086084A" w:rsidRPr="00F339CF">
              <w:rPr>
                <w:rFonts w:ascii="Calibri" w:hAnsi="Calibri" w:cs="Calibri"/>
                <w:vertAlign w:val="superscript"/>
              </w:rPr>
              <w:t>28–30</w:t>
            </w:r>
            <w:r w:rsidR="0086084A" w:rsidRPr="00F339CF">
              <w:rPr>
                <w:rFonts w:ascii="Calibri" w:hAnsi="Calibri" w:cs="Calibri"/>
              </w:rPr>
              <w:fldChar w:fldCharType="end"/>
            </w:r>
            <w:r w:rsidR="0086084A" w:rsidRPr="00F339CF">
              <w:rPr>
                <w:rFonts w:ascii="Calibri" w:hAnsi="Calibri" w:cs="Calibri"/>
              </w:rPr>
              <w:t xml:space="preserve"> </w:t>
            </w:r>
            <w:r w:rsidR="005A3640" w:rsidRPr="00F339CF">
              <w:rPr>
                <w:rFonts w:ascii="Calibri" w:hAnsi="Calibri" w:cs="Calibri"/>
              </w:rPr>
              <w:t xml:space="preserve">and </w:t>
            </w:r>
            <w:r w:rsidR="0039156F" w:rsidRPr="00F339CF">
              <w:rPr>
                <w:rFonts w:ascii="Calibri" w:hAnsi="Calibri" w:cs="Calibri"/>
              </w:rPr>
              <w:t xml:space="preserve">python package </w:t>
            </w:r>
            <w:r w:rsidR="005A3640" w:rsidRPr="00F339CF">
              <w:rPr>
                <w:rFonts w:ascii="Calibri" w:hAnsi="Calibri" w:cs="Calibri"/>
              </w:rPr>
              <w:t xml:space="preserve">pysam </w:t>
            </w:r>
            <w:r w:rsidR="005A3640" w:rsidRPr="00F339CF">
              <w:rPr>
                <w:rFonts w:ascii="Calibri" w:hAnsi="Calibri" w:cs="Calibri"/>
              </w:rPr>
              <w:fldChar w:fldCharType="begin" w:fldLock="1"/>
            </w:r>
            <w:r w:rsidR="003A5B82" w:rsidRPr="00F339CF">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31&lt;/sup&gt;","plainTextFormattedCitation":"31","previouslyFormattedCitation":"&lt;sup&gt;31&lt;/sup&gt;"},"properties":{"noteIndex":0},"schema":"https://github.com/citation-style-language/schema/raw/master/csl-citation.json"}</w:instrText>
            </w:r>
            <w:r w:rsidR="005A3640" w:rsidRPr="00F339CF">
              <w:rPr>
                <w:rFonts w:ascii="Calibri" w:hAnsi="Calibri" w:cs="Calibri"/>
              </w:rPr>
              <w:fldChar w:fldCharType="separate"/>
            </w:r>
            <w:r w:rsidR="0086084A" w:rsidRPr="00F339CF">
              <w:rPr>
                <w:rFonts w:ascii="Calibri" w:hAnsi="Calibri" w:cs="Calibri"/>
                <w:vertAlign w:val="superscript"/>
              </w:rPr>
              <w:t>31</w:t>
            </w:r>
            <w:r w:rsidR="005A3640" w:rsidRPr="00F339CF">
              <w:rPr>
                <w:rFonts w:ascii="Calibri" w:hAnsi="Calibri" w:cs="Calibri"/>
              </w:rPr>
              <w:fldChar w:fldCharType="end"/>
            </w:r>
            <w:r w:rsidR="005A3640" w:rsidRPr="00F339CF">
              <w:rPr>
                <w:rFonts w:ascii="Calibri" w:hAnsi="Calibri" w:cs="Calibri"/>
              </w:rPr>
              <w:t xml:space="preserve">. Bcftools </w:t>
            </w:r>
            <w:r w:rsidR="005A3640"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5A3640" w:rsidRPr="00F339CF">
              <w:rPr>
                <w:rFonts w:ascii="Calibri" w:hAnsi="Calibri" w:cs="Calibri"/>
              </w:rPr>
              <w:fldChar w:fldCharType="separate"/>
            </w:r>
            <w:r w:rsidR="00CC41E2" w:rsidRPr="00F339CF">
              <w:rPr>
                <w:rFonts w:ascii="Calibri" w:hAnsi="Calibri" w:cs="Calibri"/>
                <w:vertAlign w:val="superscript"/>
              </w:rPr>
              <w:t>17</w:t>
            </w:r>
            <w:r w:rsidR="005A3640" w:rsidRPr="00F339CF">
              <w:rPr>
                <w:rFonts w:ascii="Calibri" w:hAnsi="Calibri" w:cs="Calibri"/>
              </w:rPr>
              <w:fldChar w:fldCharType="end"/>
            </w:r>
            <w:r w:rsidR="005A3640" w:rsidRPr="00F339CF">
              <w:rPr>
                <w:rFonts w:ascii="Calibri" w:hAnsi="Calibri" w:cs="Calibri"/>
              </w:rPr>
              <w:t xml:space="preserve"> also provides user-friendly functionality from the command line.</w:t>
            </w:r>
          </w:p>
        </w:tc>
      </w:tr>
      <w:tr w:rsidR="005A3640" w:rsidRPr="00F339CF"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interpretation of the data</w:t>
            </w:r>
          </w:p>
        </w:tc>
        <w:tc>
          <w:tcPr>
            <w:tcW w:w="10269" w:type="dxa"/>
          </w:tcPr>
          <w:p w14:paraId="40669A7F" w14:textId="50CDB482"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Data field descriptions</w:t>
            </w:r>
            <w:r w:rsidR="002B36DF" w:rsidRPr="00F339CF">
              <w:rPr>
                <w:rFonts w:ascii="Calibri" w:hAnsi="Calibri" w:cs="Calibri"/>
                <w:lang w:eastAsia="en-GB"/>
              </w:rPr>
              <w:t xml:space="preserve">, </w:t>
            </w:r>
            <w:r w:rsidRPr="00F339CF">
              <w:rPr>
                <w:rFonts w:ascii="Calibri" w:hAnsi="Calibri" w:cs="Calibri"/>
                <w:lang w:eastAsia="en-GB"/>
              </w:rPr>
              <w:t xml:space="preserve">value types </w:t>
            </w:r>
            <w:r w:rsidR="002B36DF" w:rsidRPr="00F339CF">
              <w:rPr>
                <w:rFonts w:ascii="Calibri" w:hAnsi="Calibri" w:cs="Calibri"/>
                <w:lang w:eastAsia="en-GB"/>
              </w:rPr>
              <w:t xml:space="preserve">and number of values </w:t>
            </w:r>
            <w:r w:rsidRPr="00F339CF">
              <w:rPr>
                <w:rFonts w:ascii="Calibri" w:hAnsi="Calibri" w:cs="Calibri"/>
                <w:lang w:eastAsia="en-GB"/>
              </w:rPr>
              <w:t>are required and defined in the file header. File validity is enforced during each read/write.</w:t>
            </w:r>
          </w:p>
        </w:tc>
      </w:tr>
      <w:tr w:rsidR="005A3640" w:rsidRPr="00F339CF"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representation of bi-allelic, multi-allelic and insertion-deletion variants</w:t>
            </w:r>
          </w:p>
        </w:tc>
        <w:tc>
          <w:tcPr>
            <w:tcW w:w="10269" w:type="dxa"/>
          </w:tcPr>
          <w:p w14:paraId="130AEB3B" w14:textId="6C94B2E1"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F339CF">
              <w:rPr>
                <w:rFonts w:ascii="Calibri" w:hAnsi="Calibri" w:cs="Calibri"/>
                <w:lang w:eastAsia="en-GB"/>
              </w:rPr>
              <w:t xml:space="preserve"> Established p</w:t>
            </w:r>
            <w:r w:rsidRPr="00F339CF">
              <w:rPr>
                <w:rFonts w:ascii="Calibri" w:hAnsi="Calibri" w:cs="Calibri"/>
                <w:lang w:eastAsia="en-GB"/>
              </w:rPr>
              <w:t xml:space="preserve">arsing libraries </w:t>
            </w:r>
            <w:r w:rsidR="003A5B82"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operties":{"noteIndex":0},"schema":"https://github.com/citation-style-language/schema/raw/master/csl-citation.json"}</w:instrText>
            </w:r>
            <w:r w:rsidR="003A5B82" w:rsidRPr="00F339CF">
              <w:rPr>
                <w:rFonts w:ascii="Calibri" w:hAnsi="Calibri" w:cs="Calibri"/>
                <w:lang w:eastAsia="en-GB"/>
              </w:rPr>
              <w:fldChar w:fldCharType="separate"/>
            </w:r>
            <w:r w:rsidR="003A5B82" w:rsidRPr="00F339CF">
              <w:rPr>
                <w:rFonts w:ascii="Calibri" w:hAnsi="Calibri" w:cs="Calibri"/>
                <w:vertAlign w:val="superscript"/>
                <w:lang w:eastAsia="en-GB"/>
              </w:rPr>
              <w:t>26</w:t>
            </w:r>
            <w:r w:rsidR="003A5B82" w:rsidRPr="00F339CF">
              <w:rPr>
                <w:rFonts w:ascii="Calibri" w:hAnsi="Calibri" w:cs="Calibri"/>
                <w:lang w:eastAsia="en-GB"/>
              </w:rPr>
              <w:fldChar w:fldCharType="end"/>
            </w:r>
            <w:r w:rsidR="003A5B82" w:rsidRPr="00F339CF">
              <w:rPr>
                <w:rFonts w:ascii="Calibri" w:hAnsi="Calibri" w:cs="Calibri"/>
                <w:lang w:eastAsia="en-GB"/>
              </w:rPr>
              <w:t xml:space="preserve"> </w:t>
            </w:r>
            <w:r w:rsidRPr="00F339CF">
              <w:rPr>
                <w:rFonts w:ascii="Calibri" w:hAnsi="Calibri" w:cs="Calibri"/>
                <w:lang w:eastAsia="en-GB"/>
              </w:rPr>
              <w:t>have routines for handling complex variants.</w:t>
            </w:r>
            <w:r w:rsidRPr="00F339CF">
              <w:rPr>
                <w:rFonts w:ascii="Calibri" w:hAnsi="Calibri" w:cs="Calibri"/>
              </w:rPr>
              <w:t xml:space="preserve"> Using this approach alternative allele(s) are always the effect allele allowing consistency between studies for ease of comparison.</w:t>
            </w:r>
          </w:p>
        </w:tc>
      </w:tr>
      <w:tr w:rsidR="005A3640" w:rsidRPr="00F339CF"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F339CF" w:rsidRDefault="005A3640" w:rsidP="00736953">
            <w:pPr>
              <w:rPr>
                <w:rFonts w:ascii="Calibri" w:hAnsi="Calibri" w:cs="Calibri"/>
                <w:lang w:eastAsia="en-GB"/>
              </w:rPr>
            </w:pPr>
            <w:r w:rsidRPr="00F339CF">
              <w:rPr>
                <w:rFonts w:ascii="Calibri" w:hAnsi="Calibri" w:cs="Calibri"/>
                <w:lang w:eastAsia="en-GB"/>
              </w:rPr>
              <w:t>Genomic information can be validated</w:t>
            </w:r>
          </w:p>
        </w:tc>
        <w:tc>
          <w:tcPr>
            <w:tcW w:w="10269" w:type="dxa"/>
          </w:tcPr>
          <w:p w14:paraId="66D6EE18" w14:textId="03035A0C"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 xml:space="preserve">The file header contains genome build, contig identifiers and sequence length. Reference alleles must match the </w:t>
            </w:r>
            <w:r w:rsidR="00210559" w:rsidRPr="00F339CF">
              <w:rPr>
                <w:rFonts w:ascii="Calibri" w:hAnsi="Calibri" w:cs="Calibri"/>
                <w:lang w:eastAsia="en-GB"/>
              </w:rPr>
              <w:t>reference</w:t>
            </w:r>
            <w:r w:rsidRPr="00F339CF">
              <w:rPr>
                <w:rFonts w:ascii="Calibri" w:hAnsi="Calibri" w:cs="Calibri"/>
                <w:lang w:eastAsia="en-GB"/>
              </w:rPr>
              <w:t xml:space="preserve"> FASTA. GATK </w:t>
            </w:r>
            <w:r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32&lt;/sup&gt;","plainTextFormattedCitation":"32","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86084A" w:rsidRPr="00F339CF">
              <w:rPr>
                <w:rFonts w:ascii="Calibri" w:hAnsi="Calibri" w:cs="Calibri"/>
                <w:vertAlign w:val="superscript"/>
                <w:lang w:eastAsia="en-GB"/>
              </w:rPr>
              <w:t>32</w:t>
            </w:r>
            <w:r w:rsidRPr="00F339CF">
              <w:rPr>
                <w:rFonts w:ascii="Calibri" w:hAnsi="Calibri" w:cs="Calibri"/>
                <w:lang w:eastAsia="en-GB"/>
              </w:rPr>
              <w:fldChar w:fldCharType="end"/>
            </w:r>
            <w:r w:rsidRPr="00F339CF">
              <w:rPr>
                <w:rFonts w:ascii="Calibri" w:hAnsi="Calibri" w:cs="Calibri"/>
                <w:lang w:eastAsia="en-GB"/>
              </w:rPr>
              <w:t xml:space="preserve"> ValidateVariants can verify file </w:t>
            </w:r>
            <w:r w:rsidR="009F296C" w:rsidRPr="00F339CF">
              <w:rPr>
                <w:rFonts w:ascii="Calibri" w:hAnsi="Calibri" w:cs="Calibri"/>
                <w:lang w:eastAsia="en-GB"/>
              </w:rPr>
              <w:t xml:space="preserve">format </w:t>
            </w:r>
            <w:r w:rsidRPr="00F339CF">
              <w:rPr>
                <w:rFonts w:ascii="Calibri" w:hAnsi="Calibri" w:cs="Calibri"/>
                <w:lang w:eastAsia="en-GB"/>
              </w:rPr>
              <w:t xml:space="preserve">validity </w:t>
            </w:r>
            <w:r w:rsidR="009F296C" w:rsidRPr="00F339CF">
              <w:rPr>
                <w:rFonts w:ascii="Calibri" w:hAnsi="Calibri" w:cs="Calibri"/>
                <w:lang w:eastAsia="en-GB"/>
              </w:rPr>
              <w:t xml:space="preserve">and compare </w:t>
            </w:r>
            <w:r w:rsidRPr="00F339CF">
              <w:rPr>
                <w:rFonts w:ascii="Calibri" w:hAnsi="Calibri" w:cs="Calibri"/>
                <w:lang w:eastAsia="en-GB"/>
              </w:rPr>
              <w:t xml:space="preserve">reference </w:t>
            </w:r>
            <w:r w:rsidR="009F296C" w:rsidRPr="00F339CF">
              <w:rPr>
                <w:rFonts w:ascii="Calibri" w:hAnsi="Calibri" w:cs="Calibri"/>
                <w:lang w:eastAsia="en-GB"/>
              </w:rPr>
              <w:t xml:space="preserve">allele </w:t>
            </w:r>
            <w:r w:rsidRPr="00F339CF">
              <w:rPr>
                <w:rFonts w:ascii="Calibri" w:hAnsi="Calibri" w:cs="Calibri"/>
                <w:lang w:eastAsia="en-GB"/>
              </w:rPr>
              <w:t xml:space="preserve">information against </w:t>
            </w:r>
            <w:r w:rsidR="007B6152" w:rsidRPr="00F339CF">
              <w:rPr>
                <w:rFonts w:ascii="Calibri" w:hAnsi="Calibri" w:cs="Calibri"/>
                <w:lang w:eastAsia="en-GB"/>
              </w:rPr>
              <w:t xml:space="preserve">the </w:t>
            </w:r>
            <w:r w:rsidRPr="00F339CF">
              <w:rPr>
                <w:rFonts w:ascii="Calibri" w:hAnsi="Calibri" w:cs="Calibri"/>
                <w:lang w:eastAsia="en-GB"/>
              </w:rPr>
              <w:t>corresponding human genome reference sequence.</w:t>
            </w:r>
          </w:p>
        </w:tc>
      </w:tr>
      <w:tr w:rsidR="005A3640" w:rsidRPr="00F339CF"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F339CF" w:rsidRDefault="005A3640" w:rsidP="00736953">
            <w:pPr>
              <w:rPr>
                <w:rFonts w:ascii="Calibri" w:hAnsi="Calibri" w:cs="Calibri"/>
                <w:lang w:eastAsia="en-GB"/>
              </w:rPr>
            </w:pPr>
            <w:r w:rsidRPr="00F339CF">
              <w:rPr>
                <w:rFonts w:ascii="Calibri" w:hAnsi="Calibri" w:cs="Calibri"/>
                <w:lang w:eastAsia="en-GB"/>
              </w:rPr>
              <w:t>Flexibility on which GWAS fields are recorded and enforcement of essential fields</w:t>
            </w:r>
          </w:p>
        </w:tc>
        <w:tc>
          <w:tcPr>
            <w:tcW w:w="10269" w:type="dxa"/>
          </w:tcPr>
          <w:p w14:paraId="3B3794A6" w14:textId="0B5F6463"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All fields are defined in the file header and can be set optional or required as desired. </w:t>
            </w:r>
            <w:r w:rsidR="00521678" w:rsidRPr="00F339CF">
              <w:rPr>
                <w:rFonts w:ascii="Calibri" w:hAnsi="Calibri" w:cs="Calibri"/>
                <w:lang w:eastAsia="en-GB"/>
              </w:rPr>
              <w:t xml:space="preserve">The supplement contains </w:t>
            </w:r>
            <w:r w:rsidRPr="00F339CF">
              <w:rPr>
                <w:rFonts w:ascii="Calibri" w:hAnsi="Calibri" w:cs="Calibri"/>
                <w:lang w:eastAsia="en-GB"/>
              </w:rPr>
              <w:t>essential fields and reserved keys.</w:t>
            </w:r>
          </w:p>
        </w:tc>
      </w:tr>
      <w:tr w:rsidR="005A3640" w:rsidRPr="00F339CF"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F339CF" w:rsidRDefault="005A3640" w:rsidP="00736953">
            <w:pPr>
              <w:rPr>
                <w:rFonts w:ascii="Calibri" w:hAnsi="Calibri" w:cs="Calibri"/>
                <w:lang w:eastAsia="en-GB"/>
              </w:rPr>
            </w:pPr>
            <w:r w:rsidRPr="00F339CF">
              <w:rPr>
                <w:rFonts w:ascii="Calibri" w:hAnsi="Calibri" w:cs="Calibri"/>
                <w:lang w:eastAsia="en-GB"/>
              </w:rPr>
              <w:t xml:space="preserve">Capacity to store </w:t>
            </w:r>
            <w:r w:rsidR="00A60629" w:rsidRPr="00F339CF">
              <w:rPr>
                <w:rFonts w:ascii="Calibri" w:hAnsi="Calibri" w:cs="Calibri"/>
                <w:lang w:eastAsia="en-GB"/>
              </w:rPr>
              <w:t>metadata</w:t>
            </w:r>
            <w:r w:rsidRPr="00F339CF">
              <w:rPr>
                <w:rFonts w:ascii="Calibri" w:hAnsi="Calibri" w:cs="Calibri"/>
                <w:lang w:eastAsia="en-GB"/>
              </w:rPr>
              <w:t xml:space="preserve"> about the study </w:t>
            </w:r>
            <w:r w:rsidR="00E52B1D" w:rsidRPr="00F339CF">
              <w:rPr>
                <w:rFonts w:ascii="Calibri" w:hAnsi="Calibri" w:cs="Calibri"/>
                <w:lang w:eastAsia="en-GB"/>
              </w:rPr>
              <w:t>and trait(s)</w:t>
            </w:r>
          </w:p>
        </w:tc>
        <w:tc>
          <w:tcPr>
            <w:tcW w:w="10269" w:type="dxa"/>
          </w:tcPr>
          <w:p w14:paraId="11FBDFAB" w14:textId="6EFFF191"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Each GWAS trait has a row in the file header to store </w:t>
            </w:r>
            <w:r w:rsidR="004E4D2E" w:rsidRPr="00F339CF">
              <w:rPr>
                <w:rFonts w:ascii="Calibri" w:hAnsi="Calibri" w:cs="Calibri"/>
                <w:lang w:eastAsia="en-GB"/>
              </w:rPr>
              <w:t>phenotype</w:t>
            </w:r>
            <w:r w:rsidRPr="00F339CF">
              <w:rPr>
                <w:rFonts w:ascii="Calibri" w:hAnsi="Calibri" w:cs="Calibri"/>
                <w:lang w:eastAsia="en-GB"/>
              </w:rPr>
              <w:t xml:space="preserve"> description and units, </w:t>
            </w:r>
            <w:r w:rsidR="006D1117" w:rsidRPr="00F339CF">
              <w:rPr>
                <w:rFonts w:ascii="Calibri" w:hAnsi="Calibri" w:cs="Calibri"/>
                <w:lang w:eastAsia="en-GB"/>
              </w:rPr>
              <w:t xml:space="preserve">outcome </w:t>
            </w:r>
            <w:r w:rsidRPr="00F339CF">
              <w:rPr>
                <w:rFonts w:ascii="Calibri" w:hAnsi="Calibri" w:cs="Calibri"/>
                <w:lang w:eastAsia="en-GB"/>
              </w:rPr>
              <w:t>type (</w:t>
            </w:r>
            <w:r w:rsidR="00210559" w:rsidRPr="00F339CF">
              <w:rPr>
                <w:rFonts w:ascii="Calibri" w:hAnsi="Calibri" w:cs="Calibri"/>
                <w:lang w:eastAsia="en-GB"/>
              </w:rPr>
              <w:t>binary</w:t>
            </w:r>
            <w:r w:rsidRPr="00F339CF">
              <w:rPr>
                <w:rFonts w:ascii="Calibri" w:hAnsi="Calibri" w:cs="Calibri"/>
                <w:lang w:eastAsia="en-GB"/>
              </w:rPr>
              <w:t xml:space="preserve"> or continuous)</w:t>
            </w:r>
            <w:r w:rsidR="006D1117" w:rsidRPr="00F339CF">
              <w:rPr>
                <w:rFonts w:ascii="Calibri" w:hAnsi="Calibri" w:cs="Calibri"/>
                <w:lang w:eastAsia="en-GB"/>
              </w:rPr>
              <w:t xml:space="preserve">, </w:t>
            </w:r>
            <w:r w:rsidR="00210559" w:rsidRPr="00F339CF">
              <w:rPr>
                <w:rFonts w:ascii="Calibri" w:hAnsi="Calibri" w:cs="Calibri"/>
                <w:lang w:eastAsia="en-GB"/>
              </w:rPr>
              <w:t xml:space="preserve">trait </w:t>
            </w:r>
            <w:r w:rsidRPr="00F339CF">
              <w:rPr>
                <w:rFonts w:ascii="Calibri" w:hAnsi="Calibri" w:cs="Calibri"/>
                <w:lang w:eastAsia="en-GB"/>
              </w:rPr>
              <w:t>unique identifier</w:t>
            </w:r>
            <w:r w:rsidR="00E52B1D" w:rsidRPr="00F339CF">
              <w:rPr>
                <w:rFonts w:ascii="Calibri" w:hAnsi="Calibri" w:cs="Calibri"/>
                <w:lang w:eastAsia="en-GB"/>
              </w:rPr>
              <w:t xml:space="preserve"> (e.g.,</w:t>
            </w:r>
            <w:r w:rsidR="00210559" w:rsidRPr="00F339CF">
              <w:rPr>
                <w:rFonts w:ascii="Calibri" w:hAnsi="Calibri" w:cs="Calibri"/>
                <w:lang w:eastAsia="en-GB"/>
              </w:rPr>
              <w:t xml:space="preserve"> EFO term, </w:t>
            </w:r>
            <w:r w:rsidR="00E52B1D" w:rsidRPr="00F339CF">
              <w:rPr>
                <w:rFonts w:ascii="Calibri" w:hAnsi="Calibri" w:cs="Calibri"/>
                <w:lang w:eastAsia="en-GB"/>
              </w:rPr>
              <w:t>Ensembl Gene ID</w:t>
            </w:r>
            <w:r w:rsidR="003E57AE" w:rsidRPr="00F339CF">
              <w:rPr>
                <w:rFonts w:ascii="Calibri" w:hAnsi="Calibri" w:cs="Calibri"/>
                <w:lang w:eastAsia="en-GB"/>
              </w:rPr>
              <w:t xml:space="preserve"> [</w:t>
            </w:r>
            <w:r w:rsidR="00E52B1D" w:rsidRPr="00F339CF">
              <w:rPr>
                <w:rFonts w:ascii="Calibri" w:hAnsi="Calibri" w:cs="Calibri"/>
                <w:lang w:eastAsia="en-GB"/>
              </w:rPr>
              <w:t>eQTLs</w:t>
            </w:r>
            <w:r w:rsidR="003E57AE" w:rsidRPr="00F339CF">
              <w:rPr>
                <w:rFonts w:ascii="Calibri" w:hAnsi="Calibri" w:cs="Calibri"/>
                <w:lang w:eastAsia="en-GB"/>
              </w:rPr>
              <w:t>] or</w:t>
            </w:r>
            <w:r w:rsidR="000F6D96" w:rsidRPr="00F339CF">
              <w:rPr>
                <w:rFonts w:ascii="Calibri" w:hAnsi="Calibri" w:cs="Calibri"/>
                <w:lang w:eastAsia="en-GB"/>
              </w:rPr>
              <w:t xml:space="preserve"> </w:t>
            </w:r>
            <w:r w:rsidR="00981D4B" w:rsidRPr="00F339CF">
              <w:rPr>
                <w:rFonts w:ascii="Calibri" w:hAnsi="Calibri" w:cs="Calibri"/>
                <w:lang w:eastAsia="en-GB"/>
              </w:rPr>
              <w:t>UniProt protein accession</w:t>
            </w:r>
            <w:r w:rsidR="00311313" w:rsidRPr="00F339CF">
              <w:rPr>
                <w:rFonts w:ascii="Calibri" w:hAnsi="Calibri" w:cs="Calibri"/>
                <w:lang w:eastAsia="en-GB"/>
              </w:rPr>
              <w:t xml:space="preserve"> </w:t>
            </w:r>
            <w:r w:rsidR="003E57AE" w:rsidRPr="00F339CF">
              <w:rPr>
                <w:rFonts w:ascii="Calibri" w:hAnsi="Calibri" w:cs="Calibri"/>
                <w:lang w:eastAsia="en-GB"/>
              </w:rPr>
              <w:t>[</w:t>
            </w:r>
            <w:r w:rsidR="00311313" w:rsidRPr="00F339CF">
              <w:rPr>
                <w:rFonts w:ascii="Calibri" w:hAnsi="Calibri" w:cs="Calibri"/>
                <w:lang w:eastAsia="en-GB"/>
              </w:rPr>
              <w:t>pQTLs</w:t>
            </w:r>
            <w:r w:rsidR="003E57AE" w:rsidRPr="00F339CF">
              <w:rPr>
                <w:rFonts w:ascii="Calibri" w:hAnsi="Calibri" w:cs="Calibri"/>
                <w:lang w:eastAsia="en-GB"/>
              </w:rPr>
              <w:t>]</w:t>
            </w:r>
            <w:r w:rsidR="00981D4B" w:rsidRPr="00F339CF">
              <w:rPr>
                <w:rFonts w:ascii="Calibri" w:hAnsi="Calibri" w:cs="Calibri"/>
                <w:lang w:eastAsia="en-GB"/>
              </w:rPr>
              <w:t>)</w:t>
            </w:r>
            <w:r w:rsidR="009771DE" w:rsidRPr="00F339CF">
              <w:rPr>
                <w:rFonts w:ascii="Calibri" w:hAnsi="Calibri" w:cs="Calibri"/>
                <w:lang w:eastAsia="en-GB"/>
              </w:rPr>
              <w:t>, publication identifier</w:t>
            </w:r>
            <w:r w:rsidR="00FA5291" w:rsidRPr="00F339CF">
              <w:rPr>
                <w:rFonts w:ascii="Calibri" w:hAnsi="Calibri" w:cs="Calibri"/>
                <w:lang w:eastAsia="en-GB"/>
              </w:rPr>
              <w:t xml:space="preserve"> and </w:t>
            </w:r>
            <w:r w:rsidR="00C07121" w:rsidRPr="00F339CF">
              <w:rPr>
                <w:rFonts w:ascii="Calibri" w:hAnsi="Calibri" w:cs="Calibri"/>
                <w:lang w:eastAsia="en-GB"/>
              </w:rPr>
              <w:t>population</w:t>
            </w:r>
            <w:r w:rsidR="009771DE" w:rsidRPr="00F339CF">
              <w:rPr>
                <w:rFonts w:ascii="Calibri" w:hAnsi="Calibri" w:cs="Calibri"/>
                <w:lang w:eastAsia="en-GB"/>
              </w:rPr>
              <w:t xml:space="preserve"> ethnicity</w:t>
            </w:r>
            <w:r w:rsidR="00FA5291" w:rsidRPr="00F339CF">
              <w:rPr>
                <w:rFonts w:ascii="Calibri" w:hAnsi="Calibri" w:cs="Calibri"/>
                <w:lang w:eastAsia="en-GB"/>
              </w:rPr>
              <w:t>.</w:t>
            </w:r>
          </w:p>
        </w:tc>
      </w:tr>
      <w:tr w:rsidR="005A3640" w:rsidRPr="00F339CF"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F339CF" w:rsidRDefault="005A3640" w:rsidP="00736953">
            <w:pPr>
              <w:rPr>
                <w:rFonts w:ascii="Calibri" w:hAnsi="Calibri" w:cs="Calibri"/>
                <w:lang w:eastAsia="en-GB"/>
              </w:rPr>
            </w:pPr>
            <w:r w:rsidRPr="00F339CF">
              <w:rPr>
                <w:rFonts w:ascii="Calibri" w:hAnsi="Calibri" w:cs="Calibri"/>
                <w:lang w:eastAsia="en-GB"/>
              </w:rPr>
              <w:t xml:space="preserve">Allows multiple </w:t>
            </w:r>
            <w:r w:rsidR="00E52B1D" w:rsidRPr="00F339CF">
              <w:rPr>
                <w:rFonts w:ascii="Calibri" w:hAnsi="Calibri" w:cs="Calibri"/>
                <w:lang w:eastAsia="en-GB"/>
              </w:rPr>
              <w:t xml:space="preserve">traits </w:t>
            </w:r>
            <w:r w:rsidR="00210559" w:rsidRPr="00F339CF">
              <w:rPr>
                <w:rFonts w:ascii="Calibri" w:hAnsi="Calibri" w:cs="Calibri"/>
                <w:lang w:eastAsia="en-GB"/>
              </w:rPr>
              <w:t xml:space="preserve">or studies </w:t>
            </w:r>
            <w:r w:rsidRPr="00F339CF">
              <w:rPr>
                <w:rFonts w:ascii="Calibri" w:hAnsi="Calibri" w:cs="Calibri"/>
                <w:lang w:eastAsia="en-GB"/>
              </w:rPr>
              <w:t>to be stored together</w:t>
            </w:r>
          </w:p>
        </w:tc>
        <w:tc>
          <w:tcPr>
            <w:tcW w:w="10269" w:type="dxa"/>
          </w:tcPr>
          <w:p w14:paraId="232C0505" w14:textId="2A0865B7"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lang w:eastAsia="en-GB"/>
              </w:rPr>
              <w:t xml:space="preserve">The </w:t>
            </w:r>
            <w:r w:rsidR="00BF3136" w:rsidRPr="00F339CF">
              <w:rPr>
                <w:rFonts w:ascii="Calibri" w:hAnsi="Calibri" w:cs="Calibri"/>
                <w:lang w:eastAsia="en-GB"/>
              </w:rPr>
              <w:t>VCF SAMPLE</w:t>
            </w:r>
            <w:r w:rsidRPr="00F339CF">
              <w:rPr>
                <w:rFonts w:ascii="Calibri" w:hAnsi="Calibri" w:cs="Calibri"/>
                <w:lang w:eastAsia="en-GB"/>
              </w:rPr>
              <w:t xml:space="preserve"> column was chosen to store GWAS association metrics to allow for </w:t>
            </w:r>
            <w:r w:rsidR="00DA4558" w:rsidRPr="00F339CF">
              <w:rPr>
                <w:rFonts w:ascii="Calibri" w:hAnsi="Calibri" w:cs="Calibri"/>
                <w:lang w:eastAsia="en-GB"/>
              </w:rPr>
              <w:t xml:space="preserve">storage of </w:t>
            </w:r>
            <w:r w:rsidRPr="00F339CF">
              <w:rPr>
                <w:rFonts w:ascii="Calibri" w:hAnsi="Calibri" w:cs="Calibri"/>
              </w:rPr>
              <w:t xml:space="preserve">multiple traits in a </w:t>
            </w:r>
            <w:r w:rsidR="00AF7559" w:rsidRPr="00F339CF">
              <w:rPr>
                <w:rFonts w:ascii="Calibri" w:hAnsi="Calibri" w:cs="Calibri"/>
              </w:rPr>
              <w:t xml:space="preserve">single </w:t>
            </w:r>
            <w:r w:rsidR="00DA4558" w:rsidRPr="00F339CF">
              <w:rPr>
                <w:rFonts w:ascii="Calibri" w:hAnsi="Calibri" w:cs="Calibri"/>
              </w:rPr>
              <w:t>VCF</w:t>
            </w:r>
            <w:r w:rsidRPr="00F339CF">
              <w:rPr>
                <w:rFonts w:ascii="Calibri" w:hAnsi="Calibri" w:cs="Calibri"/>
              </w:rPr>
              <w:t xml:space="preserve"> file, or as individual files if desired.</w:t>
            </w:r>
          </w:p>
        </w:tc>
      </w:tr>
      <w:tr w:rsidR="005A3640" w:rsidRPr="00F339CF"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89D4D62" w:rsidR="005A3640" w:rsidRPr="00F339CF" w:rsidRDefault="005A3640" w:rsidP="00736953">
            <w:pPr>
              <w:rPr>
                <w:rFonts w:ascii="Calibri" w:hAnsi="Calibri" w:cs="Calibri"/>
                <w:lang w:eastAsia="en-GB"/>
              </w:rPr>
            </w:pPr>
            <w:r w:rsidRPr="00F339CF">
              <w:rPr>
                <w:rFonts w:ascii="Calibri" w:hAnsi="Calibri" w:cs="Calibri"/>
                <w:lang w:eastAsia="en-GB"/>
              </w:rPr>
              <w:t xml:space="preserve">Rapid querying by </w:t>
            </w:r>
            <w:r w:rsidR="00E760A2" w:rsidRPr="00F339CF">
              <w:rPr>
                <w:rFonts w:ascii="Calibri" w:hAnsi="Calibri" w:cs="Calibri"/>
                <w:lang w:eastAsia="en-GB"/>
              </w:rPr>
              <w:t>variant</w:t>
            </w:r>
            <w:r w:rsidRPr="00F339CF">
              <w:rPr>
                <w:rFonts w:ascii="Calibri" w:hAnsi="Calibri" w:cs="Calibri"/>
                <w:lang w:eastAsia="en-GB"/>
              </w:rPr>
              <w:t xml:space="preserve"> identifier, genomic position </w:t>
            </w:r>
            <w:r w:rsidR="00BC4042" w:rsidRPr="00F339CF">
              <w:rPr>
                <w:rFonts w:ascii="Calibri" w:hAnsi="Calibri" w:cs="Calibri"/>
                <w:lang w:eastAsia="en-GB"/>
              </w:rPr>
              <w:t>interval</w:t>
            </w:r>
            <w:r w:rsidRPr="00F339CF">
              <w:rPr>
                <w:rFonts w:ascii="Calibri" w:hAnsi="Calibri" w:cs="Calibri"/>
                <w:lang w:eastAsia="en-GB"/>
              </w:rPr>
              <w:t xml:space="preserve"> or GWAS summary data value</w:t>
            </w:r>
          </w:p>
        </w:tc>
        <w:tc>
          <w:tcPr>
            <w:tcW w:w="10269" w:type="dxa"/>
          </w:tcPr>
          <w:p w14:paraId="751BE219" w14:textId="14B9C9FD"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F339CF">
              <w:rPr>
                <w:rFonts w:ascii="Calibri" w:hAnsi="Calibri" w:cs="Calibri"/>
              </w:rPr>
              <w:t xml:space="preserve">The file is sorted karyotypically and indexed </w:t>
            </w:r>
            <w:r w:rsidR="00CD22DC" w:rsidRPr="00F339CF">
              <w:rPr>
                <w:rFonts w:ascii="Calibri" w:hAnsi="Calibri" w:cs="Calibri"/>
              </w:rPr>
              <w:t xml:space="preserve">by chromosome position </w:t>
            </w:r>
            <w:r w:rsidR="005924EA" w:rsidRPr="00F339CF">
              <w:rPr>
                <w:rFonts w:ascii="Calibri" w:hAnsi="Calibri" w:cs="Calibri"/>
              </w:rPr>
              <w:t>using tabix</w:t>
            </w:r>
            <w:r w:rsidR="00CD22DC" w:rsidRPr="00F339CF">
              <w:rPr>
                <w:rFonts w:ascii="Calibri" w:hAnsi="Calibri" w:cs="Calibri"/>
              </w:rPr>
              <w:t xml:space="preserve"> to enable fast queries by genomic position</w:t>
            </w:r>
            <w:r w:rsidRPr="00F339CF">
              <w:rPr>
                <w:rFonts w:ascii="Calibri" w:hAnsi="Calibri" w:cs="Calibri"/>
              </w:rPr>
              <w:t xml:space="preserve">. </w:t>
            </w:r>
            <w:r w:rsidR="00086E9F" w:rsidRPr="00F339CF">
              <w:rPr>
                <w:rFonts w:ascii="Calibri" w:hAnsi="Calibri" w:cs="Calibri"/>
              </w:rPr>
              <w:t>Secondary i</w:t>
            </w:r>
            <w:r w:rsidRPr="00F339CF">
              <w:rPr>
                <w:rFonts w:ascii="Calibri" w:hAnsi="Calibri" w:cs="Calibri"/>
              </w:rPr>
              <w:t xml:space="preserve">ndexing on dbSNP identifier is also </w:t>
            </w:r>
            <w:r w:rsidR="000274B1" w:rsidRPr="00F339CF">
              <w:rPr>
                <w:rFonts w:ascii="Calibri" w:hAnsi="Calibri" w:cs="Calibri"/>
              </w:rPr>
              <w:t xml:space="preserve">provided using rsidx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vertAlign w:val="superscript"/>
              </w:rPr>
              <w:t>19</w:t>
            </w:r>
            <w:r w:rsidRPr="00F339CF">
              <w:rPr>
                <w:rFonts w:ascii="Calibri" w:hAnsi="Calibri" w:cs="Calibri"/>
              </w:rPr>
              <w:fldChar w:fldCharType="end"/>
            </w:r>
            <w:r w:rsidRPr="00F339CF">
              <w:rPr>
                <w:rFonts w:ascii="Calibri" w:hAnsi="Calibri" w:cs="Calibri"/>
              </w:rPr>
              <w:t>. Refer below for performance comparison of indexed VCF files and standard UNIX tools.</w:t>
            </w:r>
          </w:p>
        </w:tc>
      </w:tr>
      <w:tr w:rsidR="005A3640" w:rsidRPr="00F339CF"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F339CF" w:rsidRDefault="005A3640" w:rsidP="00736953">
            <w:pPr>
              <w:rPr>
                <w:rFonts w:ascii="Calibri" w:hAnsi="Calibri" w:cs="Calibri"/>
                <w:lang w:eastAsia="en-GB"/>
              </w:rPr>
            </w:pPr>
            <w:r w:rsidRPr="00F339CF">
              <w:rPr>
                <w:rFonts w:ascii="Calibri" w:hAnsi="Calibri" w:cs="Calibri"/>
                <w:lang w:eastAsia="en-GB"/>
              </w:rPr>
              <w:t>File compression</w:t>
            </w:r>
          </w:p>
        </w:tc>
        <w:tc>
          <w:tcPr>
            <w:tcW w:w="10269" w:type="dxa"/>
          </w:tcPr>
          <w:p w14:paraId="131FDB0C" w14:textId="7EF23429"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VCF files may be compressed with block GZIP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or converted to a binary call file which is a binary VCF companion format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w:t>
            </w:r>
          </w:p>
        </w:tc>
      </w:tr>
      <w:tr w:rsidR="005A3640" w:rsidRPr="00F339CF"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F339CF" w:rsidRDefault="005A3640" w:rsidP="00736953">
            <w:pPr>
              <w:rPr>
                <w:rFonts w:ascii="Calibri" w:hAnsi="Calibri" w:cs="Calibri"/>
                <w:lang w:eastAsia="en-GB"/>
              </w:rPr>
            </w:pPr>
            <w:r w:rsidRPr="00F339CF">
              <w:rPr>
                <w:rFonts w:ascii="Calibri" w:hAnsi="Calibri" w:cs="Calibri"/>
                <w:lang w:eastAsia="en-GB"/>
              </w:rPr>
              <w:lastRenderedPageBreak/>
              <w:t>Readable by existing open-source tools</w:t>
            </w:r>
          </w:p>
        </w:tc>
        <w:tc>
          <w:tcPr>
            <w:tcW w:w="10269" w:type="dxa"/>
          </w:tcPr>
          <w:p w14:paraId="24B9DF6F" w14:textId="7B8939B7"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A large number of tools support VCF files including: GATK </w:t>
            </w:r>
            <w:r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32&lt;/sup&gt;","plainTextFormattedCitation":"32","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86084A" w:rsidRPr="00F339CF">
              <w:rPr>
                <w:rFonts w:ascii="Calibri" w:hAnsi="Calibri" w:cs="Calibri"/>
                <w:vertAlign w:val="superscript"/>
                <w:lang w:eastAsia="en-GB"/>
              </w:rPr>
              <w:t>32</w:t>
            </w:r>
            <w:r w:rsidRPr="00F339CF">
              <w:rPr>
                <w:rFonts w:ascii="Calibri" w:hAnsi="Calibri" w:cs="Calibri"/>
                <w:lang w:eastAsia="en-GB"/>
              </w:rPr>
              <w:fldChar w:fldCharType="end"/>
            </w:r>
            <w:r w:rsidRPr="00F339CF">
              <w:rPr>
                <w:rFonts w:ascii="Calibri" w:hAnsi="Calibri" w:cs="Calibri"/>
                <w:lang w:eastAsia="en-GB"/>
              </w:rPr>
              <w:t xml:space="preserve">, Picard </w:t>
            </w:r>
            <w:r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33&lt;/sup&gt;","plainTextFormattedCitation":"33","previouslyFormattedCitation":"&lt;sup&gt;33&lt;/sup&gt;"},"properties":{"noteIndex":0},"schema":"https://github.com/citation-style-language/schema/raw/master/csl-citation.json"}</w:instrText>
            </w:r>
            <w:r w:rsidRPr="00F339CF">
              <w:rPr>
                <w:rFonts w:ascii="Calibri" w:hAnsi="Calibri" w:cs="Calibri"/>
                <w:lang w:eastAsia="en-GB"/>
              </w:rPr>
              <w:fldChar w:fldCharType="separate"/>
            </w:r>
            <w:r w:rsidR="0086084A" w:rsidRPr="00F339CF">
              <w:rPr>
                <w:rFonts w:ascii="Calibri" w:hAnsi="Calibri" w:cs="Calibri"/>
                <w:vertAlign w:val="superscript"/>
                <w:lang w:eastAsia="en-GB"/>
              </w:rPr>
              <w:t>33</w:t>
            </w:r>
            <w:r w:rsidRPr="00F339CF">
              <w:rPr>
                <w:rFonts w:ascii="Calibri" w:hAnsi="Calibri" w:cs="Calibri"/>
                <w:lang w:eastAsia="en-GB"/>
              </w:rPr>
              <w:fldChar w:fldCharType="end"/>
            </w:r>
            <w:r w:rsidRPr="00F339CF">
              <w:rPr>
                <w:rFonts w:ascii="Calibri" w:hAnsi="Calibri" w:cs="Calibri"/>
                <w:lang w:eastAsia="en-GB"/>
              </w:rPr>
              <w:t xml:space="preserve">, bcftools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bedtools </w:t>
            </w:r>
            <w:r w:rsidRPr="00F339CF">
              <w:rPr>
                <w:rFonts w:ascii="Calibri" w:hAnsi="Calibri" w:cs="Calibri"/>
                <w:lang w:eastAsia="en-GB"/>
              </w:rPr>
              <w:fldChar w:fldCharType="begin" w:fldLock="1"/>
            </w:r>
            <w:r w:rsidR="003A5B82" w:rsidRPr="00F339CF">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34&lt;/sup&gt;","plainTextFormattedCitation":"34","previouslyFormattedCitation":"&lt;sup&gt;34&lt;/sup&gt;"},"properties":{"noteIndex":0},"schema":"https://github.com/citation-style-language/schema/raw/master/csl-citation.json"}</w:instrText>
            </w:r>
            <w:r w:rsidRPr="00F339CF">
              <w:rPr>
                <w:rFonts w:ascii="Calibri" w:hAnsi="Calibri" w:cs="Calibri"/>
                <w:lang w:eastAsia="en-GB"/>
              </w:rPr>
              <w:fldChar w:fldCharType="separate"/>
            </w:r>
            <w:r w:rsidR="0086084A" w:rsidRPr="00F339CF">
              <w:rPr>
                <w:rFonts w:ascii="Calibri" w:hAnsi="Calibri" w:cs="Calibri"/>
                <w:vertAlign w:val="superscript"/>
                <w:lang w:eastAsia="en-GB"/>
              </w:rPr>
              <w:t>34</w:t>
            </w:r>
            <w:r w:rsidRPr="00F339CF">
              <w:rPr>
                <w:rFonts w:ascii="Calibri" w:hAnsi="Calibri" w:cs="Calibri"/>
                <w:lang w:eastAsia="en-GB"/>
              </w:rPr>
              <w:fldChar w:fldCharType="end"/>
            </w:r>
            <w:r w:rsidRPr="00F339CF">
              <w:rPr>
                <w:rFonts w:ascii="Calibri" w:hAnsi="Calibri" w:cs="Calibri"/>
                <w:lang w:eastAsia="en-GB"/>
              </w:rPr>
              <w:t xml:space="preserve">, vcftools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vertAlign w:val="superscript"/>
                <w:lang w:eastAsia="en-GB"/>
              </w:rPr>
              <w:t>9</w:t>
            </w:r>
            <w:r w:rsidRPr="00F339CF">
              <w:rPr>
                <w:rFonts w:ascii="Calibri" w:hAnsi="Calibri" w:cs="Calibri"/>
                <w:lang w:eastAsia="en-GB"/>
              </w:rPr>
              <w:fldChar w:fldCharType="end"/>
            </w:r>
            <w:r w:rsidRPr="00F339CF">
              <w:rPr>
                <w:rFonts w:ascii="Calibri" w:hAnsi="Calibri" w:cs="Calibri"/>
                <w:lang w:eastAsia="en-GB"/>
              </w:rPr>
              <w:t xml:space="preserve"> and plink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vertAlign w:val="superscript"/>
                <w:lang w:eastAsia="en-GB"/>
              </w:rPr>
              <w:t>10</w:t>
            </w:r>
            <w:r w:rsidRPr="00F339CF">
              <w:rPr>
                <w:rFonts w:ascii="Calibri" w:hAnsi="Calibri" w:cs="Calibri"/>
                <w:lang w:eastAsia="en-GB"/>
              </w:rPr>
              <w:fldChar w:fldCharType="end"/>
            </w:r>
            <w:r w:rsidRPr="00F339CF">
              <w:rPr>
                <w:rFonts w:ascii="Calibri" w:hAnsi="Calibri" w:cs="Calibri"/>
                <w:lang w:eastAsia="en-GB"/>
              </w:rPr>
              <w:t xml:space="preserve">. Bcftools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can also provide a tabular extract for use with non-compatible tools.</w:t>
            </w:r>
          </w:p>
        </w:tc>
      </w:tr>
      <w:tr w:rsidR="005A3640" w:rsidRPr="00F339CF"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F339CF" w:rsidRDefault="005A3640" w:rsidP="00736953">
            <w:pPr>
              <w:rPr>
                <w:rFonts w:ascii="Calibri" w:hAnsi="Calibri" w:cs="Calibri"/>
                <w:lang w:eastAsia="en-GB"/>
              </w:rPr>
            </w:pPr>
            <w:r w:rsidRPr="00F339CF">
              <w:rPr>
                <w:rFonts w:ascii="Calibri" w:hAnsi="Calibri" w:cs="Calibri"/>
                <w:lang w:eastAsia="en-GB"/>
              </w:rPr>
              <w:t>Amenable to cloud-based streaming and database storage</w:t>
            </w:r>
          </w:p>
        </w:tc>
        <w:tc>
          <w:tcPr>
            <w:tcW w:w="10269" w:type="dxa"/>
          </w:tcPr>
          <w:p w14:paraId="70743530" w14:textId="669D590F"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Genomic intervals may be extracted over a network using range-requests which </w:t>
            </w:r>
            <w:r w:rsidR="001D21E6" w:rsidRPr="00F339CF">
              <w:rPr>
                <w:rFonts w:ascii="Calibri" w:hAnsi="Calibri" w:cs="Calibri"/>
                <w:lang w:eastAsia="en-GB"/>
              </w:rPr>
              <w:t>extract</w:t>
            </w:r>
            <w:r w:rsidR="006B4C98" w:rsidRPr="00F339CF">
              <w:rPr>
                <w:rFonts w:ascii="Calibri" w:hAnsi="Calibri" w:cs="Calibri"/>
                <w:lang w:eastAsia="en-GB"/>
              </w:rPr>
              <w:t>s</w:t>
            </w:r>
            <w:r w:rsidR="001D21E6" w:rsidRPr="00F339CF">
              <w:rPr>
                <w:rFonts w:ascii="Calibri" w:hAnsi="Calibri" w:cs="Calibri"/>
                <w:lang w:eastAsia="en-GB"/>
              </w:rPr>
              <w:t xml:space="preserve"> file </w:t>
            </w:r>
            <w:r w:rsidRPr="00F339CF">
              <w:rPr>
                <w:rFonts w:ascii="Calibri" w:hAnsi="Calibri" w:cs="Calibri"/>
                <w:lang w:eastAsia="en-GB"/>
              </w:rPr>
              <w:t>segment</w:t>
            </w:r>
            <w:r w:rsidR="006B4C98" w:rsidRPr="00F339CF">
              <w:rPr>
                <w:rFonts w:ascii="Calibri" w:hAnsi="Calibri" w:cs="Calibri"/>
                <w:lang w:eastAsia="en-GB"/>
              </w:rPr>
              <w:t>s</w:t>
            </w:r>
            <w:r w:rsidR="001D21E6" w:rsidRPr="00F339CF">
              <w:rPr>
                <w:rFonts w:ascii="Calibri" w:hAnsi="Calibri" w:cs="Calibri"/>
                <w:lang w:eastAsia="en-GB"/>
              </w:rPr>
              <w:t xml:space="preserve"> </w:t>
            </w:r>
            <w:r w:rsidRPr="00F339CF">
              <w:rPr>
                <w:rFonts w:ascii="Calibri" w:hAnsi="Calibri" w:cs="Calibri"/>
                <w:lang w:eastAsia="en-GB"/>
              </w:rPr>
              <w:t>without transferring the whole file. This enables rapid streaming of queries over the internet.</w:t>
            </w:r>
            <w:r w:rsidR="00253A2F" w:rsidRPr="00F339CF">
              <w:rPr>
                <w:rFonts w:ascii="Calibri" w:hAnsi="Calibri" w:cs="Calibri"/>
                <w:lang w:eastAsia="en-GB"/>
              </w:rPr>
              <w:t xml:space="preserve"> </w:t>
            </w:r>
            <w:r w:rsidRPr="00F339CF">
              <w:rPr>
                <w:rFonts w:ascii="Calibri" w:hAnsi="Calibri" w:cs="Calibri"/>
                <w:lang w:eastAsia="en-GB"/>
              </w:rPr>
              <w:t xml:space="preserve">For high-throughput and distributed storage and querying, VCF files can be easily imported into GenomicsDB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vertAlign w:val="superscript"/>
                <w:lang w:eastAsia="en-GB"/>
              </w:rPr>
              <w:t>18</w:t>
            </w:r>
            <w:r w:rsidRPr="00F339CF">
              <w:rPr>
                <w:rFonts w:ascii="Calibri" w:hAnsi="Calibri" w:cs="Calibri"/>
                <w:lang w:eastAsia="en-GB"/>
              </w:rPr>
              <w:fldChar w:fldCharType="end"/>
            </w:r>
            <w:r w:rsidRPr="00F339CF">
              <w:rPr>
                <w:rFonts w:ascii="Calibri" w:hAnsi="Calibri" w:cs="Calibri"/>
                <w:lang w:eastAsia="en-GB"/>
              </w:rPr>
              <w:t>.</w:t>
            </w:r>
          </w:p>
        </w:tc>
      </w:tr>
    </w:tbl>
    <w:p w14:paraId="799911C2" w14:textId="520CFCF7" w:rsidR="00EF25B1" w:rsidRPr="00F339CF" w:rsidRDefault="005A3640" w:rsidP="00EF25B1">
      <w:pPr>
        <w:rPr>
          <w:rFonts w:ascii="Calibri" w:hAnsi="Calibri" w:cs="Calibri"/>
        </w:rPr>
      </w:pPr>
      <w:r w:rsidRPr="00F339CF">
        <w:rPr>
          <w:rFonts w:ascii="Calibri" w:hAnsi="Calibri" w:cs="Calibri"/>
        </w:rPr>
        <w:t>GWAS, genome-wide association study. dbSNP, database of single-nucleotide polymorphisms.</w:t>
      </w:r>
      <w:r w:rsidR="00195663" w:rsidRPr="00F339CF">
        <w:rPr>
          <w:rFonts w:ascii="Calibri" w:hAnsi="Calibri" w:cs="Calibri"/>
        </w:rPr>
        <w:t xml:space="preserve"> HTSLIB, high-throughput sequencing data </w:t>
      </w:r>
      <w:r w:rsidR="001B1D48" w:rsidRPr="00F339CF">
        <w:rPr>
          <w:rFonts w:ascii="Calibri" w:hAnsi="Calibri" w:cs="Calibri"/>
        </w:rPr>
        <w:t>library</w:t>
      </w:r>
      <w:r w:rsidR="003214E2" w:rsidRPr="00F339CF">
        <w:rPr>
          <w:rFonts w:ascii="Calibri" w:hAnsi="Calibri" w:cs="Calibri"/>
        </w:rPr>
        <w:t xml:space="preserve">. HTSJDK, high-throughput sequencing data java development kit. </w:t>
      </w:r>
      <w:r w:rsidR="00B12556" w:rsidRPr="00F339CF">
        <w:rPr>
          <w:rFonts w:ascii="Calibri" w:hAnsi="Calibri" w:cs="Calibri"/>
        </w:rPr>
        <w:t xml:space="preserve">GATK, genome-analysis toolkit. </w:t>
      </w:r>
      <w:r w:rsidR="00C12A65" w:rsidRPr="00F339CF">
        <w:rPr>
          <w:rFonts w:ascii="Calibri" w:hAnsi="Calibri" w:cs="Calibri"/>
        </w:rPr>
        <w:t>dbSNP, single nucleotide polymorphism database</w:t>
      </w:r>
      <w:r w:rsidR="00294C78" w:rsidRPr="00F339CF">
        <w:rPr>
          <w:rFonts w:ascii="Calibri" w:hAnsi="Calibri" w:cs="Calibri"/>
        </w:rPr>
        <w:t>.</w:t>
      </w:r>
      <w:r w:rsidR="00C12A65" w:rsidRPr="00F339CF">
        <w:rPr>
          <w:rFonts w:ascii="Calibri" w:hAnsi="Calibri" w:cs="Calibri"/>
        </w:rPr>
        <w:t xml:space="preserve"> </w:t>
      </w:r>
      <w:r w:rsidR="00C936F9" w:rsidRPr="00F339CF">
        <w:rPr>
          <w:rFonts w:ascii="Calibri" w:hAnsi="Calibri" w:cs="Calibri"/>
        </w:rPr>
        <w:t xml:space="preserve"> EFO, Experimental Factor Ontology.</w:t>
      </w:r>
      <w:r w:rsidR="000F6D96" w:rsidRPr="00F339CF">
        <w:rPr>
          <w:rFonts w:ascii="Calibri" w:hAnsi="Calibri" w:cs="Calibri"/>
        </w:rPr>
        <w:t xml:space="preserve"> </w:t>
      </w:r>
      <w:r w:rsidR="00EF25B1" w:rsidRPr="00F339CF">
        <w:rPr>
          <w:rFonts w:ascii="Calibri" w:hAnsi="Calibri" w:cs="Calibri"/>
        </w:rPr>
        <w:t>e</w:t>
      </w:r>
      <w:r w:rsidR="000F6D96" w:rsidRPr="00F339CF">
        <w:rPr>
          <w:rFonts w:ascii="Calibri" w:hAnsi="Calibri" w:cs="Calibri"/>
        </w:rPr>
        <w:t xml:space="preserve">QTL, </w:t>
      </w:r>
      <w:r w:rsidR="00EF25B1" w:rsidRPr="00F339CF">
        <w:rPr>
          <w:rFonts w:ascii="Calibri" w:hAnsi="Calibri" w:cs="Calibri"/>
        </w:rPr>
        <w:t xml:space="preserve">expression </w:t>
      </w:r>
      <w:r w:rsidR="000F6D96" w:rsidRPr="00F339CF">
        <w:rPr>
          <w:rFonts w:ascii="Calibri" w:hAnsi="Calibri" w:cs="Calibri"/>
        </w:rPr>
        <w:t>quantitative trait loci</w:t>
      </w:r>
      <w:r w:rsidR="00EF25B1" w:rsidRPr="00F339CF">
        <w:rPr>
          <w:rFonts w:ascii="Calibri" w:hAnsi="Calibri" w:cs="Calibri"/>
        </w:rPr>
        <w:t>. pQTL, protein quantitative trait loci.</w:t>
      </w:r>
    </w:p>
    <w:p w14:paraId="2DA11781" w14:textId="004B2A67" w:rsidR="00EF25B1" w:rsidRPr="00F339CF" w:rsidRDefault="00EF25B1">
      <w:pPr>
        <w:rPr>
          <w:rFonts w:ascii="Calibri" w:hAnsi="Calibri" w:cs="Calibri"/>
        </w:rPr>
      </w:pPr>
    </w:p>
    <w:p w14:paraId="27452F79" w14:textId="77777777" w:rsidR="005A3640" w:rsidRPr="00F339CF" w:rsidRDefault="005A3640">
      <w:pPr>
        <w:rPr>
          <w:rFonts w:ascii="Calibri" w:hAnsi="Calibri" w:cs="Calibri"/>
        </w:rPr>
      </w:pPr>
    </w:p>
    <w:p w14:paraId="08451B4E" w14:textId="3DF2D0E8" w:rsidR="00EF25B1" w:rsidRPr="00F339CF" w:rsidRDefault="00EF25B1">
      <w:pPr>
        <w:rPr>
          <w:rFonts w:ascii="Calibri" w:hAnsi="Calibri" w:cs="Calibri"/>
        </w:rPr>
        <w:sectPr w:rsidR="00EF25B1" w:rsidRPr="00F339CF" w:rsidSect="005A3640">
          <w:pgSz w:w="16840" w:h="11900" w:orient="landscape"/>
          <w:pgMar w:top="1440" w:right="1440" w:bottom="1440" w:left="1440" w:header="708" w:footer="708" w:gutter="0"/>
          <w:cols w:space="708"/>
          <w:docGrid w:linePitch="360"/>
        </w:sectPr>
      </w:pPr>
    </w:p>
    <w:p w14:paraId="617E56B0" w14:textId="451EBD8C" w:rsidR="0092208E" w:rsidRPr="00F339CF" w:rsidRDefault="002E6AD6">
      <w:pPr>
        <w:rPr>
          <w:rFonts w:ascii="Calibri" w:hAnsi="Calibri" w:cs="Calibri"/>
        </w:rPr>
      </w:pPr>
      <w:r w:rsidRPr="00F339CF">
        <w:rPr>
          <w:rFonts w:ascii="Calibri" w:hAnsi="Calibri" w:cs="Calibri"/>
        </w:rPr>
        <w:lastRenderedPageBreak/>
        <w:t xml:space="preserve">Table 2. </w:t>
      </w:r>
      <w:r w:rsidR="0092208E" w:rsidRPr="00F339CF">
        <w:rPr>
          <w:rFonts w:ascii="Calibri" w:hAnsi="Calibri" w:cs="Calibri"/>
        </w:rPr>
        <w:t xml:space="preserve">Open-source tools for working with </w:t>
      </w:r>
      <w:r w:rsidR="00724602" w:rsidRPr="00F339CF">
        <w:rPr>
          <w:rFonts w:ascii="Calibri" w:hAnsi="Calibri" w:cs="Calibri"/>
        </w:rPr>
        <w:t>GWAS-VCF</w:t>
      </w:r>
    </w:p>
    <w:tbl>
      <w:tblPr>
        <w:tblStyle w:val="GridTable4-Accent5"/>
        <w:tblW w:w="8359" w:type="dxa"/>
        <w:tblLayout w:type="fixed"/>
        <w:tblLook w:val="04A0" w:firstRow="1" w:lastRow="0" w:firstColumn="1" w:lastColumn="0" w:noHBand="0" w:noVBand="1"/>
      </w:tblPr>
      <w:tblGrid>
        <w:gridCol w:w="1696"/>
        <w:gridCol w:w="2268"/>
        <w:gridCol w:w="1843"/>
        <w:gridCol w:w="2552"/>
      </w:tblGrid>
      <w:tr w:rsidR="00C75EEC" w:rsidRPr="00F339CF" w14:paraId="03356373" w14:textId="77777777" w:rsidTr="00563D7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6DF6B8E8" w14:textId="1627BACF" w:rsidR="00C75EEC" w:rsidRPr="00F339CF" w:rsidRDefault="00C75EEC">
            <w:pPr>
              <w:rPr>
                <w:rFonts w:ascii="Calibri" w:hAnsi="Calibri" w:cs="Calibri"/>
              </w:rPr>
            </w:pPr>
            <w:r w:rsidRPr="00F339CF">
              <w:rPr>
                <w:rFonts w:ascii="Calibri" w:hAnsi="Calibri" w:cs="Calibri"/>
              </w:rPr>
              <w:t>Program</w:t>
            </w:r>
          </w:p>
        </w:tc>
        <w:tc>
          <w:tcPr>
            <w:tcW w:w="2268" w:type="dxa"/>
          </w:tcPr>
          <w:p w14:paraId="2D208170" w14:textId="7EACB48A"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Purpose</w:t>
            </w:r>
          </w:p>
        </w:tc>
        <w:tc>
          <w:tcPr>
            <w:tcW w:w="1843" w:type="dxa"/>
          </w:tcPr>
          <w:p w14:paraId="7D4033B5" w14:textId="70BAF961"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Implementation</w:t>
            </w:r>
          </w:p>
        </w:tc>
        <w:tc>
          <w:tcPr>
            <w:tcW w:w="2552" w:type="dxa"/>
          </w:tcPr>
          <w:p w14:paraId="5312618E" w14:textId="348C3CC2" w:rsidR="00C75EEC" w:rsidRPr="00F339CF"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Source code l</w:t>
            </w:r>
            <w:r w:rsidR="00C75EEC" w:rsidRPr="00F339CF">
              <w:rPr>
                <w:rFonts w:ascii="Calibri" w:hAnsi="Calibri" w:cs="Calibri"/>
              </w:rPr>
              <w:t>ink</w:t>
            </w:r>
          </w:p>
        </w:tc>
      </w:tr>
      <w:tr w:rsidR="00C75EEC" w:rsidRPr="00F339CF" w14:paraId="24EC3AF3"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6B5ACEFF" w14:textId="353E9B46" w:rsidR="00C75EEC" w:rsidRPr="00F339CF" w:rsidRDefault="00C75EEC">
            <w:pPr>
              <w:rPr>
                <w:rFonts w:ascii="Calibri" w:hAnsi="Calibri" w:cs="Calibri"/>
              </w:rPr>
            </w:pPr>
            <w:r w:rsidRPr="00F339CF">
              <w:rPr>
                <w:rFonts w:ascii="Calibri" w:hAnsi="Calibri" w:cs="Calibri"/>
              </w:rPr>
              <w:t>gwas2vcf</w:t>
            </w:r>
          </w:p>
        </w:tc>
        <w:tc>
          <w:tcPr>
            <w:tcW w:w="2268" w:type="dxa"/>
          </w:tcPr>
          <w:p w14:paraId="15C409EB" w14:textId="35546545"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Mapping tab separated GWAS summary statistics and EBI format to VCF</w:t>
            </w:r>
          </w:p>
        </w:tc>
        <w:tc>
          <w:tcPr>
            <w:tcW w:w="1843" w:type="dxa"/>
          </w:tcPr>
          <w:p w14:paraId="35A1EB72" w14:textId="1BFFB3A2"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Python3 (Docker)</w:t>
            </w:r>
          </w:p>
        </w:tc>
        <w:tc>
          <w:tcPr>
            <w:tcW w:w="2552" w:type="dxa"/>
          </w:tcPr>
          <w:p w14:paraId="1CBD4AD3" w14:textId="230C9AF8" w:rsidR="00C75EEC" w:rsidRPr="00F339CF" w:rsidRDefault="00E20965">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2" w:history="1">
              <w:r w:rsidR="00C75EEC" w:rsidRPr="00F339CF">
                <w:rPr>
                  <w:rStyle w:val="Hyperlink"/>
                  <w:rFonts w:ascii="Calibri" w:hAnsi="Calibri" w:cs="Calibri"/>
                </w:rPr>
                <w:t>https://github.com/mrcieu/gwas2vcf</w:t>
              </w:r>
            </w:hyperlink>
          </w:p>
        </w:tc>
      </w:tr>
      <w:tr w:rsidR="00C75EEC" w:rsidRPr="00F339CF" w14:paraId="1C1E97FE"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0EE3B1F2" w14:textId="0835CCF7" w:rsidR="00C75EEC" w:rsidRPr="00F339CF" w:rsidRDefault="00C75EEC">
            <w:pPr>
              <w:rPr>
                <w:rFonts w:ascii="Calibri" w:hAnsi="Calibri" w:cs="Calibri"/>
              </w:rPr>
            </w:pPr>
            <w:r w:rsidRPr="00F339CF">
              <w:rPr>
                <w:rFonts w:ascii="Calibri" w:hAnsi="Calibri" w:cs="Calibri"/>
              </w:rPr>
              <w:t>gwas2vcfweb</w:t>
            </w:r>
            <w:r w:rsidR="00DB31D8" w:rsidRPr="00F339CF">
              <w:rPr>
                <w:rFonts w:ascii="Calibri" w:hAnsi="Calibri" w:cs="Calibri"/>
              </w:rPr>
              <w:t xml:space="preserve"> </w:t>
            </w:r>
            <w:hyperlink r:id="rId13" w:history="1">
              <w:r w:rsidR="0048029C" w:rsidRPr="00F339CF">
                <w:rPr>
                  <w:rStyle w:val="Hyperlink"/>
                  <w:rFonts w:ascii="Calibri" w:hAnsi="Calibri" w:cs="Calibri"/>
                </w:rPr>
                <w:t>http://64.227.44.193</w:t>
              </w:r>
            </w:hyperlink>
          </w:p>
        </w:tc>
        <w:tc>
          <w:tcPr>
            <w:tcW w:w="2268" w:type="dxa"/>
          </w:tcPr>
          <w:p w14:paraId="502E546C" w14:textId="7B857800"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Front-end and queue schedular for gwas2vcf</w:t>
            </w:r>
          </w:p>
        </w:tc>
        <w:tc>
          <w:tcPr>
            <w:tcW w:w="1843" w:type="dxa"/>
          </w:tcPr>
          <w:p w14:paraId="693B4469" w14:textId="72D75F62" w:rsidR="00846CF0"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Python3</w:t>
            </w:r>
            <w:r w:rsidR="00846CF0" w:rsidRPr="00F339CF">
              <w:rPr>
                <w:rFonts w:ascii="Calibri" w:hAnsi="Calibri" w:cs="Calibri"/>
              </w:rPr>
              <w:t>, Cromwell</w:t>
            </w:r>
            <w:r w:rsidR="00846CF0" w:rsidRPr="00F339CF">
              <w:rPr>
                <w:rFonts w:ascii="Calibri" w:hAnsi="Calibri" w:cs="Calibri"/>
              </w:rPr>
              <w:fldChar w:fldCharType="begin" w:fldLock="1"/>
            </w:r>
            <w:r w:rsidR="003A5B82" w:rsidRPr="00F339CF">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35&lt;/sup&gt;","plainTextFormattedCitation":"35","previouslyFormattedCitation":"&lt;sup&gt;35&lt;/sup&gt;"},"properties":{"noteIndex":0},"schema":"https://github.com/citation-style-language/schema/raw/master/csl-citation.json"}</w:instrText>
            </w:r>
            <w:r w:rsidR="00846CF0" w:rsidRPr="00F339CF">
              <w:rPr>
                <w:rFonts w:ascii="Calibri" w:hAnsi="Calibri" w:cs="Calibri"/>
              </w:rPr>
              <w:fldChar w:fldCharType="separate"/>
            </w:r>
            <w:r w:rsidR="0086084A" w:rsidRPr="00F339CF">
              <w:rPr>
                <w:rFonts w:ascii="Calibri" w:hAnsi="Calibri" w:cs="Calibri"/>
                <w:vertAlign w:val="superscript"/>
              </w:rPr>
              <w:t>35</w:t>
            </w:r>
            <w:r w:rsidR="00846CF0" w:rsidRPr="00F339CF">
              <w:rPr>
                <w:rFonts w:ascii="Calibri" w:hAnsi="Calibri" w:cs="Calibri"/>
              </w:rPr>
              <w:fldChar w:fldCharType="end"/>
            </w:r>
          </w:p>
          <w:p w14:paraId="5E5F2FD5" w14:textId="2D53218F" w:rsidR="00C75EEC"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(Docker)</w:t>
            </w:r>
          </w:p>
        </w:tc>
        <w:tc>
          <w:tcPr>
            <w:tcW w:w="2552" w:type="dxa"/>
          </w:tcPr>
          <w:p w14:paraId="770BC5D0" w14:textId="77777777" w:rsidR="002E5D2A" w:rsidRPr="00F339CF" w:rsidRDefault="00E20965"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4" w:history="1">
              <w:r w:rsidR="002E5D2A" w:rsidRPr="00F339CF">
                <w:rPr>
                  <w:rStyle w:val="Hyperlink"/>
                  <w:rFonts w:ascii="Calibri" w:hAnsi="Calibri" w:cs="Calibri"/>
                </w:rPr>
                <w:t>https://github.com/mrcieu/gwas2vcfweb</w:t>
              </w:r>
            </w:hyperlink>
          </w:p>
          <w:p w14:paraId="1C69A654" w14:textId="77777777"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F339CF" w14:paraId="5F579C91" w14:textId="77777777" w:rsidTr="00563D7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696" w:type="dxa"/>
          </w:tcPr>
          <w:p w14:paraId="4D5ABA2F" w14:textId="6415A554" w:rsidR="00846CF0" w:rsidRPr="00F339CF" w:rsidRDefault="006011A3">
            <w:pPr>
              <w:rPr>
                <w:rFonts w:ascii="Calibri" w:hAnsi="Calibri" w:cs="Calibri"/>
              </w:rPr>
            </w:pPr>
            <w:r w:rsidRPr="00F339CF">
              <w:rPr>
                <w:rFonts w:ascii="Calibri" w:hAnsi="Calibri" w:cs="Calibri"/>
              </w:rPr>
              <w:t>R/</w:t>
            </w:r>
            <w:r w:rsidR="002E5D2A" w:rsidRPr="00F339CF">
              <w:rPr>
                <w:rFonts w:ascii="Calibri" w:hAnsi="Calibri" w:cs="Calibri"/>
              </w:rPr>
              <w:t>gwasvcf</w:t>
            </w:r>
          </w:p>
        </w:tc>
        <w:tc>
          <w:tcPr>
            <w:tcW w:w="2268" w:type="dxa"/>
          </w:tcPr>
          <w:p w14:paraId="2CA57C3C" w14:textId="2E9DE253" w:rsidR="00846CF0" w:rsidRPr="00F339CF"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639BD77F" w14:textId="28668E29" w:rsidR="00846CF0" w:rsidRPr="00F339CF"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6CA70AD6" w14:textId="7E6EC7E4" w:rsidR="00846CF0" w:rsidRPr="00F339CF" w:rsidRDefault="00E20965"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2E5D2A" w:rsidRPr="00F339CF">
                <w:rPr>
                  <w:rStyle w:val="Hyperlink"/>
                  <w:rFonts w:ascii="Calibri" w:hAnsi="Calibri" w:cs="Calibri"/>
                </w:rPr>
                <w:t>https://github.com/mrcieu/gwasvcf</w:t>
              </w:r>
            </w:hyperlink>
          </w:p>
        </w:tc>
      </w:tr>
      <w:tr w:rsidR="002E5D2A" w:rsidRPr="00F339CF" w14:paraId="1AC8ABF4"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3FEB8545" w14:textId="1EE0C7BF" w:rsidR="002E5D2A" w:rsidRPr="00F339CF" w:rsidRDefault="00E77E01">
            <w:pPr>
              <w:rPr>
                <w:rFonts w:ascii="Calibri" w:hAnsi="Calibri" w:cs="Calibri"/>
              </w:rPr>
            </w:pPr>
            <w:r w:rsidRPr="00F339CF">
              <w:rPr>
                <w:rFonts w:ascii="Calibri" w:hAnsi="Calibri" w:cs="Calibri"/>
              </w:rPr>
              <w:t>p</w:t>
            </w:r>
            <w:r w:rsidR="002E5D2A" w:rsidRPr="00F339CF">
              <w:rPr>
                <w:rFonts w:ascii="Calibri" w:hAnsi="Calibri" w:cs="Calibri"/>
              </w:rPr>
              <w:t>ygwasvcf</w:t>
            </w:r>
          </w:p>
        </w:tc>
        <w:tc>
          <w:tcPr>
            <w:tcW w:w="2268" w:type="dxa"/>
          </w:tcPr>
          <w:p w14:paraId="49646CC7" w14:textId="7ABB67F2" w:rsidR="002E5D2A" w:rsidRPr="00F339CF"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2CADD76D" w14:textId="305BACA0" w:rsidR="002E5D2A" w:rsidRPr="00F339CF"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r w:rsidR="00E77E01" w:rsidRPr="00F339CF">
              <w:rPr>
                <w:rFonts w:ascii="Calibri" w:hAnsi="Calibri" w:cs="Calibri"/>
              </w:rPr>
              <w:t>3</w:t>
            </w:r>
          </w:p>
        </w:tc>
        <w:tc>
          <w:tcPr>
            <w:tcW w:w="2552" w:type="dxa"/>
          </w:tcPr>
          <w:p w14:paraId="242E2EDD" w14:textId="627AFD81" w:rsidR="002E5D2A" w:rsidRPr="00F339CF" w:rsidRDefault="00E20965"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6" w:history="1">
              <w:r w:rsidR="00E77E01" w:rsidRPr="00F339CF">
                <w:rPr>
                  <w:rStyle w:val="Hyperlink"/>
                  <w:rFonts w:ascii="Calibri" w:hAnsi="Calibri" w:cs="Calibri"/>
                </w:rPr>
                <w:t>https://github.com/mrcieu/pygwasvcf</w:t>
              </w:r>
            </w:hyperlink>
          </w:p>
        </w:tc>
      </w:tr>
      <w:tr w:rsidR="004E57F4" w:rsidRPr="00F339CF" w14:paraId="786FFF8E"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4E0A312D" w14:textId="6773D2F3" w:rsidR="004E57F4" w:rsidRPr="00F339CF" w:rsidRDefault="006011A3">
            <w:pPr>
              <w:rPr>
                <w:rFonts w:ascii="Calibri" w:hAnsi="Calibri" w:cs="Calibri"/>
              </w:rPr>
            </w:pPr>
            <w:r w:rsidRPr="00F339CF">
              <w:rPr>
                <w:rFonts w:ascii="Calibri" w:hAnsi="Calibri" w:cs="Calibri"/>
              </w:rPr>
              <w:t>R/</w:t>
            </w:r>
            <w:r w:rsidR="006834C9" w:rsidRPr="00F339CF">
              <w:rPr>
                <w:rFonts w:ascii="Calibri" w:hAnsi="Calibri" w:cs="Calibri"/>
              </w:rPr>
              <w:t>g</w:t>
            </w:r>
            <w:r w:rsidR="004E57F4" w:rsidRPr="00F339CF">
              <w:rPr>
                <w:rFonts w:ascii="Calibri" w:hAnsi="Calibri" w:cs="Calibri"/>
              </w:rPr>
              <w:t>wasglue</w:t>
            </w:r>
          </w:p>
        </w:tc>
        <w:tc>
          <w:tcPr>
            <w:tcW w:w="2268" w:type="dxa"/>
          </w:tcPr>
          <w:p w14:paraId="780D7C0A" w14:textId="1143A335" w:rsidR="004E57F4" w:rsidRPr="00F339CF"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Library for processing GWAS summary statistics ready for secondary analysis</w:t>
            </w:r>
          </w:p>
        </w:tc>
        <w:tc>
          <w:tcPr>
            <w:tcW w:w="1843" w:type="dxa"/>
          </w:tcPr>
          <w:p w14:paraId="385C83AB" w14:textId="7D512FD3" w:rsidR="004E57F4" w:rsidRPr="00F339CF"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503410A9" w14:textId="543469EE" w:rsidR="004E57F4" w:rsidRPr="00F339CF" w:rsidRDefault="00E20965"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06554A" w:rsidRPr="00F339CF">
                <w:rPr>
                  <w:rStyle w:val="Hyperlink"/>
                  <w:rFonts w:ascii="Calibri" w:hAnsi="Calibri" w:cs="Calibri"/>
                </w:rPr>
                <w:t>https://github.com/mrcieu/gwasglue</w:t>
              </w:r>
            </w:hyperlink>
          </w:p>
        </w:tc>
      </w:tr>
      <w:tr w:rsidR="006834C9" w:rsidRPr="00F339CF" w14:paraId="18580170" w14:textId="77777777" w:rsidTr="00563D73">
        <w:trPr>
          <w:trHeight w:val="859"/>
        </w:trPr>
        <w:tc>
          <w:tcPr>
            <w:cnfStyle w:val="001000000000" w:firstRow="0" w:lastRow="0" w:firstColumn="1" w:lastColumn="0" w:oddVBand="0" w:evenVBand="0" w:oddHBand="0" w:evenHBand="0" w:firstRowFirstColumn="0" w:firstRowLastColumn="0" w:lastRowFirstColumn="0" w:lastRowLastColumn="0"/>
            <w:tcW w:w="1696" w:type="dxa"/>
          </w:tcPr>
          <w:p w14:paraId="76707C63" w14:textId="2C6A2EEC" w:rsidR="006834C9" w:rsidRPr="00F339CF" w:rsidRDefault="00DA789F">
            <w:pPr>
              <w:rPr>
                <w:rFonts w:ascii="Calibri" w:hAnsi="Calibri" w:cs="Calibri"/>
              </w:rPr>
            </w:pPr>
            <w:r w:rsidRPr="00F339CF">
              <w:rPr>
                <w:rFonts w:ascii="Calibri" w:hAnsi="Calibri" w:cs="Calibri"/>
              </w:rPr>
              <w:t xml:space="preserve">LD </w:t>
            </w:r>
            <w:r w:rsidR="00417989" w:rsidRPr="00F339CF">
              <w:rPr>
                <w:rFonts w:ascii="Calibri" w:hAnsi="Calibri" w:cs="Calibri"/>
              </w:rPr>
              <w:t>S</w:t>
            </w:r>
            <w:r w:rsidRPr="00F339CF">
              <w:rPr>
                <w:rFonts w:ascii="Calibri" w:hAnsi="Calibri" w:cs="Calibri"/>
              </w:rPr>
              <w:t xml:space="preserve">core </w:t>
            </w:r>
            <w:r w:rsidR="00417989" w:rsidRPr="00F339CF">
              <w:rPr>
                <w:rFonts w:ascii="Calibri" w:hAnsi="Calibri" w:cs="Calibri"/>
              </w:rPr>
              <w:t>R</w:t>
            </w:r>
            <w:r w:rsidRPr="00F339CF">
              <w:rPr>
                <w:rFonts w:ascii="Calibri" w:hAnsi="Calibri" w:cs="Calibri"/>
              </w:rPr>
              <w:t>egression</w:t>
            </w:r>
            <w:r w:rsidR="000A4B70" w:rsidRPr="00F339CF">
              <w:rPr>
                <w:rFonts w:ascii="Calibri" w:hAnsi="Calibri" w:cs="Calibri"/>
              </w:rPr>
              <w:t xml:space="preserve"> </w:t>
            </w:r>
            <w:r w:rsidR="00965055"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F339CF">
              <w:rPr>
                <w:rFonts w:ascii="Calibri" w:hAnsi="Calibri" w:cs="Calibri"/>
              </w:rPr>
              <w:fldChar w:fldCharType="separate"/>
            </w:r>
            <w:r w:rsidR="00E252BD" w:rsidRPr="00F339CF">
              <w:rPr>
                <w:rFonts w:ascii="Calibri" w:hAnsi="Calibri" w:cs="Calibri"/>
                <w:b w:val="0"/>
                <w:vertAlign w:val="superscript"/>
              </w:rPr>
              <w:t>5</w:t>
            </w:r>
            <w:r w:rsidR="00965055" w:rsidRPr="00F339CF">
              <w:rPr>
                <w:rFonts w:ascii="Calibri" w:hAnsi="Calibri" w:cs="Calibri"/>
              </w:rPr>
              <w:fldChar w:fldCharType="end"/>
            </w:r>
            <w:r w:rsidR="000A4B70" w:rsidRPr="00F339CF">
              <w:rPr>
                <w:rFonts w:ascii="Calibri" w:hAnsi="Calibri" w:cs="Calibri"/>
              </w:rPr>
              <w:t xml:space="preserve"> (patch)</w:t>
            </w:r>
          </w:p>
        </w:tc>
        <w:tc>
          <w:tcPr>
            <w:tcW w:w="2268" w:type="dxa"/>
          </w:tcPr>
          <w:p w14:paraId="5460DF9E" w14:textId="5F168382" w:rsidR="006834C9" w:rsidRPr="00F339CF"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Estimating genetic correlation and heritability</w:t>
            </w:r>
          </w:p>
        </w:tc>
        <w:tc>
          <w:tcPr>
            <w:tcW w:w="1843" w:type="dxa"/>
          </w:tcPr>
          <w:p w14:paraId="236FA1C4" w14:textId="28513CA5" w:rsidR="006834C9" w:rsidRPr="00F339CF"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p>
        </w:tc>
        <w:tc>
          <w:tcPr>
            <w:tcW w:w="2552" w:type="dxa"/>
          </w:tcPr>
          <w:p w14:paraId="0C9DAF3A" w14:textId="3D1B14C5" w:rsidR="00DA789F" w:rsidRPr="00F339CF" w:rsidRDefault="00E20965"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DA789F" w:rsidRPr="00F339CF">
                <w:rPr>
                  <w:rStyle w:val="Hyperlink"/>
                  <w:rFonts w:ascii="Calibri" w:hAnsi="Calibri" w:cs="Calibri"/>
                </w:rPr>
                <w:t>http://github.com/explodecomputer/ldsc</w:t>
              </w:r>
            </w:hyperlink>
          </w:p>
        </w:tc>
      </w:tr>
    </w:tbl>
    <w:p w14:paraId="39DFB366" w14:textId="37B22CFF" w:rsidR="002E6AD6" w:rsidRPr="00F339CF" w:rsidRDefault="00A90384">
      <w:pPr>
        <w:rPr>
          <w:rFonts w:ascii="Calibri" w:hAnsi="Calibri" w:cs="Calibri"/>
        </w:rPr>
      </w:pPr>
      <w:r w:rsidRPr="00F339CF">
        <w:rPr>
          <w:rFonts w:ascii="Calibri" w:hAnsi="Calibri" w:cs="Calibri"/>
        </w:rPr>
        <w:t xml:space="preserve">GWAS, genome-wide association study. </w:t>
      </w:r>
      <w:r w:rsidR="004B5007" w:rsidRPr="00F339CF">
        <w:rPr>
          <w:rFonts w:ascii="Calibri" w:hAnsi="Calibri" w:cs="Calibri"/>
        </w:rPr>
        <w:t xml:space="preserve">LD, linkage disequilibrium. </w:t>
      </w:r>
      <w:r w:rsidR="003B57DB" w:rsidRPr="00F339CF">
        <w:rPr>
          <w:rFonts w:ascii="Calibri" w:hAnsi="Calibri" w:cs="Calibri"/>
        </w:rPr>
        <w:t>VCF, variant call format. EBI,</w:t>
      </w:r>
      <w:r w:rsidR="004C1A08" w:rsidRPr="00F339CF">
        <w:rPr>
          <w:rFonts w:ascii="Calibri" w:hAnsi="Calibri" w:cs="Calibri"/>
        </w:rPr>
        <w:t xml:space="preserve"> European Bioinformatics Institute.</w:t>
      </w:r>
      <w:r w:rsidR="002E6AD6" w:rsidRPr="00F339CF">
        <w:rPr>
          <w:rFonts w:ascii="Calibri" w:hAnsi="Calibri" w:cs="Calibri"/>
        </w:rPr>
        <w:br w:type="page"/>
      </w:r>
    </w:p>
    <w:p w14:paraId="4CC66AE7" w14:textId="3F690DF2" w:rsidR="00AE25C3" w:rsidRPr="00F339CF" w:rsidRDefault="002668F4">
      <w:pPr>
        <w:rPr>
          <w:rFonts w:ascii="Calibri" w:hAnsi="Calibri" w:cs="Calibri"/>
        </w:rPr>
      </w:pPr>
      <w:r w:rsidRPr="00F339CF">
        <w:rPr>
          <w:rFonts w:ascii="Calibri" w:hAnsi="Calibri" w:cs="Calibri"/>
        </w:rPr>
        <w:lastRenderedPageBreak/>
        <w:t xml:space="preserve">Figure </w:t>
      </w:r>
      <w:r w:rsidR="00D0631C" w:rsidRPr="00F339CF">
        <w:rPr>
          <w:rFonts w:ascii="Calibri" w:hAnsi="Calibri" w:cs="Calibri"/>
        </w:rPr>
        <w:t>1</w:t>
      </w:r>
      <w:r w:rsidR="00D14268" w:rsidRPr="00F339CF">
        <w:rPr>
          <w:rFonts w:ascii="Calibri" w:hAnsi="Calibri" w:cs="Calibri"/>
        </w:rPr>
        <w:t xml:space="preserve">. </w:t>
      </w:r>
      <w:r w:rsidR="00903B2C" w:rsidRPr="00F339CF">
        <w:rPr>
          <w:rFonts w:ascii="Calibri" w:hAnsi="Calibri" w:cs="Calibri"/>
        </w:rPr>
        <w:t>VCF</w:t>
      </w:r>
      <w:r w:rsidR="00AA3FDE" w:rsidRPr="00F339CF">
        <w:rPr>
          <w:rFonts w:ascii="Calibri" w:hAnsi="Calibri" w:cs="Calibri"/>
        </w:rPr>
        <w:t xml:space="preserve"> </w:t>
      </w:r>
      <w:r w:rsidR="00AF5E7A" w:rsidRPr="00F339CF">
        <w:rPr>
          <w:rFonts w:ascii="Calibri" w:hAnsi="Calibri" w:cs="Calibri"/>
        </w:rPr>
        <w:t>adapted to store GWAS summary statistics</w:t>
      </w:r>
    </w:p>
    <w:p w14:paraId="57AC5EB6" w14:textId="2B4509B3" w:rsidR="00627791" w:rsidRPr="00F339CF" w:rsidRDefault="00627791">
      <w:pPr>
        <w:rPr>
          <w:rFonts w:ascii="Calibri" w:hAnsi="Calibri" w:cs="Calibri"/>
        </w:rPr>
      </w:pPr>
      <w:r w:rsidRPr="00F339CF">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19">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7BBEB6F7" w:rsidR="00B7612F" w:rsidRPr="00F339CF" w:rsidRDefault="006D6632">
      <w:pPr>
        <w:rPr>
          <w:rFonts w:ascii="Calibri" w:hAnsi="Calibri" w:cs="Calibri"/>
        </w:rPr>
      </w:pPr>
      <w:r w:rsidRPr="00F339CF">
        <w:rPr>
          <w:rFonts w:ascii="Calibri" w:hAnsi="Calibri" w:cs="Calibri"/>
        </w:rPr>
        <w:t xml:space="preserve">Variant call file </w:t>
      </w:r>
      <w:r w:rsidR="00B907D4" w:rsidRPr="00F339CF">
        <w:rPr>
          <w:rFonts w:ascii="Calibri" w:hAnsi="Calibri" w:cs="Calibri"/>
        </w:rPr>
        <w:t>format for storing</w:t>
      </w:r>
      <w:r w:rsidRPr="00F339CF">
        <w:rPr>
          <w:rFonts w:ascii="Calibri" w:hAnsi="Calibri" w:cs="Calibri"/>
        </w:rPr>
        <w:t xml:space="preserve"> GWAS summary statistics</w:t>
      </w:r>
      <w:r w:rsidR="00322FD3" w:rsidRPr="00F339CF">
        <w:rPr>
          <w:rFonts w:ascii="Calibri" w:hAnsi="Calibri" w:cs="Calibri"/>
        </w:rPr>
        <w:t xml:space="preserve">. The file </w:t>
      </w:r>
      <w:r w:rsidR="0041405D" w:rsidRPr="00F339CF">
        <w:rPr>
          <w:rFonts w:ascii="Calibri" w:hAnsi="Calibri" w:cs="Calibri"/>
        </w:rPr>
        <w:t xml:space="preserve">contains </w:t>
      </w:r>
      <w:r w:rsidR="003C3EF4" w:rsidRPr="00F339CF">
        <w:rPr>
          <w:rFonts w:ascii="Calibri" w:hAnsi="Calibri" w:cs="Calibri"/>
        </w:rPr>
        <w:t xml:space="preserve">study and trait(s) </w:t>
      </w:r>
      <w:r w:rsidRPr="00F339CF">
        <w:rPr>
          <w:rFonts w:ascii="Calibri" w:hAnsi="Calibri" w:cs="Calibri"/>
        </w:rPr>
        <w:t>metadata, variant-level content and variant-trait association statistics.</w:t>
      </w:r>
      <w:r w:rsidR="00BC1AB3" w:rsidRPr="00F339CF">
        <w:rPr>
          <w:rFonts w:ascii="Calibri" w:hAnsi="Calibri" w:cs="Calibri"/>
        </w:rPr>
        <w:t xml:space="preserve"> Each field is defined in the </w:t>
      </w:r>
      <w:r w:rsidR="008D75EA" w:rsidRPr="00F339CF">
        <w:rPr>
          <w:rFonts w:ascii="Calibri" w:hAnsi="Calibri" w:cs="Calibri"/>
        </w:rPr>
        <w:t>file header</w:t>
      </w:r>
      <w:r w:rsidR="00BC1AB3" w:rsidRPr="00F339CF">
        <w:rPr>
          <w:rFonts w:ascii="Calibri" w:hAnsi="Calibri" w:cs="Calibri"/>
        </w:rPr>
        <w:t xml:space="preserve"> including variable type and number</w:t>
      </w:r>
      <w:r w:rsidR="00914AAF" w:rsidRPr="00F339CF">
        <w:rPr>
          <w:rFonts w:ascii="Calibri" w:hAnsi="Calibri" w:cs="Calibri"/>
        </w:rPr>
        <w:t xml:space="preserve"> of values</w:t>
      </w:r>
      <w:r w:rsidR="00BC1AB3" w:rsidRPr="00F339CF">
        <w:rPr>
          <w:rFonts w:ascii="Calibri" w:hAnsi="Calibri" w:cs="Calibri"/>
        </w:rPr>
        <w:t>.</w:t>
      </w:r>
      <w:r w:rsidR="00E745CA" w:rsidRPr="00F339CF">
        <w:rPr>
          <w:rFonts w:ascii="Calibri" w:hAnsi="Calibri" w:cs="Calibri"/>
        </w:rPr>
        <w:t xml:space="preserve"> The </w:t>
      </w:r>
      <w:r w:rsidR="0041405D" w:rsidRPr="00F339CF">
        <w:rPr>
          <w:rFonts w:ascii="Calibri" w:hAnsi="Calibri" w:cs="Calibri"/>
        </w:rPr>
        <w:t>format</w:t>
      </w:r>
      <w:r w:rsidR="00E745CA" w:rsidRPr="00F339CF">
        <w:rPr>
          <w:rFonts w:ascii="Calibri" w:hAnsi="Calibri" w:cs="Calibri"/>
        </w:rPr>
        <w:t xml:space="preserve"> can accommodate </w:t>
      </w:r>
      <w:r w:rsidR="001076FA" w:rsidRPr="00F339CF">
        <w:rPr>
          <w:rFonts w:ascii="Calibri" w:hAnsi="Calibri" w:cs="Calibri"/>
        </w:rPr>
        <w:t xml:space="preserve">one or </w:t>
      </w:r>
      <w:r w:rsidR="00E745CA" w:rsidRPr="00F339CF">
        <w:rPr>
          <w:rFonts w:ascii="Calibri" w:hAnsi="Calibri" w:cs="Calibri"/>
        </w:rPr>
        <w:t>multiple traits per file as required.</w:t>
      </w:r>
    </w:p>
    <w:p w14:paraId="1C6E047B" w14:textId="77777777" w:rsidR="00B7612F" w:rsidRPr="00F339CF" w:rsidRDefault="00B7612F">
      <w:pPr>
        <w:rPr>
          <w:rFonts w:ascii="Calibri" w:hAnsi="Calibri" w:cs="Calibri"/>
        </w:rPr>
      </w:pPr>
      <w:r w:rsidRPr="00F339CF">
        <w:rPr>
          <w:rFonts w:ascii="Calibri" w:hAnsi="Calibri" w:cs="Calibri"/>
        </w:rPr>
        <w:br w:type="page"/>
      </w:r>
    </w:p>
    <w:p w14:paraId="5E012307" w14:textId="31A058C0" w:rsidR="00B7612F" w:rsidRPr="00F339CF" w:rsidRDefault="00B7612F" w:rsidP="00B7612F">
      <w:pPr>
        <w:rPr>
          <w:rFonts w:ascii="Calibri" w:hAnsi="Calibri" w:cs="Calibri"/>
        </w:rPr>
      </w:pPr>
      <w:r w:rsidRPr="00F339CF">
        <w:rPr>
          <w:rFonts w:ascii="Calibri" w:hAnsi="Calibri" w:cs="Calibri"/>
        </w:rPr>
        <w:lastRenderedPageBreak/>
        <w:t>Figure 2. Performance comparison for querying summary statistics in plain text and VCF</w:t>
      </w:r>
    </w:p>
    <w:p w14:paraId="6F79853B" w14:textId="261370F4" w:rsidR="001F0506" w:rsidRPr="00F339CF" w:rsidRDefault="003117B7" w:rsidP="00B7612F">
      <w:pPr>
        <w:rPr>
          <w:rFonts w:ascii="Calibri" w:hAnsi="Calibri" w:cs="Calibri"/>
        </w:rPr>
      </w:pPr>
      <w:r w:rsidRPr="00F339CF">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168B09E5" w:rsidR="008B7E0F" w:rsidRPr="00F339CF" w:rsidRDefault="001F0506" w:rsidP="001F0506">
      <w:pPr>
        <w:rPr>
          <w:rFonts w:ascii="Calibri" w:hAnsi="Calibri" w:cs="Calibri"/>
        </w:rPr>
      </w:pPr>
      <w:r w:rsidRPr="00F339CF">
        <w:rPr>
          <w:rFonts w:ascii="Calibri" w:hAnsi="Calibri" w:cs="Calibri"/>
        </w:rPr>
        <w:t>Mean query time (</w:t>
      </w:r>
      <w:r w:rsidR="00E62614" w:rsidRPr="00F339CF">
        <w:rPr>
          <w:rFonts w:ascii="Calibri" w:hAnsi="Calibri" w:cs="Calibri"/>
        </w:rPr>
        <w:t>log milliseconds</w:t>
      </w:r>
      <w:r w:rsidR="00532B35" w:rsidRPr="00F339CF">
        <w:rPr>
          <w:rFonts w:ascii="Calibri" w:hAnsi="Calibri" w:cs="Calibri"/>
        </w:rPr>
        <w:t xml:space="preserve"> [lower is </w:t>
      </w:r>
      <w:r w:rsidR="00517451">
        <w:rPr>
          <w:rFonts w:ascii="Calibri" w:hAnsi="Calibri" w:cs="Calibri"/>
        </w:rPr>
        <w:t>quicker</w:t>
      </w:r>
      <w:r w:rsidR="00532B35" w:rsidRPr="00F339CF">
        <w:rPr>
          <w:rFonts w:ascii="Calibri" w:hAnsi="Calibri" w:cs="Calibri"/>
        </w:rPr>
        <w:t>]</w:t>
      </w:r>
      <w:r w:rsidRPr="00F339CF">
        <w:rPr>
          <w:rFonts w:ascii="Calibri" w:hAnsi="Calibri" w:cs="Calibri"/>
        </w:rPr>
        <w:t>; repetitions n=</w:t>
      </w:r>
      <w:r w:rsidR="00765EAC" w:rsidRPr="00F339CF">
        <w:rPr>
          <w:rFonts w:ascii="Calibri" w:hAnsi="Calibri" w:cs="Calibri"/>
        </w:rPr>
        <w:t>100</w:t>
      </w:r>
      <w:r w:rsidRPr="00F339CF">
        <w:rPr>
          <w:rFonts w:ascii="Calibri" w:hAnsi="Calibri" w:cs="Calibri"/>
        </w:rPr>
        <w:t xml:space="preserve">) </w:t>
      </w:r>
      <w:r w:rsidR="00F1551E" w:rsidRPr="00F339CF">
        <w:rPr>
          <w:rFonts w:ascii="Calibri" w:hAnsi="Calibri" w:cs="Calibri"/>
        </w:rPr>
        <w:t>to</w:t>
      </w:r>
      <w:r w:rsidRPr="00F339CF">
        <w:rPr>
          <w:rFonts w:ascii="Calibri" w:hAnsi="Calibri" w:cs="Calibri"/>
        </w:rPr>
        <w:t xml:space="preserve"> extrac</w:t>
      </w:r>
      <w:r w:rsidR="00F1551E" w:rsidRPr="00F339CF">
        <w:rPr>
          <w:rFonts w:ascii="Calibri" w:hAnsi="Calibri" w:cs="Calibri"/>
        </w:rPr>
        <w:t>t</w:t>
      </w:r>
      <w:r w:rsidR="003B0438" w:rsidRPr="00F339CF">
        <w:rPr>
          <w:rFonts w:ascii="Calibri" w:hAnsi="Calibri" w:cs="Calibri"/>
        </w:rPr>
        <w:t xml:space="preserve"> either</w:t>
      </w:r>
      <w:r w:rsidR="009F191C" w:rsidRPr="00F339CF">
        <w:rPr>
          <w:rFonts w:ascii="Calibri" w:hAnsi="Calibri" w:cs="Calibri"/>
        </w:rPr>
        <w:t>:</w:t>
      </w:r>
      <w:r w:rsidRPr="00F339CF">
        <w:rPr>
          <w:rFonts w:ascii="Calibri" w:hAnsi="Calibri" w:cs="Calibri"/>
        </w:rPr>
        <w:t xml:space="preserve"> a single variant using the </w:t>
      </w:r>
      <w:r w:rsidR="003B0438" w:rsidRPr="00F339CF">
        <w:rPr>
          <w:rFonts w:ascii="Calibri" w:hAnsi="Calibri" w:cs="Calibri"/>
        </w:rPr>
        <w:t xml:space="preserve">chromosome position or </w:t>
      </w:r>
      <w:r w:rsidRPr="00F339CF">
        <w:rPr>
          <w:rFonts w:ascii="Calibri" w:hAnsi="Calibri" w:cs="Calibri"/>
        </w:rPr>
        <w:t xml:space="preserve">dbSNP identifier </w:t>
      </w:r>
      <w:r w:rsidR="003B0438" w:rsidRPr="00F339CF">
        <w:rPr>
          <w:rFonts w:ascii="Calibri" w:hAnsi="Calibri" w:cs="Calibri"/>
        </w:rPr>
        <w:t>or multiple variants using a 1 Mb interval or association P value.</w:t>
      </w:r>
      <w:r w:rsidR="00CA7448" w:rsidRPr="00F339CF">
        <w:rPr>
          <w:rFonts w:ascii="Calibri" w:hAnsi="Calibri" w:cs="Calibri"/>
        </w:rPr>
        <w:t xml:space="preserve"> </w:t>
      </w:r>
      <w:r w:rsidRPr="00F339CF">
        <w:rPr>
          <w:rFonts w:ascii="Calibri" w:hAnsi="Calibri" w:cs="Calibri"/>
        </w:rPr>
        <w:t xml:space="preserve">AWK, grep, bcftools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and rsidx </w:t>
      </w:r>
      <w:r w:rsidRPr="00F339CF">
        <w:rPr>
          <w:rFonts w:ascii="Calibri" w:hAnsi="Calibri" w:cs="Calibri"/>
        </w:rPr>
        <w:fldChar w:fldCharType="begin" w:fldLock="1"/>
      </w:r>
      <w:r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Pr="00F339CF">
        <w:rPr>
          <w:rFonts w:ascii="Calibri" w:hAnsi="Calibri" w:cs="Calibri"/>
          <w:vertAlign w:val="superscript"/>
        </w:rPr>
        <w:t>19</w:t>
      </w:r>
      <w:r w:rsidRPr="00F339CF">
        <w:rPr>
          <w:rFonts w:ascii="Calibri" w:hAnsi="Calibri" w:cs="Calibri"/>
        </w:rPr>
        <w:fldChar w:fldCharType="end"/>
      </w:r>
      <w:r w:rsidRPr="00F339CF">
        <w:rPr>
          <w:rFonts w:ascii="Calibri" w:hAnsi="Calibri" w:cs="Calibri"/>
        </w:rPr>
        <w:t xml:space="preserve"> were evaluated using uncompressed and GZIP/BGZIP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vertAlign w:val="superscript"/>
        </w:rPr>
        <w:t>17</w:t>
      </w:r>
      <w:r w:rsidRPr="00F339CF">
        <w:rPr>
          <w:rFonts w:ascii="Calibri" w:hAnsi="Calibri" w:cs="Calibri"/>
        </w:rPr>
        <w:fldChar w:fldCharType="end"/>
      </w:r>
      <w:r w:rsidRPr="00F339CF">
        <w:rPr>
          <w:rFonts w:ascii="Calibri" w:hAnsi="Calibri" w:cs="Calibri"/>
        </w:rPr>
        <w:t xml:space="preserve"> compressed</w:t>
      </w:r>
      <w:r w:rsidR="00CA7448" w:rsidRPr="00F339CF">
        <w:rPr>
          <w:rFonts w:ascii="Calibri" w:hAnsi="Calibri" w:cs="Calibri"/>
        </w:rPr>
        <w:t xml:space="preserve"> unindexed text and VCF</w:t>
      </w:r>
      <w:r w:rsidRPr="00F339CF">
        <w:rPr>
          <w:rFonts w:ascii="Calibri" w:hAnsi="Calibri" w:cs="Calibri"/>
        </w:rPr>
        <w:t>. Error bars represent the 95% confidence interval</w:t>
      </w:r>
      <w:r w:rsidR="00753559" w:rsidRPr="00F339CF">
        <w:rPr>
          <w:rFonts w:ascii="Calibri" w:hAnsi="Calibri" w:cs="Calibri"/>
        </w:rPr>
        <w:t>.</w:t>
      </w:r>
    </w:p>
    <w:p w14:paraId="5451C687" w14:textId="77777777" w:rsidR="001F0506" w:rsidRPr="00F339CF" w:rsidRDefault="001F0506">
      <w:pPr>
        <w:rPr>
          <w:rFonts w:ascii="Calibri" w:hAnsi="Calibri" w:cs="Calibri"/>
        </w:rPr>
      </w:pPr>
      <w:r w:rsidRPr="00F339CF">
        <w:rPr>
          <w:rFonts w:ascii="Calibri" w:hAnsi="Calibri" w:cs="Calibri"/>
        </w:rPr>
        <w:br w:type="page"/>
      </w:r>
    </w:p>
    <w:p w14:paraId="7DAB654F" w14:textId="50565329" w:rsidR="00461868" w:rsidRPr="00F339CF" w:rsidRDefault="008B7E0F" w:rsidP="00E5000C">
      <w:pPr>
        <w:rPr>
          <w:rFonts w:ascii="Calibri" w:hAnsi="Calibri" w:cs="Calibri"/>
        </w:rPr>
      </w:pPr>
      <w:r w:rsidRPr="00F339CF">
        <w:rPr>
          <w:rFonts w:ascii="Calibri" w:hAnsi="Calibri" w:cs="Calibri"/>
        </w:rPr>
        <w:lastRenderedPageBreak/>
        <w:t>Supplementary</w:t>
      </w:r>
      <w:r w:rsidR="00B13612" w:rsidRPr="00F339CF">
        <w:rPr>
          <w:rFonts w:ascii="Calibri" w:hAnsi="Calibri" w:cs="Calibri"/>
        </w:rPr>
        <w:t xml:space="preserve"> Table 1. VCF </w:t>
      </w:r>
      <w:r w:rsidR="00EC7092">
        <w:rPr>
          <w:rFonts w:ascii="Calibri" w:hAnsi="Calibri" w:cs="Calibri"/>
        </w:rPr>
        <w:t>study</w:t>
      </w:r>
      <w:r w:rsidR="00E1648A">
        <w:rPr>
          <w:rFonts w:ascii="Calibri" w:hAnsi="Calibri" w:cs="Calibri"/>
        </w:rPr>
        <w:t xml:space="preserve"> and trait</w:t>
      </w:r>
      <w:r w:rsidR="00EC7092">
        <w:rPr>
          <w:rFonts w:ascii="Calibri" w:hAnsi="Calibri" w:cs="Calibri"/>
        </w:rPr>
        <w:t xml:space="preserve"> </w:t>
      </w:r>
      <w:r w:rsidR="001C52E8">
        <w:rPr>
          <w:rFonts w:ascii="Calibri" w:hAnsi="Calibri" w:cs="Calibri"/>
        </w:rPr>
        <w:t>fields</w:t>
      </w:r>
      <w:r w:rsidR="00847828" w:rsidRPr="00F339CF">
        <w:rPr>
          <w:rFonts w:ascii="Calibri" w:hAnsi="Calibri" w:cs="Calibri"/>
        </w:rPr>
        <w:t xml:space="preserve"> </w:t>
      </w:r>
      <w:r w:rsidR="00B01609" w:rsidRPr="00F339CF">
        <w:rPr>
          <w:rFonts w:ascii="Calibri" w:hAnsi="Calibri" w:cs="Calibri"/>
        </w:rPr>
        <w:t>for</w:t>
      </w:r>
      <w:r w:rsidR="00B13612" w:rsidRPr="00F339CF">
        <w:rPr>
          <w:rFonts w:ascii="Calibri" w:hAnsi="Calibri" w:cs="Calibri"/>
        </w:rPr>
        <w:t xml:space="preserve"> GWAS summary statistics</w:t>
      </w:r>
    </w:p>
    <w:tbl>
      <w:tblPr>
        <w:tblStyle w:val="GridTable4-Accent5"/>
        <w:tblW w:w="9482" w:type="dxa"/>
        <w:tblLook w:val="04A0" w:firstRow="1" w:lastRow="0" w:firstColumn="1" w:lastColumn="0" w:noHBand="0" w:noVBand="1"/>
      </w:tblPr>
      <w:tblGrid>
        <w:gridCol w:w="2750"/>
        <w:gridCol w:w="1038"/>
        <w:gridCol w:w="5694"/>
      </w:tblGrid>
      <w:tr w:rsidR="004C3CED" w:rsidRPr="00F339CF"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1038" w:type="dxa"/>
            <w:noWrap/>
            <w:hideMark/>
          </w:tcPr>
          <w:p w14:paraId="598A01FA"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5694" w:type="dxa"/>
            <w:noWrap/>
            <w:hideMark/>
          </w:tcPr>
          <w:p w14:paraId="1E7AAFE9"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6D1117" w:rsidRPr="00F339CF" w14:paraId="209F60F8" w14:textId="77777777" w:rsidTr="0088067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Trait</w:t>
            </w:r>
          </w:p>
        </w:tc>
        <w:tc>
          <w:tcPr>
            <w:tcW w:w="1038" w:type="dxa"/>
            <w:noWrap/>
          </w:tcPr>
          <w:p w14:paraId="7D647195" w14:textId="77777777"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1166678E" w14:textId="34ED38B5"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description</w:t>
            </w:r>
          </w:p>
        </w:tc>
      </w:tr>
      <w:tr w:rsidR="006D1117" w:rsidRPr="00F339CF" w14:paraId="6BCDDCAB" w14:textId="77777777" w:rsidTr="0088067D">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Unit</w:t>
            </w:r>
          </w:p>
        </w:tc>
        <w:tc>
          <w:tcPr>
            <w:tcW w:w="1038" w:type="dxa"/>
            <w:noWrap/>
          </w:tcPr>
          <w:p w14:paraId="4C915EDF" w14:textId="77777777"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7FF16C1F" w14:textId="155B1F81"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units</w:t>
            </w:r>
          </w:p>
        </w:tc>
      </w:tr>
      <w:tr w:rsidR="006D1117" w:rsidRPr="00F339CF" w14:paraId="54DD247A" w14:textId="77777777" w:rsidTr="0088067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PMID</w:t>
            </w:r>
          </w:p>
        </w:tc>
        <w:tc>
          <w:tcPr>
            <w:tcW w:w="1038" w:type="dxa"/>
            <w:noWrap/>
          </w:tcPr>
          <w:p w14:paraId="7320D53F" w14:textId="77777777"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tcPr>
          <w:p w14:paraId="4DA1D7B5" w14:textId="7E261D0B"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PubMed publication identifier</w:t>
            </w:r>
          </w:p>
        </w:tc>
      </w:tr>
      <w:tr w:rsidR="006D1117" w:rsidRPr="00F339CF" w14:paraId="784DA104" w14:textId="77777777" w:rsidTr="0088067D">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Population</w:t>
            </w:r>
          </w:p>
        </w:tc>
        <w:tc>
          <w:tcPr>
            <w:tcW w:w="1038" w:type="dxa"/>
            <w:noWrap/>
          </w:tcPr>
          <w:p w14:paraId="5755A109" w14:textId="77777777"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0B0FCD8F" w14:textId="6C314300"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Participant ethnicity</w:t>
            </w:r>
          </w:p>
        </w:tc>
      </w:tr>
      <w:tr w:rsidR="006D1117" w:rsidRPr="00F339CF" w14:paraId="1198D60B" w14:textId="77777777" w:rsidTr="0088067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TotalControls*</w:t>
            </w:r>
          </w:p>
        </w:tc>
        <w:tc>
          <w:tcPr>
            <w:tcW w:w="1038" w:type="dxa"/>
            <w:noWrap/>
            <w:hideMark/>
          </w:tcPr>
          <w:p w14:paraId="5CD17E34" w14:textId="77777777"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6BE37F55" w14:textId="631E4F54"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controls in the association study (or total sample size if continuous outcome)</w:t>
            </w:r>
          </w:p>
        </w:tc>
      </w:tr>
      <w:tr w:rsidR="006D1117" w:rsidRPr="00F339CF" w14:paraId="1087479A" w14:textId="77777777" w:rsidTr="0088067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TotalCases</w:t>
            </w:r>
          </w:p>
        </w:tc>
        <w:tc>
          <w:tcPr>
            <w:tcW w:w="1038" w:type="dxa"/>
            <w:noWrap/>
            <w:hideMark/>
          </w:tcPr>
          <w:p w14:paraId="641E70E2" w14:textId="77777777"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7EDD72BA" w14:textId="77777777" w:rsidR="006D1117" w:rsidRPr="00F339CF" w:rsidRDefault="006D1117" w:rsidP="0088067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cases in the association study</w:t>
            </w:r>
          </w:p>
        </w:tc>
      </w:tr>
      <w:tr w:rsidR="006D1117" w:rsidRPr="00F339CF" w14:paraId="7F966E0C" w14:textId="77777777" w:rsidTr="0088067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77777777" w:rsidR="006D1117" w:rsidRPr="00F339CF" w:rsidRDefault="006D1117" w:rsidP="0088067D">
            <w:pPr>
              <w:rPr>
                <w:rFonts w:ascii="Calibri" w:eastAsia="Times New Roman" w:hAnsi="Calibri" w:cs="Calibri"/>
                <w:color w:val="000000"/>
                <w:lang w:eastAsia="en-GB"/>
              </w:rPr>
            </w:pPr>
            <w:r w:rsidRPr="00F339CF">
              <w:rPr>
                <w:rFonts w:ascii="Calibri" w:eastAsia="Times New Roman" w:hAnsi="Calibri" w:cs="Calibri"/>
                <w:color w:val="000000"/>
                <w:lang w:eastAsia="en-GB"/>
              </w:rPr>
              <w:t>StudyType*</w:t>
            </w:r>
          </w:p>
        </w:tc>
        <w:tc>
          <w:tcPr>
            <w:tcW w:w="1038" w:type="dxa"/>
            <w:noWrap/>
            <w:hideMark/>
          </w:tcPr>
          <w:p w14:paraId="1C4A6840" w14:textId="77777777"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hideMark/>
          </w:tcPr>
          <w:p w14:paraId="6D8E1A5E" w14:textId="42CB7522" w:rsidR="006D1117" w:rsidRPr="00F339CF" w:rsidRDefault="006D1117" w:rsidP="008806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Type of GWAS study [Continuous or </w:t>
            </w:r>
            <w:r w:rsidR="00AC7DA2" w:rsidRPr="00F339CF">
              <w:rPr>
                <w:rFonts w:ascii="Calibri" w:eastAsia="Times New Roman" w:hAnsi="Calibri" w:cs="Calibri"/>
                <w:color w:val="000000"/>
                <w:lang w:eastAsia="en-GB"/>
              </w:rPr>
              <w:t>Binary</w:t>
            </w:r>
            <w:r w:rsidRPr="00F339CF">
              <w:rPr>
                <w:rFonts w:ascii="Calibri" w:eastAsia="Times New Roman" w:hAnsi="Calibri" w:cs="Calibri"/>
                <w:color w:val="000000"/>
                <w:lang w:eastAsia="en-GB"/>
              </w:rPr>
              <w:t>]</w:t>
            </w:r>
          </w:p>
        </w:tc>
      </w:tr>
      <w:tr w:rsidR="004C3CED" w:rsidRPr="00F339CF"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TotalVariants</w:t>
            </w:r>
            <w:r w:rsidR="00E3218D" w:rsidRPr="00F339CF">
              <w:rPr>
                <w:rFonts w:ascii="Calibri" w:eastAsia="Times New Roman" w:hAnsi="Calibri" w:cs="Calibri"/>
                <w:color w:val="000000"/>
                <w:lang w:eastAsia="en-GB"/>
              </w:rPr>
              <w:t>*</w:t>
            </w:r>
          </w:p>
        </w:tc>
        <w:tc>
          <w:tcPr>
            <w:tcW w:w="1038" w:type="dxa"/>
            <w:noWrap/>
            <w:hideMark/>
          </w:tcPr>
          <w:p w14:paraId="377B0DFC"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6D451B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in input</w:t>
            </w:r>
          </w:p>
        </w:tc>
      </w:tr>
      <w:tr w:rsidR="004C3CED" w:rsidRPr="00F339CF"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VariantsNotRead</w:t>
            </w:r>
            <w:r w:rsidR="00E3218D" w:rsidRPr="00F339CF">
              <w:rPr>
                <w:rFonts w:ascii="Calibri" w:eastAsia="Times New Roman" w:hAnsi="Calibri" w:cs="Calibri"/>
                <w:color w:val="000000"/>
                <w:lang w:eastAsia="en-GB"/>
              </w:rPr>
              <w:t>*</w:t>
            </w:r>
          </w:p>
        </w:tc>
        <w:tc>
          <w:tcPr>
            <w:tcW w:w="1038" w:type="dxa"/>
            <w:noWrap/>
            <w:hideMark/>
          </w:tcPr>
          <w:p w14:paraId="66EDD6F6"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D5C81A5"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variants that could not be read</w:t>
            </w:r>
          </w:p>
        </w:tc>
      </w:tr>
      <w:tr w:rsidR="004C3CED" w:rsidRPr="00F339CF"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HarmonisedVariants</w:t>
            </w:r>
            <w:r w:rsidR="00E3218D" w:rsidRPr="00F339CF">
              <w:rPr>
                <w:rFonts w:ascii="Calibri" w:eastAsia="Times New Roman" w:hAnsi="Calibri" w:cs="Calibri"/>
                <w:color w:val="000000"/>
                <w:lang w:eastAsia="en-GB"/>
              </w:rPr>
              <w:t>*</w:t>
            </w:r>
          </w:p>
        </w:tc>
        <w:tc>
          <w:tcPr>
            <w:tcW w:w="1038" w:type="dxa"/>
            <w:noWrap/>
            <w:hideMark/>
          </w:tcPr>
          <w:p w14:paraId="4EB7EF5E"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166D918"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harmonised variants</w:t>
            </w:r>
          </w:p>
        </w:tc>
      </w:tr>
      <w:tr w:rsidR="004C3CED" w:rsidRPr="00F339CF"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VariantsNotHarmonised</w:t>
            </w:r>
            <w:r w:rsidR="00E3218D" w:rsidRPr="00F339CF">
              <w:rPr>
                <w:rFonts w:ascii="Calibri" w:eastAsia="Times New Roman" w:hAnsi="Calibri" w:cs="Calibri"/>
                <w:color w:val="000000"/>
                <w:lang w:eastAsia="en-GB"/>
              </w:rPr>
              <w:t>*</w:t>
            </w:r>
          </w:p>
        </w:tc>
        <w:tc>
          <w:tcPr>
            <w:tcW w:w="1038" w:type="dxa"/>
            <w:noWrap/>
            <w:hideMark/>
          </w:tcPr>
          <w:p w14:paraId="04FC29D3"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58DD4450"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that could not be harmonised</w:t>
            </w:r>
          </w:p>
        </w:tc>
      </w:tr>
      <w:tr w:rsidR="004C3CED" w:rsidRPr="00F339CF"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SwitchedAlleles</w:t>
            </w:r>
            <w:r w:rsidR="00E3218D" w:rsidRPr="00F339CF">
              <w:rPr>
                <w:rFonts w:ascii="Calibri" w:eastAsia="Times New Roman" w:hAnsi="Calibri" w:cs="Calibri"/>
                <w:color w:val="000000"/>
                <w:lang w:eastAsia="en-GB"/>
              </w:rPr>
              <w:t>*</w:t>
            </w:r>
          </w:p>
        </w:tc>
        <w:tc>
          <w:tcPr>
            <w:tcW w:w="1038" w:type="dxa"/>
            <w:noWrap/>
            <w:hideMark/>
          </w:tcPr>
          <w:p w14:paraId="263B3AE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950A895"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strand switched</w:t>
            </w:r>
          </w:p>
        </w:tc>
      </w:tr>
    </w:tbl>
    <w:p w14:paraId="24B89E4B" w14:textId="55612D7F" w:rsidR="00D270C6" w:rsidRPr="00F339CF" w:rsidRDefault="00017EA7">
      <w:pPr>
        <w:rPr>
          <w:rFonts w:ascii="Calibri" w:hAnsi="Calibri" w:cs="Calibri"/>
        </w:rPr>
      </w:pPr>
      <w:r w:rsidRPr="00F339CF">
        <w:rPr>
          <w:rFonts w:ascii="Calibri" w:hAnsi="Calibri" w:cs="Calibri"/>
        </w:rPr>
        <w:t>Reserved f</w:t>
      </w:r>
      <w:r w:rsidR="006723F6" w:rsidRPr="00F339CF">
        <w:rPr>
          <w:rFonts w:ascii="Calibri" w:hAnsi="Calibri" w:cs="Calibri"/>
        </w:rPr>
        <w:t>ields for storing essential metadata in the VCF header.</w:t>
      </w:r>
      <w:r w:rsidR="00F414D2">
        <w:rPr>
          <w:rFonts w:ascii="Calibri" w:hAnsi="Calibri" w:cs="Calibri"/>
        </w:rPr>
        <w:t xml:space="preserve"> PMID, PubMed identifier. </w:t>
      </w:r>
      <w:r w:rsidR="00E3218D" w:rsidRPr="00F339CF">
        <w:rPr>
          <w:rFonts w:ascii="Calibri" w:hAnsi="Calibri" w:cs="Calibri"/>
        </w:rPr>
        <w:t xml:space="preserve">* </w:t>
      </w:r>
      <w:r w:rsidR="009864F5">
        <w:rPr>
          <w:rFonts w:ascii="Calibri" w:hAnsi="Calibri" w:cs="Calibri"/>
        </w:rPr>
        <w:t xml:space="preserve">Required </w:t>
      </w:r>
      <w:r w:rsidR="00E3218D" w:rsidRPr="00F339CF">
        <w:rPr>
          <w:rFonts w:ascii="Calibri" w:hAnsi="Calibri" w:cs="Calibri"/>
        </w:rPr>
        <w:t>fields.</w:t>
      </w:r>
    </w:p>
    <w:p w14:paraId="2FA789FA" w14:textId="3F1F0968" w:rsidR="00C9091B" w:rsidRPr="00F339CF" w:rsidRDefault="00C9091B">
      <w:pPr>
        <w:rPr>
          <w:rFonts w:ascii="Calibri" w:hAnsi="Calibri" w:cs="Calibri"/>
        </w:rPr>
      </w:pPr>
      <w:r w:rsidRPr="00F339CF">
        <w:rPr>
          <w:rFonts w:ascii="Calibri" w:hAnsi="Calibri" w:cs="Calibri"/>
        </w:rPr>
        <w:br w:type="page"/>
      </w:r>
    </w:p>
    <w:p w14:paraId="2A06DC60" w14:textId="37C7E826" w:rsidR="004C3CED" w:rsidRPr="00F339CF" w:rsidRDefault="00C9091B" w:rsidP="00E5000C">
      <w:pPr>
        <w:rPr>
          <w:rFonts w:ascii="Calibri" w:hAnsi="Calibri" w:cs="Calibri"/>
        </w:rPr>
      </w:pPr>
      <w:r w:rsidRPr="00F339CF">
        <w:rPr>
          <w:rFonts w:ascii="Calibri" w:hAnsi="Calibri" w:cs="Calibri"/>
        </w:rPr>
        <w:lastRenderedPageBreak/>
        <w:t>Supplementary Table 2.</w:t>
      </w:r>
      <w:r w:rsidR="00F13621" w:rsidRPr="00F339CF">
        <w:rPr>
          <w:rFonts w:ascii="Calibri" w:hAnsi="Calibri" w:cs="Calibri"/>
        </w:rPr>
        <w:t xml:space="preserve"> </w:t>
      </w:r>
      <w:r w:rsidR="00EC7092">
        <w:rPr>
          <w:rFonts w:ascii="Calibri" w:hAnsi="Calibri" w:cs="Calibri"/>
        </w:rPr>
        <w:t>VCF v</w:t>
      </w:r>
      <w:r w:rsidR="004D51D4" w:rsidRPr="00F339CF">
        <w:rPr>
          <w:rFonts w:ascii="Calibri" w:hAnsi="Calibri" w:cs="Calibri"/>
        </w:rPr>
        <w:t xml:space="preserve">ariant </w:t>
      </w:r>
      <w:r w:rsidR="002A7551">
        <w:rPr>
          <w:rFonts w:ascii="Calibri" w:hAnsi="Calibri" w:cs="Calibri"/>
        </w:rPr>
        <w:t xml:space="preserve">fields </w:t>
      </w:r>
      <w:r w:rsidR="004D51D4" w:rsidRPr="00F339CF">
        <w:rPr>
          <w:rFonts w:ascii="Calibri" w:hAnsi="Calibri" w:cs="Calibri"/>
        </w:rPr>
        <w:t>for GWAS summary statistics</w:t>
      </w:r>
    </w:p>
    <w:tbl>
      <w:tblPr>
        <w:tblStyle w:val="GridTable4-Accent5"/>
        <w:tblW w:w="8354" w:type="dxa"/>
        <w:tblLook w:val="04A0" w:firstRow="1" w:lastRow="0" w:firstColumn="1" w:lastColumn="0" w:noHBand="0" w:noVBand="1"/>
      </w:tblPr>
      <w:tblGrid>
        <w:gridCol w:w="814"/>
        <w:gridCol w:w="840"/>
        <w:gridCol w:w="6700"/>
      </w:tblGrid>
      <w:tr w:rsidR="00F13621" w:rsidRPr="00F339CF"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840" w:type="dxa"/>
            <w:noWrap/>
            <w:hideMark/>
          </w:tcPr>
          <w:p w14:paraId="031403A1"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6700" w:type="dxa"/>
            <w:noWrap/>
            <w:hideMark/>
          </w:tcPr>
          <w:p w14:paraId="31DBF3CF"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F13621" w:rsidRPr="00F339CF"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ES</w:t>
            </w:r>
            <w:r w:rsidR="005620B7" w:rsidRPr="00F339CF">
              <w:rPr>
                <w:rFonts w:ascii="Calibri" w:eastAsia="Times New Roman" w:hAnsi="Calibri" w:cs="Calibri"/>
                <w:color w:val="000000"/>
                <w:lang w:eastAsia="en-GB"/>
              </w:rPr>
              <w:t>*</w:t>
            </w:r>
          </w:p>
        </w:tc>
        <w:tc>
          <w:tcPr>
            <w:tcW w:w="840" w:type="dxa"/>
            <w:noWrap/>
            <w:hideMark/>
          </w:tcPr>
          <w:p w14:paraId="653E3AA5"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F5CC55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Effect size estimate relative to the alternative allele</w:t>
            </w:r>
          </w:p>
        </w:tc>
      </w:tr>
      <w:tr w:rsidR="00F13621" w:rsidRPr="00F339CF"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SE</w:t>
            </w:r>
            <w:r w:rsidR="005620B7" w:rsidRPr="00F339CF">
              <w:rPr>
                <w:rFonts w:ascii="Calibri" w:eastAsia="Times New Roman" w:hAnsi="Calibri" w:cs="Calibri"/>
                <w:color w:val="000000"/>
                <w:lang w:eastAsia="en-GB"/>
              </w:rPr>
              <w:t>*</w:t>
            </w:r>
          </w:p>
        </w:tc>
        <w:tc>
          <w:tcPr>
            <w:tcW w:w="840" w:type="dxa"/>
            <w:noWrap/>
            <w:hideMark/>
          </w:tcPr>
          <w:p w14:paraId="44D89DDF"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52D4D5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Standard error of effect size estimate</w:t>
            </w:r>
          </w:p>
        </w:tc>
      </w:tr>
      <w:tr w:rsidR="00F13621" w:rsidRPr="00F339CF"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LP</w:t>
            </w:r>
            <w:r w:rsidR="005620B7" w:rsidRPr="00F339CF">
              <w:rPr>
                <w:rFonts w:ascii="Calibri" w:eastAsia="Times New Roman" w:hAnsi="Calibri" w:cs="Calibri"/>
                <w:color w:val="000000"/>
                <w:lang w:eastAsia="en-GB"/>
              </w:rPr>
              <w:t>*</w:t>
            </w:r>
          </w:p>
        </w:tc>
        <w:tc>
          <w:tcPr>
            <w:tcW w:w="840" w:type="dxa"/>
            <w:noWrap/>
            <w:hideMark/>
          </w:tcPr>
          <w:p w14:paraId="6079DF96"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3E836FE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-log10 p-value for effect estimate</w:t>
            </w:r>
          </w:p>
        </w:tc>
      </w:tr>
      <w:tr w:rsidR="00F13621" w:rsidRPr="00F339CF"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AF</w:t>
            </w:r>
          </w:p>
        </w:tc>
        <w:tc>
          <w:tcPr>
            <w:tcW w:w="840" w:type="dxa"/>
            <w:noWrap/>
            <w:hideMark/>
          </w:tcPr>
          <w:p w14:paraId="5BCE1AC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E5BF20"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Alternate allele frequency in the association study</w:t>
            </w:r>
          </w:p>
        </w:tc>
      </w:tr>
      <w:tr w:rsidR="00F13621" w:rsidRPr="00F339CF"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SS</w:t>
            </w:r>
          </w:p>
        </w:tc>
        <w:tc>
          <w:tcPr>
            <w:tcW w:w="840" w:type="dxa"/>
            <w:noWrap/>
            <w:hideMark/>
          </w:tcPr>
          <w:p w14:paraId="763F2127"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6EE7D691"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Sample size used to estimate genetic effect</w:t>
            </w:r>
          </w:p>
        </w:tc>
      </w:tr>
      <w:tr w:rsidR="00F13621" w:rsidRPr="00F339CF"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EZ</w:t>
            </w:r>
          </w:p>
        </w:tc>
        <w:tc>
          <w:tcPr>
            <w:tcW w:w="840" w:type="dxa"/>
            <w:noWrap/>
            <w:hideMark/>
          </w:tcPr>
          <w:p w14:paraId="13C1EB77"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172EA42" w14:textId="49F4D3A9"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Z-score provided if it was used to derive the </w:t>
            </w:r>
            <w:r w:rsidR="008A5FBA" w:rsidRPr="00F339CF">
              <w:rPr>
                <w:rFonts w:ascii="Calibri" w:eastAsia="Times New Roman" w:hAnsi="Calibri" w:cs="Calibri"/>
                <w:color w:val="000000"/>
                <w:lang w:eastAsia="en-GB"/>
              </w:rPr>
              <w:t>ES</w:t>
            </w:r>
            <w:r w:rsidRPr="00F339CF">
              <w:rPr>
                <w:rFonts w:ascii="Calibri" w:eastAsia="Times New Roman" w:hAnsi="Calibri" w:cs="Calibri"/>
                <w:color w:val="000000"/>
                <w:lang w:eastAsia="en-GB"/>
              </w:rPr>
              <w:t xml:space="preserve"> and SE fields</w:t>
            </w:r>
          </w:p>
        </w:tc>
      </w:tr>
      <w:tr w:rsidR="00F13621" w:rsidRPr="00F339CF"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SI</w:t>
            </w:r>
          </w:p>
        </w:tc>
        <w:tc>
          <w:tcPr>
            <w:tcW w:w="840" w:type="dxa"/>
            <w:noWrap/>
            <w:hideMark/>
          </w:tcPr>
          <w:p w14:paraId="58C2D10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4D9F28D"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Accuracy score of summary data imputation</w:t>
            </w:r>
          </w:p>
        </w:tc>
      </w:tr>
      <w:tr w:rsidR="00F13621" w:rsidRPr="00F339CF"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NC</w:t>
            </w:r>
          </w:p>
        </w:tc>
        <w:tc>
          <w:tcPr>
            <w:tcW w:w="840" w:type="dxa"/>
            <w:noWrap/>
            <w:hideMark/>
          </w:tcPr>
          <w:p w14:paraId="095B40F2"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D72915"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cases used to estimate genetic effect</w:t>
            </w:r>
          </w:p>
        </w:tc>
      </w:tr>
      <w:tr w:rsidR="00F13621" w:rsidRPr="00F339CF"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ID</w:t>
            </w:r>
          </w:p>
        </w:tc>
        <w:tc>
          <w:tcPr>
            <w:tcW w:w="840" w:type="dxa"/>
            <w:noWrap/>
            <w:hideMark/>
          </w:tcPr>
          <w:p w14:paraId="1B2399D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6700" w:type="dxa"/>
            <w:noWrap/>
            <w:hideMark/>
          </w:tcPr>
          <w:p w14:paraId="3FD113DC"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Study variant identifier</w:t>
            </w:r>
          </w:p>
        </w:tc>
      </w:tr>
    </w:tbl>
    <w:p w14:paraId="53B6B8F6" w14:textId="24D661FF" w:rsidR="00B13612" w:rsidRPr="00F339CF" w:rsidRDefault="006D2C2E" w:rsidP="00E5000C">
      <w:pPr>
        <w:rPr>
          <w:rFonts w:ascii="Calibri" w:hAnsi="Calibri" w:cs="Calibri"/>
        </w:rPr>
      </w:pPr>
      <w:r w:rsidRPr="00F339CF">
        <w:rPr>
          <w:rFonts w:ascii="Calibri" w:hAnsi="Calibri" w:cs="Calibri"/>
        </w:rPr>
        <w:t>Reserved f</w:t>
      </w:r>
      <w:r w:rsidR="008B0042" w:rsidRPr="00F339CF">
        <w:rPr>
          <w:rFonts w:ascii="Calibri" w:hAnsi="Calibri" w:cs="Calibri"/>
        </w:rPr>
        <w:t xml:space="preserve">ields for storing essential </w:t>
      </w:r>
      <w:r w:rsidR="00F5450E" w:rsidRPr="00F339CF">
        <w:rPr>
          <w:rFonts w:ascii="Calibri" w:hAnsi="Calibri" w:cs="Calibri"/>
        </w:rPr>
        <w:t>variant contextual data</w:t>
      </w:r>
      <w:r w:rsidR="008B0042" w:rsidRPr="00F339CF">
        <w:rPr>
          <w:rFonts w:ascii="Calibri" w:hAnsi="Calibri" w:cs="Calibri"/>
        </w:rPr>
        <w:t xml:space="preserve"> in the VCF </w:t>
      </w:r>
      <w:r w:rsidR="00D65CBF" w:rsidRPr="00F339CF">
        <w:rPr>
          <w:rFonts w:ascii="Calibri" w:hAnsi="Calibri" w:cs="Calibri"/>
        </w:rPr>
        <w:t>sample column</w:t>
      </w:r>
      <w:r w:rsidR="008B0042" w:rsidRPr="00F339CF">
        <w:rPr>
          <w:rFonts w:ascii="Calibri" w:hAnsi="Calibri" w:cs="Calibri"/>
        </w:rPr>
        <w:t xml:space="preserve">. </w:t>
      </w:r>
      <w:r w:rsidR="005B2919" w:rsidRPr="00F339CF">
        <w:rPr>
          <w:rFonts w:ascii="Calibri" w:hAnsi="Calibri" w:cs="Calibri"/>
        </w:rPr>
        <w:t>ES, effect size</w:t>
      </w:r>
      <w:r w:rsidR="00E35A5A" w:rsidRPr="00F339CF">
        <w:rPr>
          <w:rFonts w:ascii="Calibri" w:hAnsi="Calibri" w:cs="Calibri"/>
        </w:rPr>
        <w:t xml:space="preserve"> (beta or log-odds)</w:t>
      </w:r>
      <w:r w:rsidR="005B2919" w:rsidRPr="00F339CF">
        <w:rPr>
          <w:rFonts w:ascii="Calibri" w:hAnsi="Calibri" w:cs="Calibri"/>
        </w:rPr>
        <w:t xml:space="preserve">. SE, standard error. LP, </w:t>
      </w:r>
      <w:r w:rsidR="00B657A8" w:rsidRPr="00F339CF">
        <w:rPr>
          <w:rFonts w:ascii="Calibri" w:hAnsi="Calibri" w:cs="Calibri"/>
        </w:rPr>
        <w:t>-</w:t>
      </w:r>
      <w:r w:rsidR="005B2919" w:rsidRPr="00F339CF">
        <w:rPr>
          <w:rFonts w:ascii="Calibri" w:hAnsi="Calibri" w:cs="Calibri"/>
        </w:rPr>
        <w:t>log</w:t>
      </w:r>
      <w:r w:rsidR="00B657A8" w:rsidRPr="00F339CF">
        <w:rPr>
          <w:rFonts w:ascii="Calibri" w:hAnsi="Calibri" w:cs="Calibri"/>
        </w:rPr>
        <w:t>10</w:t>
      </w:r>
      <w:r w:rsidR="005B2919" w:rsidRPr="00F339CF">
        <w:rPr>
          <w:rFonts w:ascii="Calibri" w:hAnsi="Calibri" w:cs="Calibri"/>
        </w:rPr>
        <w:t xml:space="preserve"> P value. AF, allele frequency. SS, sample size. EZ, effect Z-score. SI, summary imputation. NC, number of cases. ID, identifier.</w:t>
      </w:r>
      <w:r w:rsidR="00961A67" w:rsidRPr="00F339CF">
        <w:rPr>
          <w:rFonts w:ascii="Calibri" w:hAnsi="Calibri" w:cs="Calibri"/>
        </w:rPr>
        <w:t xml:space="preserve"> </w:t>
      </w:r>
      <w:r w:rsidR="005620B7" w:rsidRPr="00F339CF">
        <w:rPr>
          <w:rFonts w:ascii="Calibri" w:hAnsi="Calibri" w:cs="Calibri"/>
        </w:rPr>
        <w:t xml:space="preserve">* </w:t>
      </w:r>
      <w:r w:rsidR="00F452F4">
        <w:rPr>
          <w:rFonts w:ascii="Calibri" w:hAnsi="Calibri" w:cs="Calibri"/>
        </w:rPr>
        <w:t>Required</w:t>
      </w:r>
      <w:r w:rsidR="005620B7" w:rsidRPr="00F339CF">
        <w:rPr>
          <w:rFonts w:ascii="Calibri" w:hAnsi="Calibri" w:cs="Calibri"/>
        </w:rPr>
        <w:t xml:space="preserve"> fields.</w:t>
      </w:r>
    </w:p>
    <w:sectPr w:rsidR="00B13612" w:rsidRPr="00F339CF" w:rsidSect="00C57D6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0D247" w14:textId="77777777" w:rsidR="00E20965" w:rsidRDefault="00E20965" w:rsidP="00A10905">
      <w:r>
        <w:separator/>
      </w:r>
    </w:p>
  </w:endnote>
  <w:endnote w:type="continuationSeparator" w:id="0">
    <w:p w14:paraId="3DFBEF5E" w14:textId="77777777" w:rsidR="00E20965" w:rsidRDefault="00E20965"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503E8" w14:textId="77777777" w:rsidR="00E20965" w:rsidRDefault="00E20965" w:rsidP="00A10905">
      <w:r>
        <w:separator/>
      </w:r>
    </w:p>
  </w:footnote>
  <w:footnote w:type="continuationSeparator" w:id="0">
    <w:p w14:paraId="67B014B3" w14:textId="77777777" w:rsidR="00E20965" w:rsidRDefault="00E20965"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3"/>
  </w:num>
  <w:num w:numId="3">
    <w:abstractNumId w:val="15"/>
  </w:num>
  <w:num w:numId="4">
    <w:abstractNumId w:val="16"/>
  </w:num>
  <w:num w:numId="5">
    <w:abstractNumId w:val="22"/>
  </w:num>
  <w:num w:numId="6">
    <w:abstractNumId w:val="9"/>
  </w:num>
  <w:num w:numId="7">
    <w:abstractNumId w:val="2"/>
  </w:num>
  <w:num w:numId="8">
    <w:abstractNumId w:val="20"/>
  </w:num>
  <w:num w:numId="9">
    <w:abstractNumId w:val="6"/>
  </w:num>
  <w:num w:numId="10">
    <w:abstractNumId w:val="11"/>
  </w:num>
  <w:num w:numId="11">
    <w:abstractNumId w:val="13"/>
  </w:num>
  <w:num w:numId="12">
    <w:abstractNumId w:val="1"/>
  </w:num>
  <w:num w:numId="13">
    <w:abstractNumId w:val="10"/>
  </w:num>
  <w:num w:numId="14">
    <w:abstractNumId w:val="0"/>
  </w:num>
  <w:num w:numId="15">
    <w:abstractNumId w:val="14"/>
  </w:num>
  <w:num w:numId="16">
    <w:abstractNumId w:val="8"/>
  </w:num>
  <w:num w:numId="17">
    <w:abstractNumId w:val="17"/>
  </w:num>
  <w:num w:numId="18">
    <w:abstractNumId w:val="3"/>
  </w:num>
  <w:num w:numId="19">
    <w:abstractNumId w:val="7"/>
  </w:num>
  <w:num w:numId="20">
    <w:abstractNumId w:val="4"/>
  </w:num>
  <w:num w:numId="21">
    <w:abstractNumId w:val="1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16F4"/>
    <w:rsid w:val="000018ED"/>
    <w:rsid w:val="000019AB"/>
    <w:rsid w:val="00001B6B"/>
    <w:rsid w:val="000020A7"/>
    <w:rsid w:val="000024B9"/>
    <w:rsid w:val="000029A8"/>
    <w:rsid w:val="0000326F"/>
    <w:rsid w:val="00003E38"/>
    <w:rsid w:val="0000402C"/>
    <w:rsid w:val="00004721"/>
    <w:rsid w:val="0000489C"/>
    <w:rsid w:val="000048DB"/>
    <w:rsid w:val="00004A75"/>
    <w:rsid w:val="00004BC0"/>
    <w:rsid w:val="000050D2"/>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60B0"/>
    <w:rsid w:val="0001679E"/>
    <w:rsid w:val="000167C3"/>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2A1E"/>
    <w:rsid w:val="0003340C"/>
    <w:rsid w:val="00033F76"/>
    <w:rsid w:val="0003431F"/>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D5B"/>
    <w:rsid w:val="00064FDE"/>
    <w:rsid w:val="0006554A"/>
    <w:rsid w:val="00065561"/>
    <w:rsid w:val="000658FD"/>
    <w:rsid w:val="00065B99"/>
    <w:rsid w:val="000663F7"/>
    <w:rsid w:val="0006664A"/>
    <w:rsid w:val="00066A63"/>
    <w:rsid w:val="00066B5F"/>
    <w:rsid w:val="000676D0"/>
    <w:rsid w:val="00067ED3"/>
    <w:rsid w:val="00070390"/>
    <w:rsid w:val="00070C01"/>
    <w:rsid w:val="00071B03"/>
    <w:rsid w:val="00071E22"/>
    <w:rsid w:val="000725D4"/>
    <w:rsid w:val="00072677"/>
    <w:rsid w:val="000728F8"/>
    <w:rsid w:val="000730DA"/>
    <w:rsid w:val="00073307"/>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2180"/>
    <w:rsid w:val="0008297A"/>
    <w:rsid w:val="000829A7"/>
    <w:rsid w:val="00082E0B"/>
    <w:rsid w:val="00082EEC"/>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71D"/>
    <w:rsid w:val="00090A8D"/>
    <w:rsid w:val="00090AA6"/>
    <w:rsid w:val="00091261"/>
    <w:rsid w:val="00091693"/>
    <w:rsid w:val="00091E2D"/>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EF0"/>
    <w:rsid w:val="000A773C"/>
    <w:rsid w:val="000A7B1E"/>
    <w:rsid w:val="000A7BEB"/>
    <w:rsid w:val="000A7E2E"/>
    <w:rsid w:val="000B1112"/>
    <w:rsid w:val="000B205A"/>
    <w:rsid w:val="000B30C1"/>
    <w:rsid w:val="000B376E"/>
    <w:rsid w:val="000B3CA3"/>
    <w:rsid w:val="000B4003"/>
    <w:rsid w:val="000B4105"/>
    <w:rsid w:val="000B4166"/>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5091"/>
    <w:rsid w:val="000D50AC"/>
    <w:rsid w:val="000D51A0"/>
    <w:rsid w:val="000D539C"/>
    <w:rsid w:val="000D5EA9"/>
    <w:rsid w:val="000D613F"/>
    <w:rsid w:val="000D6264"/>
    <w:rsid w:val="000D6BA1"/>
    <w:rsid w:val="000D6D86"/>
    <w:rsid w:val="000E02FF"/>
    <w:rsid w:val="000E0CAF"/>
    <w:rsid w:val="000E10A0"/>
    <w:rsid w:val="000E1E9B"/>
    <w:rsid w:val="000E26FE"/>
    <w:rsid w:val="000E3006"/>
    <w:rsid w:val="000E3421"/>
    <w:rsid w:val="000E3AA6"/>
    <w:rsid w:val="000E4276"/>
    <w:rsid w:val="000E488B"/>
    <w:rsid w:val="000E5B31"/>
    <w:rsid w:val="000E641A"/>
    <w:rsid w:val="000E65C2"/>
    <w:rsid w:val="000E7057"/>
    <w:rsid w:val="000E739C"/>
    <w:rsid w:val="000E790F"/>
    <w:rsid w:val="000E7DA7"/>
    <w:rsid w:val="000E7E5B"/>
    <w:rsid w:val="000F0176"/>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653D"/>
    <w:rsid w:val="00106842"/>
    <w:rsid w:val="0010701C"/>
    <w:rsid w:val="001076DB"/>
    <w:rsid w:val="001076FA"/>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A4"/>
    <w:rsid w:val="00130F5E"/>
    <w:rsid w:val="00131466"/>
    <w:rsid w:val="00132C55"/>
    <w:rsid w:val="00132D56"/>
    <w:rsid w:val="001336F9"/>
    <w:rsid w:val="001338CB"/>
    <w:rsid w:val="00133B0D"/>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5A0B"/>
    <w:rsid w:val="00145E9D"/>
    <w:rsid w:val="00146244"/>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B1"/>
    <w:rsid w:val="0015590E"/>
    <w:rsid w:val="00156CF0"/>
    <w:rsid w:val="00156F70"/>
    <w:rsid w:val="00160BC5"/>
    <w:rsid w:val="00161077"/>
    <w:rsid w:val="0016169B"/>
    <w:rsid w:val="00162047"/>
    <w:rsid w:val="001623C3"/>
    <w:rsid w:val="00163478"/>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4B1"/>
    <w:rsid w:val="001808E1"/>
    <w:rsid w:val="00180E6D"/>
    <w:rsid w:val="0018255F"/>
    <w:rsid w:val="0018363F"/>
    <w:rsid w:val="00183674"/>
    <w:rsid w:val="00184315"/>
    <w:rsid w:val="00184521"/>
    <w:rsid w:val="00184BA8"/>
    <w:rsid w:val="00185253"/>
    <w:rsid w:val="00186241"/>
    <w:rsid w:val="00186992"/>
    <w:rsid w:val="00186E92"/>
    <w:rsid w:val="00186FC3"/>
    <w:rsid w:val="001878A1"/>
    <w:rsid w:val="00187F18"/>
    <w:rsid w:val="00190B44"/>
    <w:rsid w:val="00190F64"/>
    <w:rsid w:val="00190FDC"/>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511"/>
    <w:rsid w:val="001A05A8"/>
    <w:rsid w:val="001A07C6"/>
    <w:rsid w:val="001A0C63"/>
    <w:rsid w:val="001A0CD2"/>
    <w:rsid w:val="001A14D4"/>
    <w:rsid w:val="001A1CA7"/>
    <w:rsid w:val="001A26C9"/>
    <w:rsid w:val="001A3718"/>
    <w:rsid w:val="001A3F3B"/>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657E"/>
    <w:rsid w:val="001B6615"/>
    <w:rsid w:val="001B6DE1"/>
    <w:rsid w:val="001B6EFE"/>
    <w:rsid w:val="001B7D19"/>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4DB"/>
    <w:rsid w:val="001C7E42"/>
    <w:rsid w:val="001D0295"/>
    <w:rsid w:val="001D0933"/>
    <w:rsid w:val="001D0DE3"/>
    <w:rsid w:val="001D1529"/>
    <w:rsid w:val="001D1D6D"/>
    <w:rsid w:val="001D20AD"/>
    <w:rsid w:val="001D21E6"/>
    <w:rsid w:val="001D3728"/>
    <w:rsid w:val="001D49BB"/>
    <w:rsid w:val="001D4BC6"/>
    <w:rsid w:val="001D4C76"/>
    <w:rsid w:val="001D5185"/>
    <w:rsid w:val="001D5221"/>
    <w:rsid w:val="001D577F"/>
    <w:rsid w:val="001D594C"/>
    <w:rsid w:val="001D5C31"/>
    <w:rsid w:val="001D5D8E"/>
    <w:rsid w:val="001D75DB"/>
    <w:rsid w:val="001D79EC"/>
    <w:rsid w:val="001D7C62"/>
    <w:rsid w:val="001D7F18"/>
    <w:rsid w:val="001E02F1"/>
    <w:rsid w:val="001E050E"/>
    <w:rsid w:val="001E0E7D"/>
    <w:rsid w:val="001E10C8"/>
    <w:rsid w:val="001E1204"/>
    <w:rsid w:val="001E19EC"/>
    <w:rsid w:val="001E29FC"/>
    <w:rsid w:val="001E34AE"/>
    <w:rsid w:val="001E371A"/>
    <w:rsid w:val="001E3C09"/>
    <w:rsid w:val="001E4227"/>
    <w:rsid w:val="001E458D"/>
    <w:rsid w:val="001E4A5D"/>
    <w:rsid w:val="001E4EEF"/>
    <w:rsid w:val="001E6002"/>
    <w:rsid w:val="001E605C"/>
    <w:rsid w:val="001E62C2"/>
    <w:rsid w:val="001E68CE"/>
    <w:rsid w:val="001E6D69"/>
    <w:rsid w:val="001E71B7"/>
    <w:rsid w:val="001E71C2"/>
    <w:rsid w:val="001E79C2"/>
    <w:rsid w:val="001E79FA"/>
    <w:rsid w:val="001E7EB7"/>
    <w:rsid w:val="001E7FF9"/>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345D"/>
    <w:rsid w:val="00203FEA"/>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FE2"/>
    <w:rsid w:val="00213A5A"/>
    <w:rsid w:val="00214879"/>
    <w:rsid w:val="00214EC3"/>
    <w:rsid w:val="00214FDD"/>
    <w:rsid w:val="00215397"/>
    <w:rsid w:val="002154D4"/>
    <w:rsid w:val="0021567B"/>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C3"/>
    <w:rsid w:val="00236048"/>
    <w:rsid w:val="00236CF7"/>
    <w:rsid w:val="00236D75"/>
    <w:rsid w:val="00236FF3"/>
    <w:rsid w:val="00237475"/>
    <w:rsid w:val="002378EF"/>
    <w:rsid w:val="00237C42"/>
    <w:rsid w:val="00237F4A"/>
    <w:rsid w:val="002400B6"/>
    <w:rsid w:val="002401EB"/>
    <w:rsid w:val="002407E8"/>
    <w:rsid w:val="002419C8"/>
    <w:rsid w:val="00241F98"/>
    <w:rsid w:val="0024209A"/>
    <w:rsid w:val="0024238F"/>
    <w:rsid w:val="002428B4"/>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3A2F"/>
    <w:rsid w:val="002540B4"/>
    <w:rsid w:val="00254794"/>
    <w:rsid w:val="00254AC8"/>
    <w:rsid w:val="00254FCB"/>
    <w:rsid w:val="002550A3"/>
    <w:rsid w:val="0025553F"/>
    <w:rsid w:val="00255F40"/>
    <w:rsid w:val="002560BD"/>
    <w:rsid w:val="002562E3"/>
    <w:rsid w:val="002567F1"/>
    <w:rsid w:val="00256FF2"/>
    <w:rsid w:val="00257A01"/>
    <w:rsid w:val="00257D4C"/>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76F"/>
    <w:rsid w:val="002668F4"/>
    <w:rsid w:val="00267391"/>
    <w:rsid w:val="002703A7"/>
    <w:rsid w:val="0027076D"/>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F16"/>
    <w:rsid w:val="002760FF"/>
    <w:rsid w:val="002761F7"/>
    <w:rsid w:val="002765D7"/>
    <w:rsid w:val="002769E0"/>
    <w:rsid w:val="00276CFF"/>
    <w:rsid w:val="0027736B"/>
    <w:rsid w:val="00277820"/>
    <w:rsid w:val="00277A58"/>
    <w:rsid w:val="002801A1"/>
    <w:rsid w:val="002807C2"/>
    <w:rsid w:val="00280AF1"/>
    <w:rsid w:val="00280D9F"/>
    <w:rsid w:val="00281948"/>
    <w:rsid w:val="00281FFA"/>
    <w:rsid w:val="0028302C"/>
    <w:rsid w:val="00283689"/>
    <w:rsid w:val="00283690"/>
    <w:rsid w:val="002847DB"/>
    <w:rsid w:val="002847E1"/>
    <w:rsid w:val="00285031"/>
    <w:rsid w:val="002854DB"/>
    <w:rsid w:val="00286B06"/>
    <w:rsid w:val="00286B92"/>
    <w:rsid w:val="00286F3F"/>
    <w:rsid w:val="0028713C"/>
    <w:rsid w:val="002878D8"/>
    <w:rsid w:val="00287EC7"/>
    <w:rsid w:val="00290481"/>
    <w:rsid w:val="002908A6"/>
    <w:rsid w:val="00290A52"/>
    <w:rsid w:val="002911FB"/>
    <w:rsid w:val="00291B5E"/>
    <w:rsid w:val="002920A2"/>
    <w:rsid w:val="002936D9"/>
    <w:rsid w:val="00293936"/>
    <w:rsid w:val="00293BB1"/>
    <w:rsid w:val="00293DA2"/>
    <w:rsid w:val="00293F68"/>
    <w:rsid w:val="0029481B"/>
    <w:rsid w:val="0029488D"/>
    <w:rsid w:val="00294C78"/>
    <w:rsid w:val="00295131"/>
    <w:rsid w:val="002951C1"/>
    <w:rsid w:val="00295538"/>
    <w:rsid w:val="00295872"/>
    <w:rsid w:val="00296511"/>
    <w:rsid w:val="00296D91"/>
    <w:rsid w:val="00297489"/>
    <w:rsid w:val="0029752E"/>
    <w:rsid w:val="0029771E"/>
    <w:rsid w:val="00297AB1"/>
    <w:rsid w:val="002A0094"/>
    <w:rsid w:val="002A034C"/>
    <w:rsid w:val="002A040A"/>
    <w:rsid w:val="002A0689"/>
    <w:rsid w:val="002A108C"/>
    <w:rsid w:val="002A11DA"/>
    <w:rsid w:val="002A15C8"/>
    <w:rsid w:val="002A162F"/>
    <w:rsid w:val="002A1FA8"/>
    <w:rsid w:val="002A31CF"/>
    <w:rsid w:val="002A3228"/>
    <w:rsid w:val="002A3299"/>
    <w:rsid w:val="002A367E"/>
    <w:rsid w:val="002A38E2"/>
    <w:rsid w:val="002A3D3A"/>
    <w:rsid w:val="002A458B"/>
    <w:rsid w:val="002A49FD"/>
    <w:rsid w:val="002A4A79"/>
    <w:rsid w:val="002A54BF"/>
    <w:rsid w:val="002A5FD0"/>
    <w:rsid w:val="002A61AB"/>
    <w:rsid w:val="002A6A0D"/>
    <w:rsid w:val="002A6E29"/>
    <w:rsid w:val="002A7239"/>
    <w:rsid w:val="002A74B0"/>
    <w:rsid w:val="002A7551"/>
    <w:rsid w:val="002B01E6"/>
    <w:rsid w:val="002B03B0"/>
    <w:rsid w:val="002B179F"/>
    <w:rsid w:val="002B2B12"/>
    <w:rsid w:val="002B2C36"/>
    <w:rsid w:val="002B36DF"/>
    <w:rsid w:val="002B4CC5"/>
    <w:rsid w:val="002B5B13"/>
    <w:rsid w:val="002B5DA8"/>
    <w:rsid w:val="002B62B5"/>
    <w:rsid w:val="002B68E5"/>
    <w:rsid w:val="002B6C4B"/>
    <w:rsid w:val="002B6DCE"/>
    <w:rsid w:val="002B6E58"/>
    <w:rsid w:val="002C0253"/>
    <w:rsid w:val="002C051F"/>
    <w:rsid w:val="002C0EE9"/>
    <w:rsid w:val="002C0FC1"/>
    <w:rsid w:val="002C19D6"/>
    <w:rsid w:val="002C2147"/>
    <w:rsid w:val="002C280C"/>
    <w:rsid w:val="002C2DA3"/>
    <w:rsid w:val="002C3629"/>
    <w:rsid w:val="002C3746"/>
    <w:rsid w:val="002C47F9"/>
    <w:rsid w:val="002C4EBC"/>
    <w:rsid w:val="002C4F79"/>
    <w:rsid w:val="002C4FF7"/>
    <w:rsid w:val="002C5644"/>
    <w:rsid w:val="002C65D0"/>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68E"/>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359C"/>
    <w:rsid w:val="002F3CB3"/>
    <w:rsid w:val="002F409A"/>
    <w:rsid w:val="002F44CA"/>
    <w:rsid w:val="002F48C5"/>
    <w:rsid w:val="002F5312"/>
    <w:rsid w:val="002F601E"/>
    <w:rsid w:val="002F6D99"/>
    <w:rsid w:val="002F6ED8"/>
    <w:rsid w:val="002F74DB"/>
    <w:rsid w:val="0030095E"/>
    <w:rsid w:val="00301225"/>
    <w:rsid w:val="0030128C"/>
    <w:rsid w:val="00301587"/>
    <w:rsid w:val="00301813"/>
    <w:rsid w:val="003022DA"/>
    <w:rsid w:val="00302B70"/>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37ED"/>
    <w:rsid w:val="00314360"/>
    <w:rsid w:val="003145BE"/>
    <w:rsid w:val="0031490D"/>
    <w:rsid w:val="00315374"/>
    <w:rsid w:val="003153B4"/>
    <w:rsid w:val="00315557"/>
    <w:rsid w:val="00315758"/>
    <w:rsid w:val="00315E34"/>
    <w:rsid w:val="00315EBA"/>
    <w:rsid w:val="003164A4"/>
    <w:rsid w:val="0031669C"/>
    <w:rsid w:val="00316F56"/>
    <w:rsid w:val="0032017D"/>
    <w:rsid w:val="00320C2C"/>
    <w:rsid w:val="00320CEA"/>
    <w:rsid w:val="00320E15"/>
    <w:rsid w:val="003214E2"/>
    <w:rsid w:val="003214F4"/>
    <w:rsid w:val="00321E15"/>
    <w:rsid w:val="00321F01"/>
    <w:rsid w:val="003220BF"/>
    <w:rsid w:val="00322F67"/>
    <w:rsid w:val="00322FD3"/>
    <w:rsid w:val="0032354E"/>
    <w:rsid w:val="00323D4A"/>
    <w:rsid w:val="00323DAC"/>
    <w:rsid w:val="003242C1"/>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9FF"/>
    <w:rsid w:val="00335ACD"/>
    <w:rsid w:val="00336019"/>
    <w:rsid w:val="003367CD"/>
    <w:rsid w:val="00336D42"/>
    <w:rsid w:val="00336E28"/>
    <w:rsid w:val="00337B5D"/>
    <w:rsid w:val="003400D6"/>
    <w:rsid w:val="0034094F"/>
    <w:rsid w:val="00340D95"/>
    <w:rsid w:val="00342019"/>
    <w:rsid w:val="003420F9"/>
    <w:rsid w:val="0034282C"/>
    <w:rsid w:val="00342DFA"/>
    <w:rsid w:val="00343140"/>
    <w:rsid w:val="0034319D"/>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A91"/>
    <w:rsid w:val="00350AF4"/>
    <w:rsid w:val="00350B05"/>
    <w:rsid w:val="00351264"/>
    <w:rsid w:val="0035182F"/>
    <w:rsid w:val="00352B5C"/>
    <w:rsid w:val="00352C57"/>
    <w:rsid w:val="0035309B"/>
    <w:rsid w:val="00353254"/>
    <w:rsid w:val="00353A16"/>
    <w:rsid w:val="00353D5C"/>
    <w:rsid w:val="00353E7A"/>
    <w:rsid w:val="0035412F"/>
    <w:rsid w:val="00354C17"/>
    <w:rsid w:val="0035511F"/>
    <w:rsid w:val="00356318"/>
    <w:rsid w:val="00356362"/>
    <w:rsid w:val="00356A0A"/>
    <w:rsid w:val="00357594"/>
    <w:rsid w:val="0035793A"/>
    <w:rsid w:val="00357DFE"/>
    <w:rsid w:val="00360022"/>
    <w:rsid w:val="003604C2"/>
    <w:rsid w:val="00360CA7"/>
    <w:rsid w:val="003619BF"/>
    <w:rsid w:val="003619C7"/>
    <w:rsid w:val="0036237F"/>
    <w:rsid w:val="003628D3"/>
    <w:rsid w:val="0036301E"/>
    <w:rsid w:val="003637EB"/>
    <w:rsid w:val="00363BC8"/>
    <w:rsid w:val="0036458A"/>
    <w:rsid w:val="003647D1"/>
    <w:rsid w:val="0036480B"/>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927"/>
    <w:rsid w:val="00371DDB"/>
    <w:rsid w:val="0037201E"/>
    <w:rsid w:val="0037261F"/>
    <w:rsid w:val="003726FA"/>
    <w:rsid w:val="00372A9A"/>
    <w:rsid w:val="00372C03"/>
    <w:rsid w:val="00372D49"/>
    <w:rsid w:val="00373005"/>
    <w:rsid w:val="00373361"/>
    <w:rsid w:val="00373BCB"/>
    <w:rsid w:val="0037509C"/>
    <w:rsid w:val="00375862"/>
    <w:rsid w:val="0037607A"/>
    <w:rsid w:val="00376C65"/>
    <w:rsid w:val="00376CAC"/>
    <w:rsid w:val="003771AF"/>
    <w:rsid w:val="003779B5"/>
    <w:rsid w:val="00377A3A"/>
    <w:rsid w:val="00377A4C"/>
    <w:rsid w:val="00377DC7"/>
    <w:rsid w:val="003804DE"/>
    <w:rsid w:val="00380AC0"/>
    <w:rsid w:val="003817B4"/>
    <w:rsid w:val="00381D17"/>
    <w:rsid w:val="003834F9"/>
    <w:rsid w:val="00383924"/>
    <w:rsid w:val="003843AB"/>
    <w:rsid w:val="00384568"/>
    <w:rsid w:val="0038469D"/>
    <w:rsid w:val="003848ED"/>
    <w:rsid w:val="0038596E"/>
    <w:rsid w:val="0038629B"/>
    <w:rsid w:val="003867BE"/>
    <w:rsid w:val="00387219"/>
    <w:rsid w:val="00387682"/>
    <w:rsid w:val="00387835"/>
    <w:rsid w:val="00387AF4"/>
    <w:rsid w:val="00390D44"/>
    <w:rsid w:val="00390F7B"/>
    <w:rsid w:val="0039156F"/>
    <w:rsid w:val="0039169A"/>
    <w:rsid w:val="00392E7E"/>
    <w:rsid w:val="00393B55"/>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4010"/>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7A3"/>
    <w:rsid w:val="003B29CA"/>
    <w:rsid w:val="003B3494"/>
    <w:rsid w:val="003B3574"/>
    <w:rsid w:val="003B3E22"/>
    <w:rsid w:val="003B4388"/>
    <w:rsid w:val="003B463A"/>
    <w:rsid w:val="003B4D7A"/>
    <w:rsid w:val="003B57DB"/>
    <w:rsid w:val="003B6237"/>
    <w:rsid w:val="003B6425"/>
    <w:rsid w:val="003B658F"/>
    <w:rsid w:val="003B7286"/>
    <w:rsid w:val="003B740A"/>
    <w:rsid w:val="003B76E6"/>
    <w:rsid w:val="003B79AB"/>
    <w:rsid w:val="003B7C94"/>
    <w:rsid w:val="003B7FC4"/>
    <w:rsid w:val="003C02D0"/>
    <w:rsid w:val="003C04CC"/>
    <w:rsid w:val="003C0FA5"/>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481"/>
    <w:rsid w:val="003C7759"/>
    <w:rsid w:val="003C7A62"/>
    <w:rsid w:val="003C7EF6"/>
    <w:rsid w:val="003C7F14"/>
    <w:rsid w:val="003D0562"/>
    <w:rsid w:val="003D13E2"/>
    <w:rsid w:val="003D158D"/>
    <w:rsid w:val="003D195E"/>
    <w:rsid w:val="003D2005"/>
    <w:rsid w:val="003D2364"/>
    <w:rsid w:val="003D2530"/>
    <w:rsid w:val="003D2C45"/>
    <w:rsid w:val="003D31B2"/>
    <w:rsid w:val="003D3401"/>
    <w:rsid w:val="003D3698"/>
    <w:rsid w:val="003D3BD2"/>
    <w:rsid w:val="003D47C0"/>
    <w:rsid w:val="003D4E1F"/>
    <w:rsid w:val="003D532C"/>
    <w:rsid w:val="003D54D4"/>
    <w:rsid w:val="003D603C"/>
    <w:rsid w:val="003D65D3"/>
    <w:rsid w:val="003D687F"/>
    <w:rsid w:val="003D79F2"/>
    <w:rsid w:val="003D7F0C"/>
    <w:rsid w:val="003D7FF3"/>
    <w:rsid w:val="003E0274"/>
    <w:rsid w:val="003E14B3"/>
    <w:rsid w:val="003E166B"/>
    <w:rsid w:val="003E1811"/>
    <w:rsid w:val="003E1AD9"/>
    <w:rsid w:val="003E21DA"/>
    <w:rsid w:val="003E288E"/>
    <w:rsid w:val="003E329B"/>
    <w:rsid w:val="003E57AE"/>
    <w:rsid w:val="003E6CA9"/>
    <w:rsid w:val="003E7032"/>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84C"/>
    <w:rsid w:val="00415BDE"/>
    <w:rsid w:val="00415DDA"/>
    <w:rsid w:val="00416786"/>
    <w:rsid w:val="00416832"/>
    <w:rsid w:val="0041684B"/>
    <w:rsid w:val="004174E0"/>
    <w:rsid w:val="0041781F"/>
    <w:rsid w:val="00417989"/>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30465"/>
    <w:rsid w:val="004304C5"/>
    <w:rsid w:val="004307C6"/>
    <w:rsid w:val="00430EA7"/>
    <w:rsid w:val="004312C7"/>
    <w:rsid w:val="004312CD"/>
    <w:rsid w:val="00431716"/>
    <w:rsid w:val="00431B21"/>
    <w:rsid w:val="00432143"/>
    <w:rsid w:val="004325C8"/>
    <w:rsid w:val="0043266C"/>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E77"/>
    <w:rsid w:val="004413C8"/>
    <w:rsid w:val="00441C38"/>
    <w:rsid w:val="00441FB6"/>
    <w:rsid w:val="00442085"/>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5FF"/>
    <w:rsid w:val="00451C9F"/>
    <w:rsid w:val="0045258F"/>
    <w:rsid w:val="004525CA"/>
    <w:rsid w:val="00452783"/>
    <w:rsid w:val="0045294B"/>
    <w:rsid w:val="00452D8F"/>
    <w:rsid w:val="00452FCA"/>
    <w:rsid w:val="004538D7"/>
    <w:rsid w:val="0045619B"/>
    <w:rsid w:val="004562D0"/>
    <w:rsid w:val="004563EA"/>
    <w:rsid w:val="0045666B"/>
    <w:rsid w:val="00456745"/>
    <w:rsid w:val="00456A73"/>
    <w:rsid w:val="00456F63"/>
    <w:rsid w:val="004574C6"/>
    <w:rsid w:val="004601C4"/>
    <w:rsid w:val="0046033D"/>
    <w:rsid w:val="004603C6"/>
    <w:rsid w:val="00460AFF"/>
    <w:rsid w:val="0046113B"/>
    <w:rsid w:val="004612A5"/>
    <w:rsid w:val="004614BA"/>
    <w:rsid w:val="00461868"/>
    <w:rsid w:val="004618CE"/>
    <w:rsid w:val="004622EC"/>
    <w:rsid w:val="004625F9"/>
    <w:rsid w:val="004628C8"/>
    <w:rsid w:val="0046295C"/>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3354"/>
    <w:rsid w:val="00493A16"/>
    <w:rsid w:val="00493C07"/>
    <w:rsid w:val="00494A53"/>
    <w:rsid w:val="00494B48"/>
    <w:rsid w:val="004954CC"/>
    <w:rsid w:val="004958F6"/>
    <w:rsid w:val="004959C2"/>
    <w:rsid w:val="00495C01"/>
    <w:rsid w:val="004966EC"/>
    <w:rsid w:val="00496710"/>
    <w:rsid w:val="00496E30"/>
    <w:rsid w:val="00496EA3"/>
    <w:rsid w:val="00497F03"/>
    <w:rsid w:val="004A0013"/>
    <w:rsid w:val="004A01D1"/>
    <w:rsid w:val="004A04A6"/>
    <w:rsid w:val="004A06CE"/>
    <w:rsid w:val="004A2BFB"/>
    <w:rsid w:val="004A31D7"/>
    <w:rsid w:val="004A3CCA"/>
    <w:rsid w:val="004A3E61"/>
    <w:rsid w:val="004A438F"/>
    <w:rsid w:val="004A49FB"/>
    <w:rsid w:val="004A4F51"/>
    <w:rsid w:val="004A640A"/>
    <w:rsid w:val="004A688C"/>
    <w:rsid w:val="004A6A11"/>
    <w:rsid w:val="004A6E90"/>
    <w:rsid w:val="004B02D5"/>
    <w:rsid w:val="004B091E"/>
    <w:rsid w:val="004B0A7E"/>
    <w:rsid w:val="004B1323"/>
    <w:rsid w:val="004B15AB"/>
    <w:rsid w:val="004B19AF"/>
    <w:rsid w:val="004B1B48"/>
    <w:rsid w:val="004B2029"/>
    <w:rsid w:val="004B20C8"/>
    <w:rsid w:val="004B217F"/>
    <w:rsid w:val="004B32DA"/>
    <w:rsid w:val="004B36F5"/>
    <w:rsid w:val="004B3BE2"/>
    <w:rsid w:val="004B3DF1"/>
    <w:rsid w:val="004B4336"/>
    <w:rsid w:val="004B449D"/>
    <w:rsid w:val="004B4B51"/>
    <w:rsid w:val="004B5007"/>
    <w:rsid w:val="004B5C42"/>
    <w:rsid w:val="004B5DB7"/>
    <w:rsid w:val="004B62DB"/>
    <w:rsid w:val="004B6D20"/>
    <w:rsid w:val="004B7194"/>
    <w:rsid w:val="004B738C"/>
    <w:rsid w:val="004C013E"/>
    <w:rsid w:val="004C0432"/>
    <w:rsid w:val="004C0A59"/>
    <w:rsid w:val="004C168D"/>
    <w:rsid w:val="004C1A08"/>
    <w:rsid w:val="004C1AD0"/>
    <w:rsid w:val="004C206B"/>
    <w:rsid w:val="004C20EC"/>
    <w:rsid w:val="004C23D9"/>
    <w:rsid w:val="004C3514"/>
    <w:rsid w:val="004C376B"/>
    <w:rsid w:val="004C3CBA"/>
    <w:rsid w:val="004C3CED"/>
    <w:rsid w:val="004C4027"/>
    <w:rsid w:val="004C4C73"/>
    <w:rsid w:val="004C4EB0"/>
    <w:rsid w:val="004C4F12"/>
    <w:rsid w:val="004C53B6"/>
    <w:rsid w:val="004C58D4"/>
    <w:rsid w:val="004C5904"/>
    <w:rsid w:val="004C5997"/>
    <w:rsid w:val="004C5B35"/>
    <w:rsid w:val="004C622D"/>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96C"/>
    <w:rsid w:val="004D51D4"/>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C2A"/>
    <w:rsid w:val="004E6C79"/>
    <w:rsid w:val="004E6F29"/>
    <w:rsid w:val="004E7331"/>
    <w:rsid w:val="004E7525"/>
    <w:rsid w:val="004E7833"/>
    <w:rsid w:val="004E7874"/>
    <w:rsid w:val="004E7E2C"/>
    <w:rsid w:val="004E7FD5"/>
    <w:rsid w:val="004F0017"/>
    <w:rsid w:val="004F00A8"/>
    <w:rsid w:val="004F04F4"/>
    <w:rsid w:val="004F075F"/>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292B"/>
    <w:rsid w:val="00502AD8"/>
    <w:rsid w:val="005036D0"/>
    <w:rsid w:val="0050376D"/>
    <w:rsid w:val="0050391B"/>
    <w:rsid w:val="00503EE3"/>
    <w:rsid w:val="005041CB"/>
    <w:rsid w:val="00504B09"/>
    <w:rsid w:val="00505C2A"/>
    <w:rsid w:val="00505C8F"/>
    <w:rsid w:val="00506261"/>
    <w:rsid w:val="00506534"/>
    <w:rsid w:val="00506781"/>
    <w:rsid w:val="00506F33"/>
    <w:rsid w:val="005072E9"/>
    <w:rsid w:val="00507BC9"/>
    <w:rsid w:val="00507C2C"/>
    <w:rsid w:val="00507DEE"/>
    <w:rsid w:val="00510227"/>
    <w:rsid w:val="00510786"/>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B35"/>
    <w:rsid w:val="00532CD5"/>
    <w:rsid w:val="00532D19"/>
    <w:rsid w:val="00532E1B"/>
    <w:rsid w:val="00533034"/>
    <w:rsid w:val="0053485E"/>
    <w:rsid w:val="00534A03"/>
    <w:rsid w:val="005361AE"/>
    <w:rsid w:val="005369F3"/>
    <w:rsid w:val="00537F45"/>
    <w:rsid w:val="00540458"/>
    <w:rsid w:val="00540920"/>
    <w:rsid w:val="0054096B"/>
    <w:rsid w:val="005417D7"/>
    <w:rsid w:val="00541811"/>
    <w:rsid w:val="00541B9B"/>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BCC"/>
    <w:rsid w:val="00553160"/>
    <w:rsid w:val="00553D71"/>
    <w:rsid w:val="00554050"/>
    <w:rsid w:val="005547A3"/>
    <w:rsid w:val="0055489F"/>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2174"/>
    <w:rsid w:val="00573015"/>
    <w:rsid w:val="005735D0"/>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71AF"/>
    <w:rsid w:val="00587471"/>
    <w:rsid w:val="005877E4"/>
    <w:rsid w:val="005879D2"/>
    <w:rsid w:val="00587C60"/>
    <w:rsid w:val="00591368"/>
    <w:rsid w:val="0059186A"/>
    <w:rsid w:val="005918AF"/>
    <w:rsid w:val="00591B1D"/>
    <w:rsid w:val="00591F89"/>
    <w:rsid w:val="005924EA"/>
    <w:rsid w:val="00593B76"/>
    <w:rsid w:val="00593C4E"/>
    <w:rsid w:val="005941B6"/>
    <w:rsid w:val="0059478A"/>
    <w:rsid w:val="00594EB0"/>
    <w:rsid w:val="005953ED"/>
    <w:rsid w:val="00595AE4"/>
    <w:rsid w:val="00597AB6"/>
    <w:rsid w:val="00597D67"/>
    <w:rsid w:val="00597F29"/>
    <w:rsid w:val="005A049F"/>
    <w:rsid w:val="005A051E"/>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3382"/>
    <w:rsid w:val="005B34F0"/>
    <w:rsid w:val="005B4071"/>
    <w:rsid w:val="005B4253"/>
    <w:rsid w:val="005B4661"/>
    <w:rsid w:val="005B4829"/>
    <w:rsid w:val="005B4B8E"/>
    <w:rsid w:val="005B4C14"/>
    <w:rsid w:val="005B4EAF"/>
    <w:rsid w:val="005B543F"/>
    <w:rsid w:val="005B5659"/>
    <w:rsid w:val="005B60C5"/>
    <w:rsid w:val="005B6949"/>
    <w:rsid w:val="005B6BE1"/>
    <w:rsid w:val="005B6C3B"/>
    <w:rsid w:val="005B6FB1"/>
    <w:rsid w:val="005B735F"/>
    <w:rsid w:val="005B7694"/>
    <w:rsid w:val="005B7C27"/>
    <w:rsid w:val="005C014C"/>
    <w:rsid w:val="005C032F"/>
    <w:rsid w:val="005C0D05"/>
    <w:rsid w:val="005C105C"/>
    <w:rsid w:val="005C1194"/>
    <w:rsid w:val="005C11F5"/>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27DD"/>
    <w:rsid w:val="005D2821"/>
    <w:rsid w:val="005D2BBA"/>
    <w:rsid w:val="005D2BC8"/>
    <w:rsid w:val="005D2C34"/>
    <w:rsid w:val="005D2D29"/>
    <w:rsid w:val="005D3080"/>
    <w:rsid w:val="005D31BD"/>
    <w:rsid w:val="005D3986"/>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A06"/>
    <w:rsid w:val="005D7F46"/>
    <w:rsid w:val="005E0157"/>
    <w:rsid w:val="005E03D1"/>
    <w:rsid w:val="005E05AE"/>
    <w:rsid w:val="005E113F"/>
    <w:rsid w:val="005E1480"/>
    <w:rsid w:val="005E1641"/>
    <w:rsid w:val="005E1AA3"/>
    <w:rsid w:val="005E1E28"/>
    <w:rsid w:val="005E1F82"/>
    <w:rsid w:val="005E236A"/>
    <w:rsid w:val="005E280C"/>
    <w:rsid w:val="005E288E"/>
    <w:rsid w:val="005E2A6A"/>
    <w:rsid w:val="005E3A7C"/>
    <w:rsid w:val="005E3B58"/>
    <w:rsid w:val="005E3DB2"/>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31D7"/>
    <w:rsid w:val="005F3DED"/>
    <w:rsid w:val="005F3DF4"/>
    <w:rsid w:val="005F40BA"/>
    <w:rsid w:val="005F40F9"/>
    <w:rsid w:val="005F41A7"/>
    <w:rsid w:val="005F4381"/>
    <w:rsid w:val="005F5423"/>
    <w:rsid w:val="005F55DF"/>
    <w:rsid w:val="005F616B"/>
    <w:rsid w:val="005F6635"/>
    <w:rsid w:val="005F6A6E"/>
    <w:rsid w:val="005F79D5"/>
    <w:rsid w:val="005F7AE6"/>
    <w:rsid w:val="00600190"/>
    <w:rsid w:val="0060028D"/>
    <w:rsid w:val="00600B9B"/>
    <w:rsid w:val="00600C38"/>
    <w:rsid w:val="00601135"/>
    <w:rsid w:val="006011A3"/>
    <w:rsid w:val="006016D5"/>
    <w:rsid w:val="0060187F"/>
    <w:rsid w:val="006018BE"/>
    <w:rsid w:val="0060194F"/>
    <w:rsid w:val="00601A6E"/>
    <w:rsid w:val="00601D1A"/>
    <w:rsid w:val="00601ED0"/>
    <w:rsid w:val="006020F1"/>
    <w:rsid w:val="006023CA"/>
    <w:rsid w:val="00602539"/>
    <w:rsid w:val="006026F8"/>
    <w:rsid w:val="006030FB"/>
    <w:rsid w:val="006037B9"/>
    <w:rsid w:val="00603A99"/>
    <w:rsid w:val="00603E7F"/>
    <w:rsid w:val="0060479F"/>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474"/>
    <w:rsid w:val="006236BE"/>
    <w:rsid w:val="00623DE4"/>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40F9B"/>
    <w:rsid w:val="0064158E"/>
    <w:rsid w:val="0064188B"/>
    <w:rsid w:val="00641A03"/>
    <w:rsid w:val="00643022"/>
    <w:rsid w:val="006441E5"/>
    <w:rsid w:val="006444B4"/>
    <w:rsid w:val="0064465B"/>
    <w:rsid w:val="00644704"/>
    <w:rsid w:val="00645108"/>
    <w:rsid w:val="00645766"/>
    <w:rsid w:val="0064577F"/>
    <w:rsid w:val="00645EA9"/>
    <w:rsid w:val="006461C0"/>
    <w:rsid w:val="006463A0"/>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3C"/>
    <w:rsid w:val="00654841"/>
    <w:rsid w:val="0065534B"/>
    <w:rsid w:val="00656743"/>
    <w:rsid w:val="006567D8"/>
    <w:rsid w:val="00657D3D"/>
    <w:rsid w:val="00657DD3"/>
    <w:rsid w:val="00657EA7"/>
    <w:rsid w:val="00660347"/>
    <w:rsid w:val="00660DA1"/>
    <w:rsid w:val="00660E3E"/>
    <w:rsid w:val="00660E7E"/>
    <w:rsid w:val="0066120F"/>
    <w:rsid w:val="00661376"/>
    <w:rsid w:val="00661BFD"/>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76E"/>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B11"/>
    <w:rsid w:val="006B2143"/>
    <w:rsid w:val="006B2689"/>
    <w:rsid w:val="006B3670"/>
    <w:rsid w:val="006B374B"/>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D1E"/>
    <w:rsid w:val="006C3B8F"/>
    <w:rsid w:val="006C3D3B"/>
    <w:rsid w:val="006C3E7E"/>
    <w:rsid w:val="006C3F3F"/>
    <w:rsid w:val="006C4109"/>
    <w:rsid w:val="006C45E6"/>
    <w:rsid w:val="006C4EE5"/>
    <w:rsid w:val="006C523F"/>
    <w:rsid w:val="006C6745"/>
    <w:rsid w:val="006C6894"/>
    <w:rsid w:val="006C6973"/>
    <w:rsid w:val="006C69DC"/>
    <w:rsid w:val="006C7BCF"/>
    <w:rsid w:val="006D00CA"/>
    <w:rsid w:val="006D01EB"/>
    <w:rsid w:val="006D020B"/>
    <w:rsid w:val="006D045A"/>
    <w:rsid w:val="006D0923"/>
    <w:rsid w:val="006D1117"/>
    <w:rsid w:val="006D17C4"/>
    <w:rsid w:val="006D1844"/>
    <w:rsid w:val="006D2C2E"/>
    <w:rsid w:val="006D2EDE"/>
    <w:rsid w:val="006D39CA"/>
    <w:rsid w:val="006D3A20"/>
    <w:rsid w:val="006D3B78"/>
    <w:rsid w:val="006D3F14"/>
    <w:rsid w:val="006D3F79"/>
    <w:rsid w:val="006D4075"/>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C04"/>
    <w:rsid w:val="006E4304"/>
    <w:rsid w:val="006E48DC"/>
    <w:rsid w:val="006E499F"/>
    <w:rsid w:val="006E4D2B"/>
    <w:rsid w:val="006E51E0"/>
    <w:rsid w:val="006E57A9"/>
    <w:rsid w:val="006E6639"/>
    <w:rsid w:val="006E6975"/>
    <w:rsid w:val="006E6EA5"/>
    <w:rsid w:val="006E78AB"/>
    <w:rsid w:val="006F001E"/>
    <w:rsid w:val="006F0943"/>
    <w:rsid w:val="006F1613"/>
    <w:rsid w:val="006F1709"/>
    <w:rsid w:val="006F2A89"/>
    <w:rsid w:val="006F33F2"/>
    <w:rsid w:val="006F3C27"/>
    <w:rsid w:val="006F40D2"/>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D12"/>
    <w:rsid w:val="00702DFA"/>
    <w:rsid w:val="00703383"/>
    <w:rsid w:val="00703414"/>
    <w:rsid w:val="007034CE"/>
    <w:rsid w:val="00704509"/>
    <w:rsid w:val="00704B8E"/>
    <w:rsid w:val="0070507D"/>
    <w:rsid w:val="00705437"/>
    <w:rsid w:val="00705C64"/>
    <w:rsid w:val="007067A5"/>
    <w:rsid w:val="0070720A"/>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232B"/>
    <w:rsid w:val="00722C40"/>
    <w:rsid w:val="00724051"/>
    <w:rsid w:val="00724602"/>
    <w:rsid w:val="00724CF4"/>
    <w:rsid w:val="00724F7C"/>
    <w:rsid w:val="00724FD6"/>
    <w:rsid w:val="007250D7"/>
    <w:rsid w:val="007258F7"/>
    <w:rsid w:val="007267E0"/>
    <w:rsid w:val="00726A3C"/>
    <w:rsid w:val="00727658"/>
    <w:rsid w:val="00727E5B"/>
    <w:rsid w:val="0073017A"/>
    <w:rsid w:val="00730346"/>
    <w:rsid w:val="007305A6"/>
    <w:rsid w:val="00731792"/>
    <w:rsid w:val="00731E03"/>
    <w:rsid w:val="0073246C"/>
    <w:rsid w:val="00733009"/>
    <w:rsid w:val="00734193"/>
    <w:rsid w:val="00734A56"/>
    <w:rsid w:val="007357EF"/>
    <w:rsid w:val="00735ECD"/>
    <w:rsid w:val="00736065"/>
    <w:rsid w:val="00736953"/>
    <w:rsid w:val="00736A9D"/>
    <w:rsid w:val="00736C4F"/>
    <w:rsid w:val="0073781C"/>
    <w:rsid w:val="00737986"/>
    <w:rsid w:val="00740DF6"/>
    <w:rsid w:val="00740E6B"/>
    <w:rsid w:val="00740FF4"/>
    <w:rsid w:val="00741A51"/>
    <w:rsid w:val="00741C39"/>
    <w:rsid w:val="00742BC5"/>
    <w:rsid w:val="00742DA2"/>
    <w:rsid w:val="00742EA1"/>
    <w:rsid w:val="0074353D"/>
    <w:rsid w:val="00743781"/>
    <w:rsid w:val="00743995"/>
    <w:rsid w:val="00743DD1"/>
    <w:rsid w:val="007444B9"/>
    <w:rsid w:val="00744F2E"/>
    <w:rsid w:val="00745596"/>
    <w:rsid w:val="0074562A"/>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FB"/>
    <w:rsid w:val="00757965"/>
    <w:rsid w:val="007605B9"/>
    <w:rsid w:val="007615AA"/>
    <w:rsid w:val="00761789"/>
    <w:rsid w:val="00761A59"/>
    <w:rsid w:val="00761C26"/>
    <w:rsid w:val="00761D8B"/>
    <w:rsid w:val="00761E6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F23"/>
    <w:rsid w:val="0076712C"/>
    <w:rsid w:val="007671B5"/>
    <w:rsid w:val="007671BF"/>
    <w:rsid w:val="00767961"/>
    <w:rsid w:val="00767969"/>
    <w:rsid w:val="00767FAB"/>
    <w:rsid w:val="007705A7"/>
    <w:rsid w:val="007712CE"/>
    <w:rsid w:val="00771917"/>
    <w:rsid w:val="00771D29"/>
    <w:rsid w:val="00771DE5"/>
    <w:rsid w:val="00771FC3"/>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8F6"/>
    <w:rsid w:val="00783AB7"/>
    <w:rsid w:val="00783B78"/>
    <w:rsid w:val="00784C10"/>
    <w:rsid w:val="00785504"/>
    <w:rsid w:val="00785EF9"/>
    <w:rsid w:val="00785FC9"/>
    <w:rsid w:val="0078685B"/>
    <w:rsid w:val="00786D15"/>
    <w:rsid w:val="007903B6"/>
    <w:rsid w:val="00791589"/>
    <w:rsid w:val="00791E8D"/>
    <w:rsid w:val="007923D9"/>
    <w:rsid w:val="007924EC"/>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452A"/>
    <w:rsid w:val="007A5967"/>
    <w:rsid w:val="007A5A54"/>
    <w:rsid w:val="007A611A"/>
    <w:rsid w:val="007A7E34"/>
    <w:rsid w:val="007B01F8"/>
    <w:rsid w:val="007B08D2"/>
    <w:rsid w:val="007B0963"/>
    <w:rsid w:val="007B0C18"/>
    <w:rsid w:val="007B1295"/>
    <w:rsid w:val="007B134F"/>
    <w:rsid w:val="007B1CAC"/>
    <w:rsid w:val="007B2098"/>
    <w:rsid w:val="007B2116"/>
    <w:rsid w:val="007B2930"/>
    <w:rsid w:val="007B2974"/>
    <w:rsid w:val="007B2E18"/>
    <w:rsid w:val="007B3502"/>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C30"/>
    <w:rsid w:val="007B758F"/>
    <w:rsid w:val="007B75E3"/>
    <w:rsid w:val="007B780B"/>
    <w:rsid w:val="007B79BA"/>
    <w:rsid w:val="007B7AD9"/>
    <w:rsid w:val="007B7ED6"/>
    <w:rsid w:val="007C01DF"/>
    <w:rsid w:val="007C0341"/>
    <w:rsid w:val="007C0654"/>
    <w:rsid w:val="007C0873"/>
    <w:rsid w:val="007C0FCE"/>
    <w:rsid w:val="007C16F0"/>
    <w:rsid w:val="007C18E9"/>
    <w:rsid w:val="007C1F84"/>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2205"/>
    <w:rsid w:val="007D2686"/>
    <w:rsid w:val="007D31DE"/>
    <w:rsid w:val="007D3CE4"/>
    <w:rsid w:val="007D41E1"/>
    <w:rsid w:val="007D4861"/>
    <w:rsid w:val="007D4B13"/>
    <w:rsid w:val="007D4E04"/>
    <w:rsid w:val="007D569C"/>
    <w:rsid w:val="007D58B3"/>
    <w:rsid w:val="007D5F6C"/>
    <w:rsid w:val="007D6315"/>
    <w:rsid w:val="007D631C"/>
    <w:rsid w:val="007D6C15"/>
    <w:rsid w:val="007D6F06"/>
    <w:rsid w:val="007D7592"/>
    <w:rsid w:val="007D78FE"/>
    <w:rsid w:val="007E00D9"/>
    <w:rsid w:val="007E09B6"/>
    <w:rsid w:val="007E1C4B"/>
    <w:rsid w:val="007E20D1"/>
    <w:rsid w:val="007E3B92"/>
    <w:rsid w:val="007E3C3A"/>
    <w:rsid w:val="007E3C7D"/>
    <w:rsid w:val="007E477D"/>
    <w:rsid w:val="007E4DA1"/>
    <w:rsid w:val="007E5800"/>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74EC"/>
    <w:rsid w:val="00807537"/>
    <w:rsid w:val="008076F0"/>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15BE"/>
    <w:rsid w:val="00821C19"/>
    <w:rsid w:val="00822180"/>
    <w:rsid w:val="008233EF"/>
    <w:rsid w:val="00824335"/>
    <w:rsid w:val="00824504"/>
    <w:rsid w:val="00824552"/>
    <w:rsid w:val="00824E2A"/>
    <w:rsid w:val="00824FD8"/>
    <w:rsid w:val="0082533E"/>
    <w:rsid w:val="00825B81"/>
    <w:rsid w:val="0082627F"/>
    <w:rsid w:val="0082665C"/>
    <w:rsid w:val="00826812"/>
    <w:rsid w:val="00826CF5"/>
    <w:rsid w:val="008273B0"/>
    <w:rsid w:val="00827D51"/>
    <w:rsid w:val="00827E33"/>
    <w:rsid w:val="00827E9F"/>
    <w:rsid w:val="0083058C"/>
    <w:rsid w:val="00830E7F"/>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C26"/>
    <w:rsid w:val="008413CF"/>
    <w:rsid w:val="008413E3"/>
    <w:rsid w:val="008418CB"/>
    <w:rsid w:val="008422E5"/>
    <w:rsid w:val="008425C1"/>
    <w:rsid w:val="0084278A"/>
    <w:rsid w:val="00842B97"/>
    <w:rsid w:val="00842C3B"/>
    <w:rsid w:val="00842CE2"/>
    <w:rsid w:val="00843651"/>
    <w:rsid w:val="008436E8"/>
    <w:rsid w:val="008443F9"/>
    <w:rsid w:val="008444B2"/>
    <w:rsid w:val="00844769"/>
    <w:rsid w:val="00844A0F"/>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2134"/>
    <w:rsid w:val="00862251"/>
    <w:rsid w:val="008627AA"/>
    <w:rsid w:val="00862BBA"/>
    <w:rsid w:val="00862DA4"/>
    <w:rsid w:val="0086320E"/>
    <w:rsid w:val="0086321D"/>
    <w:rsid w:val="00863568"/>
    <w:rsid w:val="00863D8D"/>
    <w:rsid w:val="008644EA"/>
    <w:rsid w:val="00865205"/>
    <w:rsid w:val="00865816"/>
    <w:rsid w:val="00865897"/>
    <w:rsid w:val="0086591B"/>
    <w:rsid w:val="00866E64"/>
    <w:rsid w:val="00866F1C"/>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18A3"/>
    <w:rsid w:val="00881C96"/>
    <w:rsid w:val="00882270"/>
    <w:rsid w:val="008827B9"/>
    <w:rsid w:val="00882DFB"/>
    <w:rsid w:val="00882EBD"/>
    <w:rsid w:val="008838B6"/>
    <w:rsid w:val="00883CC9"/>
    <w:rsid w:val="00883E6C"/>
    <w:rsid w:val="008843E0"/>
    <w:rsid w:val="008845EE"/>
    <w:rsid w:val="0088466E"/>
    <w:rsid w:val="00885121"/>
    <w:rsid w:val="00885309"/>
    <w:rsid w:val="0088543C"/>
    <w:rsid w:val="00885695"/>
    <w:rsid w:val="00885D3E"/>
    <w:rsid w:val="00886CF3"/>
    <w:rsid w:val="008872E9"/>
    <w:rsid w:val="00887C29"/>
    <w:rsid w:val="00887E87"/>
    <w:rsid w:val="00890B11"/>
    <w:rsid w:val="00890F52"/>
    <w:rsid w:val="0089181F"/>
    <w:rsid w:val="00891C59"/>
    <w:rsid w:val="00891CB8"/>
    <w:rsid w:val="008920E6"/>
    <w:rsid w:val="00892330"/>
    <w:rsid w:val="00892E38"/>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47E"/>
    <w:rsid w:val="008A376B"/>
    <w:rsid w:val="008A3EA5"/>
    <w:rsid w:val="008A40CE"/>
    <w:rsid w:val="008A40E8"/>
    <w:rsid w:val="008A5343"/>
    <w:rsid w:val="008A5C0B"/>
    <w:rsid w:val="008A5DAA"/>
    <w:rsid w:val="008A5DC3"/>
    <w:rsid w:val="008A5DF7"/>
    <w:rsid w:val="008A5FBA"/>
    <w:rsid w:val="008A6302"/>
    <w:rsid w:val="008A67C2"/>
    <w:rsid w:val="008A68DB"/>
    <w:rsid w:val="008A6957"/>
    <w:rsid w:val="008A7174"/>
    <w:rsid w:val="008A7632"/>
    <w:rsid w:val="008A7937"/>
    <w:rsid w:val="008A7FD9"/>
    <w:rsid w:val="008B0042"/>
    <w:rsid w:val="008B0BC5"/>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E0F"/>
    <w:rsid w:val="008C0257"/>
    <w:rsid w:val="008C0488"/>
    <w:rsid w:val="008C04FA"/>
    <w:rsid w:val="008C0563"/>
    <w:rsid w:val="008C06C5"/>
    <w:rsid w:val="008C18C7"/>
    <w:rsid w:val="008C21F8"/>
    <w:rsid w:val="008C27CA"/>
    <w:rsid w:val="008C296E"/>
    <w:rsid w:val="008C299A"/>
    <w:rsid w:val="008C2A1D"/>
    <w:rsid w:val="008C2F85"/>
    <w:rsid w:val="008C3690"/>
    <w:rsid w:val="008C3F78"/>
    <w:rsid w:val="008C40A4"/>
    <w:rsid w:val="008C4610"/>
    <w:rsid w:val="008C47F8"/>
    <w:rsid w:val="008C4A62"/>
    <w:rsid w:val="008C51F7"/>
    <w:rsid w:val="008C553B"/>
    <w:rsid w:val="008C6101"/>
    <w:rsid w:val="008C623E"/>
    <w:rsid w:val="008C63C7"/>
    <w:rsid w:val="008C69E7"/>
    <w:rsid w:val="008C6A3B"/>
    <w:rsid w:val="008C6B85"/>
    <w:rsid w:val="008C745A"/>
    <w:rsid w:val="008C7465"/>
    <w:rsid w:val="008C7E60"/>
    <w:rsid w:val="008D071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5D3E"/>
    <w:rsid w:val="008E63D6"/>
    <w:rsid w:val="008E6B31"/>
    <w:rsid w:val="008E6CAA"/>
    <w:rsid w:val="008E6FA3"/>
    <w:rsid w:val="008E704A"/>
    <w:rsid w:val="008E729F"/>
    <w:rsid w:val="008E7B1C"/>
    <w:rsid w:val="008E7B8E"/>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5B3C"/>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73DE"/>
    <w:rsid w:val="0091014C"/>
    <w:rsid w:val="00910230"/>
    <w:rsid w:val="00911345"/>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DD7"/>
    <w:rsid w:val="0091745A"/>
    <w:rsid w:val="0091747F"/>
    <w:rsid w:val="0091789F"/>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5D0"/>
    <w:rsid w:val="00931BA1"/>
    <w:rsid w:val="00932498"/>
    <w:rsid w:val="00932F7B"/>
    <w:rsid w:val="0093308D"/>
    <w:rsid w:val="0093348F"/>
    <w:rsid w:val="00933626"/>
    <w:rsid w:val="0093429F"/>
    <w:rsid w:val="00934769"/>
    <w:rsid w:val="00935424"/>
    <w:rsid w:val="00935720"/>
    <w:rsid w:val="00935824"/>
    <w:rsid w:val="00935CC5"/>
    <w:rsid w:val="00935ED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245D"/>
    <w:rsid w:val="00953021"/>
    <w:rsid w:val="00953390"/>
    <w:rsid w:val="00955EC5"/>
    <w:rsid w:val="009577DE"/>
    <w:rsid w:val="00957F0F"/>
    <w:rsid w:val="00957F5E"/>
    <w:rsid w:val="009604C2"/>
    <w:rsid w:val="00960951"/>
    <w:rsid w:val="009610BA"/>
    <w:rsid w:val="009616DE"/>
    <w:rsid w:val="009617C9"/>
    <w:rsid w:val="0096185B"/>
    <w:rsid w:val="009618E1"/>
    <w:rsid w:val="00961931"/>
    <w:rsid w:val="00961A67"/>
    <w:rsid w:val="00961C2F"/>
    <w:rsid w:val="00962B41"/>
    <w:rsid w:val="0096486C"/>
    <w:rsid w:val="0096488D"/>
    <w:rsid w:val="0096502B"/>
    <w:rsid w:val="00965055"/>
    <w:rsid w:val="009652B7"/>
    <w:rsid w:val="009659AF"/>
    <w:rsid w:val="00965CF3"/>
    <w:rsid w:val="00965F1E"/>
    <w:rsid w:val="0096617F"/>
    <w:rsid w:val="00966392"/>
    <w:rsid w:val="009664BB"/>
    <w:rsid w:val="009667B9"/>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6141"/>
    <w:rsid w:val="00976B3C"/>
    <w:rsid w:val="00976E1A"/>
    <w:rsid w:val="00976EFD"/>
    <w:rsid w:val="009771DE"/>
    <w:rsid w:val="0097756F"/>
    <w:rsid w:val="00977609"/>
    <w:rsid w:val="00977867"/>
    <w:rsid w:val="00980880"/>
    <w:rsid w:val="00981D4B"/>
    <w:rsid w:val="0098260A"/>
    <w:rsid w:val="00982C18"/>
    <w:rsid w:val="00982E0D"/>
    <w:rsid w:val="00983750"/>
    <w:rsid w:val="009838F2"/>
    <w:rsid w:val="00984BDD"/>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8E7"/>
    <w:rsid w:val="009A2B8B"/>
    <w:rsid w:val="009A2C3B"/>
    <w:rsid w:val="009A321A"/>
    <w:rsid w:val="009A4C9A"/>
    <w:rsid w:val="009A504F"/>
    <w:rsid w:val="009A5774"/>
    <w:rsid w:val="009A57DC"/>
    <w:rsid w:val="009A59DB"/>
    <w:rsid w:val="009A5C86"/>
    <w:rsid w:val="009A6AC5"/>
    <w:rsid w:val="009A71E7"/>
    <w:rsid w:val="009A73E4"/>
    <w:rsid w:val="009A7408"/>
    <w:rsid w:val="009A7B68"/>
    <w:rsid w:val="009A7C70"/>
    <w:rsid w:val="009A7DF9"/>
    <w:rsid w:val="009A7F98"/>
    <w:rsid w:val="009B0356"/>
    <w:rsid w:val="009B067F"/>
    <w:rsid w:val="009B0A35"/>
    <w:rsid w:val="009B0D4D"/>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9D4"/>
    <w:rsid w:val="009D5F6B"/>
    <w:rsid w:val="009D6294"/>
    <w:rsid w:val="009D640C"/>
    <w:rsid w:val="009D6D59"/>
    <w:rsid w:val="009E02B6"/>
    <w:rsid w:val="009E032F"/>
    <w:rsid w:val="009E0D2F"/>
    <w:rsid w:val="009E0DF9"/>
    <w:rsid w:val="009E116F"/>
    <w:rsid w:val="009E18ED"/>
    <w:rsid w:val="009E1DC5"/>
    <w:rsid w:val="009E1E33"/>
    <w:rsid w:val="009E2A3E"/>
    <w:rsid w:val="009E2B4D"/>
    <w:rsid w:val="009E2C0D"/>
    <w:rsid w:val="009E2DA3"/>
    <w:rsid w:val="009E3618"/>
    <w:rsid w:val="009E41B1"/>
    <w:rsid w:val="009E44E5"/>
    <w:rsid w:val="009E4BF7"/>
    <w:rsid w:val="009E569B"/>
    <w:rsid w:val="009E5EED"/>
    <w:rsid w:val="009E69F4"/>
    <w:rsid w:val="009E6FCE"/>
    <w:rsid w:val="009E6FFB"/>
    <w:rsid w:val="009E7263"/>
    <w:rsid w:val="009E74F3"/>
    <w:rsid w:val="009E7741"/>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C7B"/>
    <w:rsid w:val="009F5E23"/>
    <w:rsid w:val="009F5E42"/>
    <w:rsid w:val="009F6221"/>
    <w:rsid w:val="009F6531"/>
    <w:rsid w:val="009F658F"/>
    <w:rsid w:val="009F69C8"/>
    <w:rsid w:val="009F6EB5"/>
    <w:rsid w:val="009F6F8E"/>
    <w:rsid w:val="009F7249"/>
    <w:rsid w:val="009F7431"/>
    <w:rsid w:val="009F7661"/>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D42"/>
    <w:rsid w:val="00A11F28"/>
    <w:rsid w:val="00A12BD2"/>
    <w:rsid w:val="00A1323C"/>
    <w:rsid w:val="00A132BD"/>
    <w:rsid w:val="00A133BF"/>
    <w:rsid w:val="00A13D2A"/>
    <w:rsid w:val="00A14483"/>
    <w:rsid w:val="00A14A98"/>
    <w:rsid w:val="00A14AFD"/>
    <w:rsid w:val="00A152A2"/>
    <w:rsid w:val="00A160B3"/>
    <w:rsid w:val="00A1659E"/>
    <w:rsid w:val="00A1672B"/>
    <w:rsid w:val="00A16C8D"/>
    <w:rsid w:val="00A16E2D"/>
    <w:rsid w:val="00A170D2"/>
    <w:rsid w:val="00A17159"/>
    <w:rsid w:val="00A17308"/>
    <w:rsid w:val="00A20319"/>
    <w:rsid w:val="00A20F63"/>
    <w:rsid w:val="00A21645"/>
    <w:rsid w:val="00A21972"/>
    <w:rsid w:val="00A21D11"/>
    <w:rsid w:val="00A2242E"/>
    <w:rsid w:val="00A224BF"/>
    <w:rsid w:val="00A22A3F"/>
    <w:rsid w:val="00A234B0"/>
    <w:rsid w:val="00A241D5"/>
    <w:rsid w:val="00A24519"/>
    <w:rsid w:val="00A24741"/>
    <w:rsid w:val="00A247C8"/>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D5"/>
    <w:rsid w:val="00A36BEF"/>
    <w:rsid w:val="00A36CF3"/>
    <w:rsid w:val="00A3753C"/>
    <w:rsid w:val="00A37833"/>
    <w:rsid w:val="00A40723"/>
    <w:rsid w:val="00A4080F"/>
    <w:rsid w:val="00A409BF"/>
    <w:rsid w:val="00A40E5D"/>
    <w:rsid w:val="00A41853"/>
    <w:rsid w:val="00A41EE1"/>
    <w:rsid w:val="00A423B0"/>
    <w:rsid w:val="00A43749"/>
    <w:rsid w:val="00A43A97"/>
    <w:rsid w:val="00A43C31"/>
    <w:rsid w:val="00A4420F"/>
    <w:rsid w:val="00A44314"/>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F9"/>
    <w:rsid w:val="00A7688D"/>
    <w:rsid w:val="00A77375"/>
    <w:rsid w:val="00A77CC5"/>
    <w:rsid w:val="00A77D6B"/>
    <w:rsid w:val="00A77FB5"/>
    <w:rsid w:val="00A8061F"/>
    <w:rsid w:val="00A8096E"/>
    <w:rsid w:val="00A81DCE"/>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FC4"/>
    <w:rsid w:val="00A861AA"/>
    <w:rsid w:val="00A871E5"/>
    <w:rsid w:val="00A87290"/>
    <w:rsid w:val="00A90384"/>
    <w:rsid w:val="00A906EC"/>
    <w:rsid w:val="00A90D64"/>
    <w:rsid w:val="00A90D7E"/>
    <w:rsid w:val="00A911B9"/>
    <w:rsid w:val="00A917AA"/>
    <w:rsid w:val="00A91B59"/>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74C"/>
    <w:rsid w:val="00A969A9"/>
    <w:rsid w:val="00A96AA5"/>
    <w:rsid w:val="00A96C68"/>
    <w:rsid w:val="00A96F3E"/>
    <w:rsid w:val="00A97D50"/>
    <w:rsid w:val="00A97ECF"/>
    <w:rsid w:val="00AA0249"/>
    <w:rsid w:val="00AA0F5D"/>
    <w:rsid w:val="00AA1128"/>
    <w:rsid w:val="00AA1571"/>
    <w:rsid w:val="00AA1D1A"/>
    <w:rsid w:val="00AA1F78"/>
    <w:rsid w:val="00AA25D3"/>
    <w:rsid w:val="00AA2888"/>
    <w:rsid w:val="00AA3116"/>
    <w:rsid w:val="00AA312E"/>
    <w:rsid w:val="00AA3DA9"/>
    <w:rsid w:val="00AA3FDE"/>
    <w:rsid w:val="00AA4379"/>
    <w:rsid w:val="00AA43D6"/>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773"/>
    <w:rsid w:val="00AC7094"/>
    <w:rsid w:val="00AC77A4"/>
    <w:rsid w:val="00AC7DA2"/>
    <w:rsid w:val="00AC7F08"/>
    <w:rsid w:val="00AD00C6"/>
    <w:rsid w:val="00AD05A7"/>
    <w:rsid w:val="00AD076B"/>
    <w:rsid w:val="00AD0C5C"/>
    <w:rsid w:val="00AD0DB6"/>
    <w:rsid w:val="00AD0E94"/>
    <w:rsid w:val="00AD1386"/>
    <w:rsid w:val="00AD2468"/>
    <w:rsid w:val="00AD28E3"/>
    <w:rsid w:val="00AD2A2D"/>
    <w:rsid w:val="00AD31A1"/>
    <w:rsid w:val="00AD3908"/>
    <w:rsid w:val="00AD3C69"/>
    <w:rsid w:val="00AD40D0"/>
    <w:rsid w:val="00AD4146"/>
    <w:rsid w:val="00AD4288"/>
    <w:rsid w:val="00AD458D"/>
    <w:rsid w:val="00AD4614"/>
    <w:rsid w:val="00AD4D59"/>
    <w:rsid w:val="00AD5C75"/>
    <w:rsid w:val="00AD63CB"/>
    <w:rsid w:val="00AD6C91"/>
    <w:rsid w:val="00AD6FBE"/>
    <w:rsid w:val="00AD781F"/>
    <w:rsid w:val="00AD7B5F"/>
    <w:rsid w:val="00AE019D"/>
    <w:rsid w:val="00AE20E4"/>
    <w:rsid w:val="00AE25C3"/>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BE2"/>
    <w:rsid w:val="00B13094"/>
    <w:rsid w:val="00B13446"/>
    <w:rsid w:val="00B1356A"/>
    <w:rsid w:val="00B13612"/>
    <w:rsid w:val="00B1364E"/>
    <w:rsid w:val="00B14084"/>
    <w:rsid w:val="00B1478C"/>
    <w:rsid w:val="00B15F51"/>
    <w:rsid w:val="00B15F74"/>
    <w:rsid w:val="00B16816"/>
    <w:rsid w:val="00B17DEF"/>
    <w:rsid w:val="00B20419"/>
    <w:rsid w:val="00B20663"/>
    <w:rsid w:val="00B20E99"/>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3306"/>
    <w:rsid w:val="00B33936"/>
    <w:rsid w:val="00B33A6A"/>
    <w:rsid w:val="00B33D60"/>
    <w:rsid w:val="00B342FA"/>
    <w:rsid w:val="00B3490D"/>
    <w:rsid w:val="00B34978"/>
    <w:rsid w:val="00B34E6D"/>
    <w:rsid w:val="00B35563"/>
    <w:rsid w:val="00B36056"/>
    <w:rsid w:val="00B36894"/>
    <w:rsid w:val="00B36AE4"/>
    <w:rsid w:val="00B36C6B"/>
    <w:rsid w:val="00B36D50"/>
    <w:rsid w:val="00B36F40"/>
    <w:rsid w:val="00B37964"/>
    <w:rsid w:val="00B40759"/>
    <w:rsid w:val="00B40DBA"/>
    <w:rsid w:val="00B415D1"/>
    <w:rsid w:val="00B41696"/>
    <w:rsid w:val="00B41AD6"/>
    <w:rsid w:val="00B420C8"/>
    <w:rsid w:val="00B426AD"/>
    <w:rsid w:val="00B43312"/>
    <w:rsid w:val="00B4398F"/>
    <w:rsid w:val="00B439A8"/>
    <w:rsid w:val="00B43FA7"/>
    <w:rsid w:val="00B4435C"/>
    <w:rsid w:val="00B444E4"/>
    <w:rsid w:val="00B44529"/>
    <w:rsid w:val="00B45332"/>
    <w:rsid w:val="00B46FB6"/>
    <w:rsid w:val="00B47DB9"/>
    <w:rsid w:val="00B47FCF"/>
    <w:rsid w:val="00B50065"/>
    <w:rsid w:val="00B50613"/>
    <w:rsid w:val="00B50822"/>
    <w:rsid w:val="00B50B3E"/>
    <w:rsid w:val="00B50D8F"/>
    <w:rsid w:val="00B513A9"/>
    <w:rsid w:val="00B52707"/>
    <w:rsid w:val="00B52BC9"/>
    <w:rsid w:val="00B55165"/>
    <w:rsid w:val="00B5548F"/>
    <w:rsid w:val="00B55729"/>
    <w:rsid w:val="00B5585C"/>
    <w:rsid w:val="00B565A3"/>
    <w:rsid w:val="00B56714"/>
    <w:rsid w:val="00B57D87"/>
    <w:rsid w:val="00B60628"/>
    <w:rsid w:val="00B60A87"/>
    <w:rsid w:val="00B61620"/>
    <w:rsid w:val="00B616A0"/>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502"/>
    <w:rsid w:val="00B77D6B"/>
    <w:rsid w:val="00B77EB2"/>
    <w:rsid w:val="00B80A0C"/>
    <w:rsid w:val="00B80A50"/>
    <w:rsid w:val="00B80C93"/>
    <w:rsid w:val="00B8134B"/>
    <w:rsid w:val="00B8141C"/>
    <w:rsid w:val="00B815EF"/>
    <w:rsid w:val="00B82706"/>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B06"/>
    <w:rsid w:val="00B93DCB"/>
    <w:rsid w:val="00B944CD"/>
    <w:rsid w:val="00B95E3A"/>
    <w:rsid w:val="00B961A6"/>
    <w:rsid w:val="00B964BC"/>
    <w:rsid w:val="00B96FF0"/>
    <w:rsid w:val="00B970B2"/>
    <w:rsid w:val="00B97EFC"/>
    <w:rsid w:val="00BA0A4A"/>
    <w:rsid w:val="00BA0E14"/>
    <w:rsid w:val="00BA1576"/>
    <w:rsid w:val="00BA17DF"/>
    <w:rsid w:val="00BA2115"/>
    <w:rsid w:val="00BA2973"/>
    <w:rsid w:val="00BA2C92"/>
    <w:rsid w:val="00BA2F25"/>
    <w:rsid w:val="00BA3150"/>
    <w:rsid w:val="00BA3526"/>
    <w:rsid w:val="00BA4DFE"/>
    <w:rsid w:val="00BA5163"/>
    <w:rsid w:val="00BA5178"/>
    <w:rsid w:val="00BA5335"/>
    <w:rsid w:val="00BA557B"/>
    <w:rsid w:val="00BA5678"/>
    <w:rsid w:val="00BA6AA3"/>
    <w:rsid w:val="00BA6FB0"/>
    <w:rsid w:val="00BA718C"/>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6B9"/>
    <w:rsid w:val="00BC173E"/>
    <w:rsid w:val="00BC1AB3"/>
    <w:rsid w:val="00BC2DC8"/>
    <w:rsid w:val="00BC3219"/>
    <w:rsid w:val="00BC39E1"/>
    <w:rsid w:val="00BC3D33"/>
    <w:rsid w:val="00BC4042"/>
    <w:rsid w:val="00BC432D"/>
    <w:rsid w:val="00BC456D"/>
    <w:rsid w:val="00BC4906"/>
    <w:rsid w:val="00BC492F"/>
    <w:rsid w:val="00BC4F5B"/>
    <w:rsid w:val="00BC5107"/>
    <w:rsid w:val="00BC5CEE"/>
    <w:rsid w:val="00BC67A3"/>
    <w:rsid w:val="00BC75B4"/>
    <w:rsid w:val="00BC779E"/>
    <w:rsid w:val="00BC7CF7"/>
    <w:rsid w:val="00BD02F6"/>
    <w:rsid w:val="00BD19A5"/>
    <w:rsid w:val="00BD1F1E"/>
    <w:rsid w:val="00BD30CF"/>
    <w:rsid w:val="00BD366A"/>
    <w:rsid w:val="00BD36FA"/>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397"/>
    <w:rsid w:val="00BE44DA"/>
    <w:rsid w:val="00BE4658"/>
    <w:rsid w:val="00BE4A4C"/>
    <w:rsid w:val="00BE4A7E"/>
    <w:rsid w:val="00BE4F1E"/>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3136"/>
    <w:rsid w:val="00BF399F"/>
    <w:rsid w:val="00BF39DD"/>
    <w:rsid w:val="00BF419F"/>
    <w:rsid w:val="00BF45B1"/>
    <w:rsid w:val="00BF4ACF"/>
    <w:rsid w:val="00BF4B49"/>
    <w:rsid w:val="00BF5CC8"/>
    <w:rsid w:val="00BF5D17"/>
    <w:rsid w:val="00BF6A22"/>
    <w:rsid w:val="00BF6AA9"/>
    <w:rsid w:val="00BF6D79"/>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EDA"/>
    <w:rsid w:val="00C06181"/>
    <w:rsid w:val="00C0620A"/>
    <w:rsid w:val="00C07121"/>
    <w:rsid w:val="00C11271"/>
    <w:rsid w:val="00C116E7"/>
    <w:rsid w:val="00C11A21"/>
    <w:rsid w:val="00C11B16"/>
    <w:rsid w:val="00C11C17"/>
    <w:rsid w:val="00C11E59"/>
    <w:rsid w:val="00C11FE1"/>
    <w:rsid w:val="00C122B7"/>
    <w:rsid w:val="00C122E8"/>
    <w:rsid w:val="00C12508"/>
    <w:rsid w:val="00C12672"/>
    <w:rsid w:val="00C126D0"/>
    <w:rsid w:val="00C12A65"/>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259"/>
    <w:rsid w:val="00C44506"/>
    <w:rsid w:val="00C4454F"/>
    <w:rsid w:val="00C44BAA"/>
    <w:rsid w:val="00C450B1"/>
    <w:rsid w:val="00C45CCF"/>
    <w:rsid w:val="00C463BA"/>
    <w:rsid w:val="00C47F35"/>
    <w:rsid w:val="00C47F65"/>
    <w:rsid w:val="00C47FCB"/>
    <w:rsid w:val="00C5024E"/>
    <w:rsid w:val="00C505C6"/>
    <w:rsid w:val="00C507FD"/>
    <w:rsid w:val="00C50E29"/>
    <w:rsid w:val="00C513C3"/>
    <w:rsid w:val="00C51BF4"/>
    <w:rsid w:val="00C51F7D"/>
    <w:rsid w:val="00C524DE"/>
    <w:rsid w:val="00C52E86"/>
    <w:rsid w:val="00C52F9C"/>
    <w:rsid w:val="00C530D2"/>
    <w:rsid w:val="00C53942"/>
    <w:rsid w:val="00C542CA"/>
    <w:rsid w:val="00C54C1B"/>
    <w:rsid w:val="00C55F5A"/>
    <w:rsid w:val="00C5617F"/>
    <w:rsid w:val="00C57B61"/>
    <w:rsid w:val="00C57D6B"/>
    <w:rsid w:val="00C60359"/>
    <w:rsid w:val="00C603D3"/>
    <w:rsid w:val="00C60456"/>
    <w:rsid w:val="00C61154"/>
    <w:rsid w:val="00C61361"/>
    <w:rsid w:val="00C61A24"/>
    <w:rsid w:val="00C626F6"/>
    <w:rsid w:val="00C6291C"/>
    <w:rsid w:val="00C62B20"/>
    <w:rsid w:val="00C62F3E"/>
    <w:rsid w:val="00C63089"/>
    <w:rsid w:val="00C634C3"/>
    <w:rsid w:val="00C6398A"/>
    <w:rsid w:val="00C63B8A"/>
    <w:rsid w:val="00C6402D"/>
    <w:rsid w:val="00C64576"/>
    <w:rsid w:val="00C647B3"/>
    <w:rsid w:val="00C647D8"/>
    <w:rsid w:val="00C649C5"/>
    <w:rsid w:val="00C65A40"/>
    <w:rsid w:val="00C66ACD"/>
    <w:rsid w:val="00C66C20"/>
    <w:rsid w:val="00C66DE2"/>
    <w:rsid w:val="00C6700B"/>
    <w:rsid w:val="00C671FC"/>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EEC"/>
    <w:rsid w:val="00C75FA1"/>
    <w:rsid w:val="00C76136"/>
    <w:rsid w:val="00C7681B"/>
    <w:rsid w:val="00C76A48"/>
    <w:rsid w:val="00C77C98"/>
    <w:rsid w:val="00C80DCE"/>
    <w:rsid w:val="00C80F53"/>
    <w:rsid w:val="00C81014"/>
    <w:rsid w:val="00C8327F"/>
    <w:rsid w:val="00C8335F"/>
    <w:rsid w:val="00C83675"/>
    <w:rsid w:val="00C837C2"/>
    <w:rsid w:val="00C83868"/>
    <w:rsid w:val="00C84FEB"/>
    <w:rsid w:val="00C858FA"/>
    <w:rsid w:val="00C85C4C"/>
    <w:rsid w:val="00C85CB1"/>
    <w:rsid w:val="00C863B3"/>
    <w:rsid w:val="00C86867"/>
    <w:rsid w:val="00C86E55"/>
    <w:rsid w:val="00C878E0"/>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F55"/>
    <w:rsid w:val="00CA61F5"/>
    <w:rsid w:val="00CA6365"/>
    <w:rsid w:val="00CA690F"/>
    <w:rsid w:val="00CA6CCD"/>
    <w:rsid w:val="00CA6D73"/>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34B"/>
    <w:rsid w:val="00CB3640"/>
    <w:rsid w:val="00CB3A21"/>
    <w:rsid w:val="00CB3BCA"/>
    <w:rsid w:val="00CB44CE"/>
    <w:rsid w:val="00CB5BC5"/>
    <w:rsid w:val="00CC02B7"/>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EAE"/>
    <w:rsid w:val="00CC6F81"/>
    <w:rsid w:val="00CC78EA"/>
    <w:rsid w:val="00CC7C5E"/>
    <w:rsid w:val="00CD040C"/>
    <w:rsid w:val="00CD0651"/>
    <w:rsid w:val="00CD090F"/>
    <w:rsid w:val="00CD12C6"/>
    <w:rsid w:val="00CD1D7D"/>
    <w:rsid w:val="00CD2296"/>
    <w:rsid w:val="00CD22DC"/>
    <w:rsid w:val="00CD2586"/>
    <w:rsid w:val="00CD29DC"/>
    <w:rsid w:val="00CD31B4"/>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215A"/>
    <w:rsid w:val="00CE21BA"/>
    <w:rsid w:val="00CE2366"/>
    <w:rsid w:val="00CE2403"/>
    <w:rsid w:val="00CE2E13"/>
    <w:rsid w:val="00CE3160"/>
    <w:rsid w:val="00CE3B1D"/>
    <w:rsid w:val="00CE3FC1"/>
    <w:rsid w:val="00CE4279"/>
    <w:rsid w:val="00CE4C60"/>
    <w:rsid w:val="00CE4FE9"/>
    <w:rsid w:val="00CE54D0"/>
    <w:rsid w:val="00CE5516"/>
    <w:rsid w:val="00CE5656"/>
    <w:rsid w:val="00CE5ABA"/>
    <w:rsid w:val="00CE60A2"/>
    <w:rsid w:val="00CE6329"/>
    <w:rsid w:val="00CE6518"/>
    <w:rsid w:val="00CE684F"/>
    <w:rsid w:val="00CE696F"/>
    <w:rsid w:val="00CE7351"/>
    <w:rsid w:val="00CE79DC"/>
    <w:rsid w:val="00CE7DDA"/>
    <w:rsid w:val="00CF010E"/>
    <w:rsid w:val="00CF064C"/>
    <w:rsid w:val="00CF09F7"/>
    <w:rsid w:val="00CF1294"/>
    <w:rsid w:val="00CF195F"/>
    <w:rsid w:val="00CF1988"/>
    <w:rsid w:val="00CF2683"/>
    <w:rsid w:val="00CF2B65"/>
    <w:rsid w:val="00CF2DA8"/>
    <w:rsid w:val="00CF2ED9"/>
    <w:rsid w:val="00CF3D76"/>
    <w:rsid w:val="00CF3DA3"/>
    <w:rsid w:val="00CF4281"/>
    <w:rsid w:val="00CF4334"/>
    <w:rsid w:val="00CF4356"/>
    <w:rsid w:val="00CF46C3"/>
    <w:rsid w:val="00CF58AD"/>
    <w:rsid w:val="00CF5E02"/>
    <w:rsid w:val="00CF664E"/>
    <w:rsid w:val="00CF6C59"/>
    <w:rsid w:val="00CF7143"/>
    <w:rsid w:val="00CF74EC"/>
    <w:rsid w:val="00CF7CFE"/>
    <w:rsid w:val="00CF7ECD"/>
    <w:rsid w:val="00D0027A"/>
    <w:rsid w:val="00D007DC"/>
    <w:rsid w:val="00D01AF2"/>
    <w:rsid w:val="00D01F24"/>
    <w:rsid w:val="00D025B9"/>
    <w:rsid w:val="00D029AE"/>
    <w:rsid w:val="00D029E5"/>
    <w:rsid w:val="00D03436"/>
    <w:rsid w:val="00D03CAE"/>
    <w:rsid w:val="00D03E05"/>
    <w:rsid w:val="00D04264"/>
    <w:rsid w:val="00D04945"/>
    <w:rsid w:val="00D04BB6"/>
    <w:rsid w:val="00D06140"/>
    <w:rsid w:val="00D0631C"/>
    <w:rsid w:val="00D10203"/>
    <w:rsid w:val="00D1130D"/>
    <w:rsid w:val="00D115DB"/>
    <w:rsid w:val="00D1175C"/>
    <w:rsid w:val="00D11EFC"/>
    <w:rsid w:val="00D11F38"/>
    <w:rsid w:val="00D12288"/>
    <w:rsid w:val="00D12377"/>
    <w:rsid w:val="00D13CE7"/>
    <w:rsid w:val="00D14268"/>
    <w:rsid w:val="00D14AA1"/>
    <w:rsid w:val="00D1500F"/>
    <w:rsid w:val="00D1543E"/>
    <w:rsid w:val="00D1582B"/>
    <w:rsid w:val="00D16216"/>
    <w:rsid w:val="00D163D6"/>
    <w:rsid w:val="00D16783"/>
    <w:rsid w:val="00D168F7"/>
    <w:rsid w:val="00D16DAD"/>
    <w:rsid w:val="00D17716"/>
    <w:rsid w:val="00D1775F"/>
    <w:rsid w:val="00D177E7"/>
    <w:rsid w:val="00D17C45"/>
    <w:rsid w:val="00D17CD1"/>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44CD"/>
    <w:rsid w:val="00D24CEA"/>
    <w:rsid w:val="00D24E77"/>
    <w:rsid w:val="00D25473"/>
    <w:rsid w:val="00D26ED3"/>
    <w:rsid w:val="00D270C6"/>
    <w:rsid w:val="00D2724E"/>
    <w:rsid w:val="00D2775C"/>
    <w:rsid w:val="00D27AE5"/>
    <w:rsid w:val="00D27DC6"/>
    <w:rsid w:val="00D30C6D"/>
    <w:rsid w:val="00D30FF8"/>
    <w:rsid w:val="00D31576"/>
    <w:rsid w:val="00D316EE"/>
    <w:rsid w:val="00D33007"/>
    <w:rsid w:val="00D331DC"/>
    <w:rsid w:val="00D332C7"/>
    <w:rsid w:val="00D33603"/>
    <w:rsid w:val="00D338D8"/>
    <w:rsid w:val="00D33C1F"/>
    <w:rsid w:val="00D33C2D"/>
    <w:rsid w:val="00D343C6"/>
    <w:rsid w:val="00D34DB1"/>
    <w:rsid w:val="00D35308"/>
    <w:rsid w:val="00D355A0"/>
    <w:rsid w:val="00D35C02"/>
    <w:rsid w:val="00D35D94"/>
    <w:rsid w:val="00D36595"/>
    <w:rsid w:val="00D3664B"/>
    <w:rsid w:val="00D37A3D"/>
    <w:rsid w:val="00D40368"/>
    <w:rsid w:val="00D40B69"/>
    <w:rsid w:val="00D40F13"/>
    <w:rsid w:val="00D412D8"/>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50009"/>
    <w:rsid w:val="00D5053C"/>
    <w:rsid w:val="00D5156D"/>
    <w:rsid w:val="00D519CA"/>
    <w:rsid w:val="00D51D64"/>
    <w:rsid w:val="00D52203"/>
    <w:rsid w:val="00D53007"/>
    <w:rsid w:val="00D5349F"/>
    <w:rsid w:val="00D53835"/>
    <w:rsid w:val="00D545DA"/>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7E1"/>
    <w:rsid w:val="00D64AED"/>
    <w:rsid w:val="00D65014"/>
    <w:rsid w:val="00D6529F"/>
    <w:rsid w:val="00D6547B"/>
    <w:rsid w:val="00D65A45"/>
    <w:rsid w:val="00D65AEF"/>
    <w:rsid w:val="00D65CBF"/>
    <w:rsid w:val="00D65F6C"/>
    <w:rsid w:val="00D661E8"/>
    <w:rsid w:val="00D67258"/>
    <w:rsid w:val="00D675F0"/>
    <w:rsid w:val="00D67782"/>
    <w:rsid w:val="00D677EB"/>
    <w:rsid w:val="00D67801"/>
    <w:rsid w:val="00D679E8"/>
    <w:rsid w:val="00D67A1C"/>
    <w:rsid w:val="00D70041"/>
    <w:rsid w:val="00D70BA8"/>
    <w:rsid w:val="00D715C4"/>
    <w:rsid w:val="00D725BB"/>
    <w:rsid w:val="00D72618"/>
    <w:rsid w:val="00D72AD9"/>
    <w:rsid w:val="00D7356B"/>
    <w:rsid w:val="00D743AB"/>
    <w:rsid w:val="00D743ED"/>
    <w:rsid w:val="00D745DD"/>
    <w:rsid w:val="00D751C6"/>
    <w:rsid w:val="00D75B52"/>
    <w:rsid w:val="00D760D8"/>
    <w:rsid w:val="00D7616D"/>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CC2"/>
    <w:rsid w:val="00D83F3B"/>
    <w:rsid w:val="00D8581C"/>
    <w:rsid w:val="00D86170"/>
    <w:rsid w:val="00D862D0"/>
    <w:rsid w:val="00D86877"/>
    <w:rsid w:val="00D86B24"/>
    <w:rsid w:val="00D87813"/>
    <w:rsid w:val="00D90ADA"/>
    <w:rsid w:val="00D9121B"/>
    <w:rsid w:val="00D917AC"/>
    <w:rsid w:val="00D919D6"/>
    <w:rsid w:val="00D919DA"/>
    <w:rsid w:val="00D926D6"/>
    <w:rsid w:val="00D92F23"/>
    <w:rsid w:val="00D93150"/>
    <w:rsid w:val="00D93406"/>
    <w:rsid w:val="00D934D7"/>
    <w:rsid w:val="00D942D5"/>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772A"/>
    <w:rsid w:val="00DA789F"/>
    <w:rsid w:val="00DB0003"/>
    <w:rsid w:val="00DB0349"/>
    <w:rsid w:val="00DB0C21"/>
    <w:rsid w:val="00DB0C69"/>
    <w:rsid w:val="00DB0F4E"/>
    <w:rsid w:val="00DB1B42"/>
    <w:rsid w:val="00DB2E4F"/>
    <w:rsid w:val="00DB31D8"/>
    <w:rsid w:val="00DB3566"/>
    <w:rsid w:val="00DB38C9"/>
    <w:rsid w:val="00DB39FB"/>
    <w:rsid w:val="00DB3D0A"/>
    <w:rsid w:val="00DB4F4D"/>
    <w:rsid w:val="00DB4F6E"/>
    <w:rsid w:val="00DB60A0"/>
    <w:rsid w:val="00DB60F0"/>
    <w:rsid w:val="00DB6BDF"/>
    <w:rsid w:val="00DB6C3C"/>
    <w:rsid w:val="00DB7180"/>
    <w:rsid w:val="00DB76CE"/>
    <w:rsid w:val="00DB7989"/>
    <w:rsid w:val="00DB7C26"/>
    <w:rsid w:val="00DC11F7"/>
    <w:rsid w:val="00DC13B8"/>
    <w:rsid w:val="00DC1760"/>
    <w:rsid w:val="00DC29E3"/>
    <w:rsid w:val="00DC2B86"/>
    <w:rsid w:val="00DC2E22"/>
    <w:rsid w:val="00DC2E57"/>
    <w:rsid w:val="00DC33A2"/>
    <w:rsid w:val="00DC3734"/>
    <w:rsid w:val="00DC3AD0"/>
    <w:rsid w:val="00DC4089"/>
    <w:rsid w:val="00DC4FCC"/>
    <w:rsid w:val="00DC56A8"/>
    <w:rsid w:val="00DC623F"/>
    <w:rsid w:val="00DC62D1"/>
    <w:rsid w:val="00DC69F1"/>
    <w:rsid w:val="00DC7A01"/>
    <w:rsid w:val="00DC7B5A"/>
    <w:rsid w:val="00DC7BB4"/>
    <w:rsid w:val="00DD0032"/>
    <w:rsid w:val="00DD0386"/>
    <w:rsid w:val="00DD0D6D"/>
    <w:rsid w:val="00DD0E72"/>
    <w:rsid w:val="00DD1563"/>
    <w:rsid w:val="00DD1815"/>
    <w:rsid w:val="00DD18F8"/>
    <w:rsid w:val="00DD19C4"/>
    <w:rsid w:val="00DD1D6C"/>
    <w:rsid w:val="00DD2ACB"/>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207F"/>
    <w:rsid w:val="00DE2218"/>
    <w:rsid w:val="00DE36F7"/>
    <w:rsid w:val="00DE37CE"/>
    <w:rsid w:val="00DE3CED"/>
    <w:rsid w:val="00DE4701"/>
    <w:rsid w:val="00DE47D8"/>
    <w:rsid w:val="00DE4AEF"/>
    <w:rsid w:val="00DE57AA"/>
    <w:rsid w:val="00DE5A20"/>
    <w:rsid w:val="00DE6685"/>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D3C"/>
    <w:rsid w:val="00E02369"/>
    <w:rsid w:val="00E028BC"/>
    <w:rsid w:val="00E038EA"/>
    <w:rsid w:val="00E039A7"/>
    <w:rsid w:val="00E03D0F"/>
    <w:rsid w:val="00E04173"/>
    <w:rsid w:val="00E041DD"/>
    <w:rsid w:val="00E04D17"/>
    <w:rsid w:val="00E04EB4"/>
    <w:rsid w:val="00E060DC"/>
    <w:rsid w:val="00E06AD6"/>
    <w:rsid w:val="00E06D1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E4F"/>
    <w:rsid w:val="00E16F7E"/>
    <w:rsid w:val="00E175EA"/>
    <w:rsid w:val="00E17857"/>
    <w:rsid w:val="00E17AE2"/>
    <w:rsid w:val="00E2046C"/>
    <w:rsid w:val="00E20812"/>
    <w:rsid w:val="00E20931"/>
    <w:rsid w:val="00E20965"/>
    <w:rsid w:val="00E20D8B"/>
    <w:rsid w:val="00E20ED8"/>
    <w:rsid w:val="00E21094"/>
    <w:rsid w:val="00E215D9"/>
    <w:rsid w:val="00E22740"/>
    <w:rsid w:val="00E228BB"/>
    <w:rsid w:val="00E22D3C"/>
    <w:rsid w:val="00E23113"/>
    <w:rsid w:val="00E23638"/>
    <w:rsid w:val="00E23D06"/>
    <w:rsid w:val="00E23D49"/>
    <w:rsid w:val="00E24C1A"/>
    <w:rsid w:val="00E252BD"/>
    <w:rsid w:val="00E25490"/>
    <w:rsid w:val="00E25A86"/>
    <w:rsid w:val="00E2601C"/>
    <w:rsid w:val="00E26134"/>
    <w:rsid w:val="00E2623D"/>
    <w:rsid w:val="00E272AA"/>
    <w:rsid w:val="00E27E6D"/>
    <w:rsid w:val="00E27F36"/>
    <w:rsid w:val="00E30329"/>
    <w:rsid w:val="00E3070E"/>
    <w:rsid w:val="00E31227"/>
    <w:rsid w:val="00E3135D"/>
    <w:rsid w:val="00E32038"/>
    <w:rsid w:val="00E3218D"/>
    <w:rsid w:val="00E32422"/>
    <w:rsid w:val="00E32792"/>
    <w:rsid w:val="00E32C38"/>
    <w:rsid w:val="00E32EB3"/>
    <w:rsid w:val="00E332E7"/>
    <w:rsid w:val="00E34D1B"/>
    <w:rsid w:val="00E355F6"/>
    <w:rsid w:val="00E35805"/>
    <w:rsid w:val="00E35A5A"/>
    <w:rsid w:val="00E35C19"/>
    <w:rsid w:val="00E36357"/>
    <w:rsid w:val="00E36715"/>
    <w:rsid w:val="00E368C4"/>
    <w:rsid w:val="00E36907"/>
    <w:rsid w:val="00E36C6D"/>
    <w:rsid w:val="00E3796F"/>
    <w:rsid w:val="00E37F27"/>
    <w:rsid w:val="00E405A2"/>
    <w:rsid w:val="00E40719"/>
    <w:rsid w:val="00E40C9A"/>
    <w:rsid w:val="00E4247A"/>
    <w:rsid w:val="00E4262F"/>
    <w:rsid w:val="00E42F3B"/>
    <w:rsid w:val="00E43147"/>
    <w:rsid w:val="00E43FF9"/>
    <w:rsid w:val="00E447A5"/>
    <w:rsid w:val="00E451CF"/>
    <w:rsid w:val="00E45A46"/>
    <w:rsid w:val="00E4603F"/>
    <w:rsid w:val="00E46C87"/>
    <w:rsid w:val="00E46D92"/>
    <w:rsid w:val="00E47096"/>
    <w:rsid w:val="00E47397"/>
    <w:rsid w:val="00E474B0"/>
    <w:rsid w:val="00E47FC5"/>
    <w:rsid w:val="00E5000C"/>
    <w:rsid w:val="00E502F6"/>
    <w:rsid w:val="00E50EDD"/>
    <w:rsid w:val="00E51131"/>
    <w:rsid w:val="00E5166F"/>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477"/>
    <w:rsid w:val="00E63AA2"/>
    <w:rsid w:val="00E63D05"/>
    <w:rsid w:val="00E63DDC"/>
    <w:rsid w:val="00E63E9B"/>
    <w:rsid w:val="00E645B7"/>
    <w:rsid w:val="00E64D59"/>
    <w:rsid w:val="00E64D67"/>
    <w:rsid w:val="00E6557D"/>
    <w:rsid w:val="00E6559A"/>
    <w:rsid w:val="00E665B8"/>
    <w:rsid w:val="00E67676"/>
    <w:rsid w:val="00E67D93"/>
    <w:rsid w:val="00E702E4"/>
    <w:rsid w:val="00E70408"/>
    <w:rsid w:val="00E70455"/>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AD"/>
    <w:rsid w:val="00E778FF"/>
    <w:rsid w:val="00E77C6A"/>
    <w:rsid w:val="00E77E01"/>
    <w:rsid w:val="00E77E0D"/>
    <w:rsid w:val="00E8086E"/>
    <w:rsid w:val="00E80DEE"/>
    <w:rsid w:val="00E81045"/>
    <w:rsid w:val="00E813C0"/>
    <w:rsid w:val="00E81CE7"/>
    <w:rsid w:val="00E82AF6"/>
    <w:rsid w:val="00E82DA4"/>
    <w:rsid w:val="00E82E15"/>
    <w:rsid w:val="00E83315"/>
    <w:rsid w:val="00E847A4"/>
    <w:rsid w:val="00E84895"/>
    <w:rsid w:val="00E8589A"/>
    <w:rsid w:val="00E86935"/>
    <w:rsid w:val="00E86B36"/>
    <w:rsid w:val="00E86C3D"/>
    <w:rsid w:val="00E86E66"/>
    <w:rsid w:val="00E870C2"/>
    <w:rsid w:val="00E87706"/>
    <w:rsid w:val="00E8794A"/>
    <w:rsid w:val="00E87BBC"/>
    <w:rsid w:val="00E91075"/>
    <w:rsid w:val="00E91906"/>
    <w:rsid w:val="00E91C23"/>
    <w:rsid w:val="00E921AC"/>
    <w:rsid w:val="00E92A94"/>
    <w:rsid w:val="00E92CC3"/>
    <w:rsid w:val="00E935F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D4C"/>
    <w:rsid w:val="00EA790D"/>
    <w:rsid w:val="00EB0941"/>
    <w:rsid w:val="00EB17ED"/>
    <w:rsid w:val="00EB1932"/>
    <w:rsid w:val="00EB1A6D"/>
    <w:rsid w:val="00EB256B"/>
    <w:rsid w:val="00EB26F8"/>
    <w:rsid w:val="00EB2F4E"/>
    <w:rsid w:val="00EB48F9"/>
    <w:rsid w:val="00EB4A27"/>
    <w:rsid w:val="00EB4A8A"/>
    <w:rsid w:val="00EB55FA"/>
    <w:rsid w:val="00EB5A13"/>
    <w:rsid w:val="00EB5BD1"/>
    <w:rsid w:val="00EB6005"/>
    <w:rsid w:val="00EB7117"/>
    <w:rsid w:val="00EB787F"/>
    <w:rsid w:val="00EB78B0"/>
    <w:rsid w:val="00EB796A"/>
    <w:rsid w:val="00EC01C9"/>
    <w:rsid w:val="00EC0412"/>
    <w:rsid w:val="00EC1018"/>
    <w:rsid w:val="00EC19D3"/>
    <w:rsid w:val="00EC1B61"/>
    <w:rsid w:val="00EC3A25"/>
    <w:rsid w:val="00EC3A37"/>
    <w:rsid w:val="00EC45A2"/>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5000"/>
    <w:rsid w:val="00EE553A"/>
    <w:rsid w:val="00EE5659"/>
    <w:rsid w:val="00EE5AB1"/>
    <w:rsid w:val="00EE6E2B"/>
    <w:rsid w:val="00EE6E61"/>
    <w:rsid w:val="00EE6F45"/>
    <w:rsid w:val="00EE7A9A"/>
    <w:rsid w:val="00EE7D3F"/>
    <w:rsid w:val="00EF0233"/>
    <w:rsid w:val="00EF0B6A"/>
    <w:rsid w:val="00EF1246"/>
    <w:rsid w:val="00EF14D8"/>
    <w:rsid w:val="00EF19E6"/>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910"/>
    <w:rsid w:val="00EF60C8"/>
    <w:rsid w:val="00EF652E"/>
    <w:rsid w:val="00EF6F36"/>
    <w:rsid w:val="00EF7033"/>
    <w:rsid w:val="00EF75C4"/>
    <w:rsid w:val="00EF76D1"/>
    <w:rsid w:val="00EF7984"/>
    <w:rsid w:val="00EF7A4B"/>
    <w:rsid w:val="00EF7AF3"/>
    <w:rsid w:val="00F0002B"/>
    <w:rsid w:val="00F0007F"/>
    <w:rsid w:val="00F00099"/>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4FB"/>
    <w:rsid w:val="00F17444"/>
    <w:rsid w:val="00F17448"/>
    <w:rsid w:val="00F20273"/>
    <w:rsid w:val="00F203A0"/>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344"/>
    <w:rsid w:val="00F31812"/>
    <w:rsid w:val="00F321E5"/>
    <w:rsid w:val="00F3237F"/>
    <w:rsid w:val="00F326ED"/>
    <w:rsid w:val="00F339CF"/>
    <w:rsid w:val="00F33FF9"/>
    <w:rsid w:val="00F34382"/>
    <w:rsid w:val="00F3438F"/>
    <w:rsid w:val="00F35222"/>
    <w:rsid w:val="00F352EB"/>
    <w:rsid w:val="00F3535F"/>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664"/>
    <w:rsid w:val="00F46C37"/>
    <w:rsid w:val="00F46D68"/>
    <w:rsid w:val="00F46DF7"/>
    <w:rsid w:val="00F46F98"/>
    <w:rsid w:val="00F4725F"/>
    <w:rsid w:val="00F473FA"/>
    <w:rsid w:val="00F47898"/>
    <w:rsid w:val="00F47A7D"/>
    <w:rsid w:val="00F5032F"/>
    <w:rsid w:val="00F50492"/>
    <w:rsid w:val="00F51443"/>
    <w:rsid w:val="00F51A26"/>
    <w:rsid w:val="00F51A78"/>
    <w:rsid w:val="00F51C1B"/>
    <w:rsid w:val="00F51D04"/>
    <w:rsid w:val="00F52290"/>
    <w:rsid w:val="00F53380"/>
    <w:rsid w:val="00F53EAA"/>
    <w:rsid w:val="00F53ED3"/>
    <w:rsid w:val="00F541FC"/>
    <w:rsid w:val="00F5450E"/>
    <w:rsid w:val="00F5456D"/>
    <w:rsid w:val="00F54A0F"/>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68D"/>
    <w:rsid w:val="00F7075F"/>
    <w:rsid w:val="00F70954"/>
    <w:rsid w:val="00F709DA"/>
    <w:rsid w:val="00F7131A"/>
    <w:rsid w:val="00F71573"/>
    <w:rsid w:val="00F71755"/>
    <w:rsid w:val="00F71924"/>
    <w:rsid w:val="00F71CCC"/>
    <w:rsid w:val="00F72262"/>
    <w:rsid w:val="00F72449"/>
    <w:rsid w:val="00F72ADB"/>
    <w:rsid w:val="00F738C8"/>
    <w:rsid w:val="00F7404A"/>
    <w:rsid w:val="00F7453D"/>
    <w:rsid w:val="00F7512C"/>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32C4"/>
    <w:rsid w:val="00F83713"/>
    <w:rsid w:val="00F83921"/>
    <w:rsid w:val="00F8422A"/>
    <w:rsid w:val="00F847A2"/>
    <w:rsid w:val="00F8492B"/>
    <w:rsid w:val="00F84C28"/>
    <w:rsid w:val="00F84EBA"/>
    <w:rsid w:val="00F8562F"/>
    <w:rsid w:val="00F85E60"/>
    <w:rsid w:val="00F86471"/>
    <w:rsid w:val="00F86876"/>
    <w:rsid w:val="00F86945"/>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6D3"/>
    <w:rsid w:val="00FA30AE"/>
    <w:rsid w:val="00FA3603"/>
    <w:rsid w:val="00FA3F3D"/>
    <w:rsid w:val="00FA4B48"/>
    <w:rsid w:val="00FA4C28"/>
    <w:rsid w:val="00FA4EA5"/>
    <w:rsid w:val="00FA4F51"/>
    <w:rsid w:val="00FA5291"/>
    <w:rsid w:val="00FA602C"/>
    <w:rsid w:val="00FA6069"/>
    <w:rsid w:val="00FA6E89"/>
    <w:rsid w:val="00FA7619"/>
    <w:rsid w:val="00FA79B3"/>
    <w:rsid w:val="00FB0B2E"/>
    <w:rsid w:val="00FB1730"/>
    <w:rsid w:val="00FB1CE7"/>
    <w:rsid w:val="00FB1D54"/>
    <w:rsid w:val="00FB2252"/>
    <w:rsid w:val="00FB24E6"/>
    <w:rsid w:val="00FB2627"/>
    <w:rsid w:val="00FB269E"/>
    <w:rsid w:val="00FB29ED"/>
    <w:rsid w:val="00FB2C95"/>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BA"/>
    <w:rsid w:val="00FC5A8F"/>
    <w:rsid w:val="00FC6032"/>
    <w:rsid w:val="00FC74F6"/>
    <w:rsid w:val="00FC7527"/>
    <w:rsid w:val="00FC7732"/>
    <w:rsid w:val="00FC7843"/>
    <w:rsid w:val="00FC7E88"/>
    <w:rsid w:val="00FD0349"/>
    <w:rsid w:val="00FD0C61"/>
    <w:rsid w:val="00FD16F0"/>
    <w:rsid w:val="00FD1A32"/>
    <w:rsid w:val="00FD1F0F"/>
    <w:rsid w:val="00FD29A4"/>
    <w:rsid w:val="00FD2AC0"/>
    <w:rsid w:val="00FD3194"/>
    <w:rsid w:val="00FD37EA"/>
    <w:rsid w:val="00FD3ECE"/>
    <w:rsid w:val="00FD40D0"/>
    <w:rsid w:val="00FD41E7"/>
    <w:rsid w:val="00FD4BF1"/>
    <w:rsid w:val="00FD4D8B"/>
    <w:rsid w:val="00FD5699"/>
    <w:rsid w:val="00FD5DB2"/>
    <w:rsid w:val="00FD6DB6"/>
    <w:rsid w:val="00FD7155"/>
    <w:rsid w:val="00FD7367"/>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5322"/>
    <w:rsid w:val="00FE55E4"/>
    <w:rsid w:val="00FE5D4C"/>
    <w:rsid w:val="00FE673B"/>
    <w:rsid w:val="00FE6FF8"/>
    <w:rsid w:val="00FE73EC"/>
    <w:rsid w:val="00FE756F"/>
    <w:rsid w:val="00FE75FC"/>
    <w:rsid w:val="00FE7661"/>
    <w:rsid w:val="00FE798A"/>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64.227.44.193" TargetMode="External"/><Relationship Id="rId18" Type="http://schemas.openxmlformats.org/officeDocument/2006/relationships/hyperlink" Target="http://github.com/explodecomputer/lds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rcieu/gwas2vcf" TargetMode="External"/><Relationship Id="rId17" Type="http://schemas.openxmlformats.org/officeDocument/2006/relationships/hyperlink" Target="https://github.com/mrcieu/gwasglue" TargetMode="External"/><Relationship Id="rId2" Type="http://schemas.openxmlformats.org/officeDocument/2006/relationships/numbering" Target="numbering.xml"/><Relationship Id="rId16" Type="http://schemas.openxmlformats.org/officeDocument/2006/relationships/hyperlink" Target="https://github.com/mrcieu/pygwasvc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lyon@bristol.ac.uk" TargetMode="External"/><Relationship Id="rId5" Type="http://schemas.openxmlformats.org/officeDocument/2006/relationships/webSettings" Target="webSettings.xml"/><Relationship Id="rId15" Type="http://schemas.openxmlformats.org/officeDocument/2006/relationships/hyperlink" Target="https://github.com/mrcieu/gwasvcf" TargetMode="External"/><Relationship Id="rId10" Type="http://schemas.openxmlformats.org/officeDocument/2006/relationships/hyperlink" Target="https://gwas.mrcieu.ac.uk"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RCIEU/gwas-vcf-spec/releases/tag/1.0.0" TargetMode="External"/><Relationship Id="rId14" Type="http://schemas.openxmlformats.org/officeDocument/2006/relationships/hyperlink" Target="https://github.com/mrcieu/gwas2vcf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16</Pages>
  <Words>45865</Words>
  <Characters>261437</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390</cp:revision>
  <dcterms:created xsi:type="dcterms:W3CDTF">2020-03-27T11:26:00Z</dcterms:created>
  <dcterms:modified xsi:type="dcterms:W3CDTF">2020-03-27T15:13:00Z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