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xml:space="preserve">*, Ben </w:t>
      </w:r>
      <w:proofErr w:type="spellStart"/>
      <w:r w:rsidRPr="001905A8">
        <w:rPr>
          <w:rFonts w:ascii="Calibri" w:hAnsi="Calibri" w:cs="Calibri"/>
        </w:rPr>
        <w:t>Elsworth</w:t>
      </w:r>
      <w:proofErr w:type="spellEnd"/>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xml:space="preserve">, Gibran </w:t>
      </w:r>
      <w:proofErr w:type="spellStart"/>
      <w:r w:rsidRPr="001905A8">
        <w:rPr>
          <w:rFonts w:ascii="Calibri" w:hAnsi="Calibri" w:cs="Calibri"/>
        </w:rPr>
        <w:t>Hemani</w:t>
      </w:r>
      <w:proofErr w:type="spellEnd"/>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xml:space="preserve">¥, </w:t>
      </w:r>
      <w:proofErr w:type="spellStart"/>
      <w:r w:rsidRPr="001905A8">
        <w:rPr>
          <w:rFonts w:ascii="Calibri" w:hAnsi="Calibri" w:cs="Calibri"/>
        </w:rPr>
        <w:t>Edoardo</w:t>
      </w:r>
      <w:proofErr w:type="spellEnd"/>
      <w:r w:rsidRPr="001905A8">
        <w:rPr>
          <w:rFonts w:ascii="Calibri" w:hAnsi="Calibri" w:cs="Calibri"/>
        </w:rPr>
        <w:t xml:space="preserve"> </w:t>
      </w:r>
      <w:proofErr w:type="spellStart"/>
      <w:r w:rsidRPr="001905A8">
        <w:rPr>
          <w:rFonts w:ascii="Calibri" w:hAnsi="Calibri" w:cs="Calibri"/>
        </w:rPr>
        <w:t>Marcora</w:t>
      </w:r>
      <w:proofErr w:type="spellEnd"/>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 xml:space="preserve">Ronald M. Loeb </w:t>
      </w:r>
      <w:proofErr w:type="spellStart"/>
      <w:r w:rsidRPr="001905A8">
        <w:rPr>
          <w:rFonts w:ascii="Calibri" w:hAnsi="Calibri" w:cs="Calibri"/>
        </w:rPr>
        <w:t>Center</w:t>
      </w:r>
      <w:proofErr w:type="spellEnd"/>
      <w:r w:rsidRPr="001905A8">
        <w:rPr>
          <w:rFonts w:ascii="Calibri" w:hAnsi="Calibri" w:cs="Calibri"/>
        </w:rPr>
        <w:t xml:space="preserve">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61CE4C58"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w:t>
      </w:r>
      <w:proofErr w:type="spellStart"/>
      <w:r w:rsidR="0058098D" w:rsidRPr="001905A8">
        <w:rPr>
          <w:rFonts w:ascii="Calibri" w:hAnsi="Calibri" w:cs="Calibri"/>
        </w:rPr>
        <w:t>eQTLs</w:t>
      </w:r>
      <w:proofErr w:type="spellEnd"/>
      <w:r w:rsidR="0058098D" w:rsidRPr="001905A8">
        <w:rPr>
          <w:rFonts w:ascii="Calibri" w:hAnsi="Calibri" w:cs="Calibri"/>
        </w:rPr>
        <w:t>)</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xml:space="preserve">, Matrix </w:t>
      </w:r>
      <w:proofErr w:type="spellStart"/>
      <w:r w:rsidR="00F32CD5" w:rsidRPr="001905A8">
        <w:rPr>
          <w:rFonts w:ascii="Calibri" w:hAnsi="Calibri" w:cs="Calibri"/>
        </w:rPr>
        <w:t>eQTL</w:t>
      </w:r>
      <w:proofErr w:type="spellEnd"/>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46EB09D0"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w:t>
      </w:r>
      <w:proofErr w:type="spellStart"/>
      <w:r w:rsidRPr="001905A8">
        <w:rPr>
          <w:rFonts w:ascii="Calibri" w:hAnsi="Calibri" w:cs="Calibri"/>
        </w:rPr>
        <w:t>catalog</w:t>
      </w:r>
      <w:proofErr w:type="spellEnd"/>
      <w:r w:rsidR="00BB4983">
        <w:rPr>
          <w:rFonts w:ascii="Calibri" w:hAnsi="Calibri" w:cs="Calibri"/>
        </w:rPr>
        <w:t xml:space="preserve"> </w:t>
      </w:r>
      <w:ins w:id="0" w:author="Matt Lyon" w:date="2020-04-17T10:56:00Z">
        <w:r w:rsidR="00BB4983">
          <w:rPr>
            <w:rFonts w:ascii="Calibri" w:hAnsi="Calibri" w:cs="Calibri"/>
          </w:rPr>
          <w:t>(</w:t>
        </w:r>
        <w:r w:rsidR="00BB4983">
          <w:fldChar w:fldCharType="begin"/>
        </w:r>
        <w:r w:rsidR="00BB4983">
          <w:instrText xml:space="preserve"> HYPERLINK "http://www.ebi.ac.uk/gwas" </w:instrText>
        </w:r>
        <w:r w:rsidR="00BB4983">
          <w:fldChar w:fldCharType="separate"/>
        </w:r>
        <w:r w:rsidR="00BB4983" w:rsidRPr="00E3648F">
          <w:rPr>
            <w:rStyle w:val="Hyperlink"/>
            <w:rFonts w:ascii="Calibri" w:hAnsi="Calibri" w:cs="Calibri"/>
          </w:rPr>
          <w:t>www.ebi.ac.uk/gwas</w:t>
        </w:r>
        <w:r w:rsidR="00BB4983">
          <w:rPr>
            <w:rStyle w:val="Hyperlink"/>
            <w:rFonts w:ascii="Calibri" w:hAnsi="Calibri" w:cs="Calibri"/>
          </w:rPr>
          <w:fldChar w:fldCharType="end"/>
        </w:r>
        <w:r w:rsidR="00BB4983">
          <w:rPr>
            <w:rFonts w:ascii="Calibri" w:hAnsi="Calibri" w:cs="Calibri"/>
          </w:rPr>
          <w:t xml:space="preserve">) </w:t>
        </w:r>
      </w:ins>
      <w:r w:rsidRPr="001905A8">
        <w:rPr>
          <w:rFonts w:ascii="Calibri" w:hAnsi="Calibri" w:cs="Calibri"/>
        </w:rPr>
        <w:t xml:space="preserve">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54D93943"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w:t>
      </w:r>
      <w:ins w:id="1" w:author="Matt Lyon" w:date="2020-04-17T10:48:00Z">
        <w:r w:rsidR="000879AF">
          <w:rPr>
            <w:rFonts w:ascii="Calibri" w:hAnsi="Calibri" w:cs="Calibri"/>
          </w:rPr>
          <w:t xml:space="preserve">alternative </w:t>
        </w:r>
      </w:ins>
      <w:r w:rsidR="002B4D19" w:rsidRPr="001905A8">
        <w:rPr>
          <w:rFonts w:ascii="Calibri" w:hAnsi="Calibri" w:cs="Calibri"/>
        </w:rPr>
        <w:t>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w:t>
      </w:r>
      <w:r w:rsidRPr="00AE6149">
        <w:rPr>
          <w:rFonts w:ascii="Calibri" w:hAnsi="Calibri" w:cs="Calibri"/>
        </w:rPr>
        <w:t xml:space="preserve">information </w:t>
      </w:r>
      <w:r w:rsidRPr="001905A8">
        <w:rPr>
          <w:rFonts w:ascii="Calibri" w:hAnsi="Calibri" w:cs="Calibri"/>
        </w:rPr>
        <w:t>(one sample per column). We adapt this format to include GWAS-specific metadata</w:t>
      </w:r>
      <w:r w:rsidR="00DA4613">
        <w:rPr>
          <w:rFonts w:ascii="Calibri" w:hAnsi="Calibri" w:cs="Calibri"/>
        </w:rPr>
        <w:t xml:space="preserve"> </w:t>
      </w:r>
      <w:r w:rsidRPr="001905A8">
        <w:rPr>
          <w:rFonts w:ascii="Calibri" w:hAnsi="Calibri" w:cs="Calibri"/>
        </w:rPr>
        <w:t xml:space="preserve">and utilise the sample column to store variant-trait association data (Figure 1; Supplementary Table </w:t>
      </w:r>
      <w:r w:rsidR="00DA4613">
        <w:rPr>
          <w:rFonts w:ascii="Calibri" w:hAnsi="Calibri" w:cs="Calibri"/>
        </w:rPr>
        <w:t>1</w:t>
      </w:r>
      <w:r w:rsidRPr="001905A8">
        <w:rPr>
          <w:rFonts w:ascii="Calibri" w:hAnsi="Calibri" w:cs="Calibri"/>
        </w:rPr>
        <w:t>).</w:t>
      </w:r>
    </w:p>
    <w:p w14:paraId="47DE120B" w14:textId="77777777" w:rsidR="002F48C5" w:rsidRPr="001905A8" w:rsidRDefault="002F48C5" w:rsidP="002F48C5">
      <w:pPr>
        <w:rPr>
          <w:rFonts w:ascii="Calibri" w:hAnsi="Calibri" w:cs="Calibri"/>
        </w:rPr>
      </w:pPr>
    </w:p>
    <w:p w14:paraId="441EB5BD" w14:textId="1DEC3BE1" w:rsidR="000879AF" w:rsidRPr="001905A8" w:rsidRDefault="002F48C5" w:rsidP="000879AF">
      <w:pPr>
        <w:rPr>
          <w:ins w:id="2" w:author="Matt Lyon" w:date="2020-04-17T10:49:00Z"/>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1905A8">
        <w:rPr>
          <w:rFonts w:ascii="Calibri" w:hAnsi="Calibri" w:cs="Calibri"/>
        </w:rPr>
        <w:t>boolean</w:t>
      </w:r>
      <w:proofErr w:type="spellEnd"/>
      <w:r w:rsidRPr="001905A8">
        <w:rPr>
          <w:rFonts w:ascii="Calibri" w:hAnsi="Calibri" w:cs="Calibri"/>
        </w:rPr>
        <w:t xml:space="preserve">). </w:t>
      </w:r>
      <w:ins w:id="3" w:author="Matt Lyon" w:date="2020-04-17T10:49:00Z">
        <w:r w:rsidR="000879AF" w:rsidRPr="00FC2D6C">
          <w:rPr>
            <w:rFonts w:ascii="Calibri" w:hAnsi="Calibri" w:cs="Calibri"/>
          </w:rPr>
          <w:t>We also use the header to define important characteristics of the GWAS including</w:t>
        </w:r>
        <w:r w:rsidR="000879AF">
          <w:rPr>
            <w:rFonts w:ascii="Calibri" w:hAnsi="Calibri" w:cs="Calibri"/>
          </w:rPr>
          <w:t>:</w:t>
        </w:r>
        <w:r w:rsidR="000879AF" w:rsidRPr="00FC2D6C">
          <w:rPr>
            <w:rFonts w:ascii="Calibri" w:hAnsi="Calibri" w:cs="Calibri"/>
          </w:rPr>
          <w:t xml:space="preserve"> trait description(s)</w:t>
        </w:r>
        <w:r w:rsidR="000879AF">
          <w:rPr>
            <w:rFonts w:ascii="Calibri" w:hAnsi="Calibri" w:cs="Calibri"/>
          </w:rPr>
          <w:t xml:space="preserve">, </w:t>
        </w:r>
        <w:r w:rsidR="000879AF" w:rsidRPr="00FC2D6C">
          <w:rPr>
            <w:rFonts w:ascii="Calibri" w:hAnsi="Calibri" w:cs="Calibri"/>
          </w:rPr>
          <w:t>ontology</w:t>
        </w:r>
        <w:r w:rsidR="000879AF">
          <w:rPr>
            <w:rFonts w:ascii="Calibri" w:hAnsi="Calibri" w:cs="Calibri"/>
          </w:rPr>
          <w:t xml:space="preserve"> and identifier </w:t>
        </w:r>
        <w:r w:rsidR="000879AF" w:rsidRPr="00FC2D6C">
          <w:rPr>
            <w:rFonts w:ascii="Calibri" w:hAnsi="Calibri" w:cs="Calibri"/>
          </w:rPr>
          <w:t>(</w:t>
        </w:r>
        <w:proofErr w:type="spellStart"/>
        <w:r w:rsidR="000879AF" w:rsidRPr="00FC2D6C">
          <w:rPr>
            <w:rFonts w:ascii="Calibri" w:hAnsi="Calibri" w:cs="Calibri"/>
          </w:rPr>
          <w:t>e.g</w:t>
        </w:r>
        <w:proofErr w:type="spellEnd"/>
        <w:r w:rsidR="000879AF" w:rsidRPr="00FC2D6C">
          <w:rPr>
            <w:rFonts w:ascii="Calibri" w:hAnsi="Calibri" w:cs="Calibri"/>
          </w:rPr>
          <w:t xml:space="preserve">, </w:t>
        </w:r>
        <w:proofErr w:type="spellStart"/>
        <w:r w:rsidR="000879AF" w:rsidRPr="00FC2D6C">
          <w:rPr>
            <w:rFonts w:ascii="Calibri" w:hAnsi="Calibri" w:cs="Calibri"/>
          </w:rPr>
          <w:t>Ensembl</w:t>
        </w:r>
        <w:proofErr w:type="spellEnd"/>
        <w:r w:rsidR="000879AF" w:rsidRPr="00FC2D6C">
          <w:rPr>
            <w:rFonts w:ascii="Calibri" w:hAnsi="Calibri" w:cs="Calibri"/>
          </w:rPr>
          <w:t xml:space="preserve"> Gene IDs for </w:t>
        </w:r>
        <w:proofErr w:type="spellStart"/>
        <w:r w:rsidR="000879AF" w:rsidRPr="00FC2D6C">
          <w:rPr>
            <w:rFonts w:ascii="Calibri" w:hAnsi="Calibri" w:cs="Calibri"/>
          </w:rPr>
          <w:t>eQTL</w:t>
        </w:r>
        <w:proofErr w:type="spellEnd"/>
        <w:r w:rsidR="000879AF" w:rsidRPr="00FC2D6C">
          <w:rPr>
            <w:rFonts w:ascii="Calibri" w:hAnsi="Calibri" w:cs="Calibri"/>
          </w:rPr>
          <w:t xml:space="preserve"> datasets)</w:t>
        </w:r>
        <w:r w:rsidR="000879AF">
          <w:rPr>
            <w:rFonts w:ascii="Calibri" w:hAnsi="Calibri" w:cs="Calibri"/>
          </w:rPr>
          <w:t>,</w:t>
        </w:r>
        <w:r w:rsidR="000879AF" w:rsidRPr="00FC2D6C">
          <w:rPr>
            <w:rFonts w:ascii="Calibri" w:hAnsi="Calibri" w:cs="Calibri"/>
          </w:rPr>
          <w:t xml:space="preserve"> measurement units, sample ancestry, publication identifier, sample size, reference genome build, data sources (e.g., the version of </w:t>
        </w:r>
        <w:proofErr w:type="spellStart"/>
        <w:r w:rsidR="000879AF" w:rsidRPr="00FC2D6C">
          <w:rPr>
            <w:rFonts w:ascii="Calibri" w:hAnsi="Calibri" w:cs="Calibri"/>
          </w:rPr>
          <w:t>dbSNP</w:t>
        </w:r>
        <w:proofErr w:type="spellEnd"/>
        <w:r w:rsidR="000879AF" w:rsidRPr="00FC2D6C">
          <w:rPr>
            <w:rFonts w:ascii="Calibri" w:hAnsi="Calibri" w:cs="Calibri"/>
          </w:rPr>
          <w:t xml:space="preserve"> from which reference SNP ID numbers [</w:t>
        </w:r>
        <w:proofErr w:type="spellStart"/>
        <w:r w:rsidR="000879AF" w:rsidRPr="00FC2D6C">
          <w:rPr>
            <w:rFonts w:ascii="Calibri" w:hAnsi="Calibri" w:cs="Calibri"/>
          </w:rPr>
          <w:t>rsids</w:t>
        </w:r>
        <w:proofErr w:type="spellEnd"/>
        <w:r w:rsidR="000879AF" w:rsidRPr="00FC2D6C">
          <w:rPr>
            <w:rFonts w:ascii="Calibri" w:hAnsi="Calibri" w:cs="Calibri"/>
          </w:rPr>
          <w:t xml:space="preserve">] are drawn), and chromosome lengths and number. </w:t>
        </w:r>
        <w:r w:rsidR="000879AF">
          <w:rPr>
            <w:rFonts w:ascii="Calibri" w:hAnsi="Calibri" w:cs="Calibri"/>
          </w:rPr>
          <w:t xml:space="preserve">Where possible use of controlled vocabulary to describe these features is encouraged such as human phenotyping ontology </w:t>
        </w:r>
        <w:r w:rsidR="000879AF">
          <w:rPr>
            <w:rFonts w:ascii="Calibri" w:hAnsi="Calibri" w:cs="Calibri"/>
          </w:rPr>
          <w:fldChar w:fldCharType="begin" w:fldLock="1"/>
        </w:r>
        <w:r w:rsidR="000879AF">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17&lt;/sup&gt;","plainTextFormattedCitation":"17","previouslyFormattedCitation":"&lt;sup&gt;17&lt;/sup&gt;"},"properties":{"noteIndex":0},"schema":"https://github.com/citation-style-language/schema/raw/master/csl-citation.json"}</w:instrText>
        </w:r>
        <w:r w:rsidR="000879AF">
          <w:rPr>
            <w:rFonts w:ascii="Calibri" w:hAnsi="Calibri" w:cs="Calibri"/>
          </w:rPr>
          <w:fldChar w:fldCharType="separate"/>
        </w:r>
        <w:r w:rsidR="000879AF" w:rsidRPr="00535C5C">
          <w:rPr>
            <w:rFonts w:ascii="Calibri" w:hAnsi="Calibri" w:cs="Calibri"/>
            <w:noProof/>
            <w:vertAlign w:val="superscript"/>
          </w:rPr>
          <w:t>17</w:t>
        </w:r>
        <w:r w:rsidR="000879AF">
          <w:rPr>
            <w:rFonts w:ascii="Calibri" w:hAnsi="Calibri" w:cs="Calibri"/>
          </w:rPr>
          <w:fldChar w:fldCharType="end"/>
        </w:r>
        <w:r w:rsidR="000879AF">
          <w:rPr>
            <w:rFonts w:ascii="Calibri" w:hAnsi="Calibri" w:cs="Calibri"/>
          </w:rPr>
          <w:t xml:space="preserve"> and m</w:t>
        </w:r>
        <w:r w:rsidR="000879AF" w:rsidRPr="0055638B">
          <w:rPr>
            <w:rFonts w:ascii="Calibri" w:hAnsi="Calibri" w:cs="Calibri"/>
          </w:rPr>
          <w:t xml:space="preserve">edical </w:t>
        </w:r>
        <w:r w:rsidR="000879AF">
          <w:rPr>
            <w:rFonts w:ascii="Calibri" w:hAnsi="Calibri" w:cs="Calibri"/>
          </w:rPr>
          <w:t>s</w:t>
        </w:r>
        <w:r w:rsidR="000879AF" w:rsidRPr="0055638B">
          <w:rPr>
            <w:rFonts w:ascii="Calibri" w:hAnsi="Calibri" w:cs="Calibri"/>
          </w:rPr>
          <w:t xml:space="preserve">ubject </w:t>
        </w:r>
        <w:r w:rsidR="000879AF">
          <w:rPr>
            <w:rFonts w:ascii="Calibri" w:hAnsi="Calibri" w:cs="Calibri"/>
          </w:rPr>
          <w:t>h</w:t>
        </w:r>
        <w:r w:rsidR="000879AF" w:rsidRPr="0055638B">
          <w:rPr>
            <w:rFonts w:ascii="Calibri" w:hAnsi="Calibri" w:cs="Calibri"/>
          </w:rPr>
          <w:t>eading</w:t>
        </w:r>
        <w:r w:rsidR="000879AF">
          <w:rPr>
            <w:rFonts w:ascii="Calibri" w:hAnsi="Calibri" w:cs="Calibri"/>
          </w:rPr>
          <w:t xml:space="preserve">s </w:t>
        </w:r>
        <w:r w:rsidR="000879AF">
          <w:rPr>
            <w:rFonts w:ascii="Calibri" w:hAnsi="Calibri" w:cs="Calibri"/>
          </w:rPr>
          <w:fldChar w:fldCharType="begin" w:fldLock="1"/>
        </w:r>
        <w:r w:rsidR="000879AF">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18&lt;/sup&gt;","plainTextFormattedCitation":"18","previouslyFormattedCitation":"&lt;sup&gt;18&lt;/sup&gt;"},"properties":{"noteIndex":0},"schema":"https://github.com/citation-style-language/schema/raw/master/csl-citation.json"}</w:instrText>
        </w:r>
        <w:r w:rsidR="000879AF">
          <w:rPr>
            <w:rFonts w:ascii="Calibri" w:hAnsi="Calibri" w:cs="Calibri"/>
          </w:rPr>
          <w:fldChar w:fldCharType="separate"/>
        </w:r>
        <w:r w:rsidR="000879AF" w:rsidRPr="00D157FE">
          <w:rPr>
            <w:rFonts w:ascii="Calibri" w:hAnsi="Calibri" w:cs="Calibri"/>
            <w:noProof/>
            <w:vertAlign w:val="superscript"/>
          </w:rPr>
          <w:t>18</w:t>
        </w:r>
        <w:r w:rsidR="000879AF">
          <w:rPr>
            <w:rFonts w:ascii="Calibri" w:hAnsi="Calibri" w:cs="Calibri"/>
          </w:rPr>
          <w:fldChar w:fldCharType="end"/>
        </w:r>
        <w:r w:rsidR="000879AF">
          <w:rPr>
            <w:rFonts w:ascii="Calibri" w:hAnsi="Calibri" w:cs="Calibri"/>
          </w:rPr>
          <w:t>.</w:t>
        </w:r>
      </w:ins>
    </w:p>
    <w:p w14:paraId="2E00138D" w14:textId="692EF4B1" w:rsidR="000879AF" w:rsidRPr="001905A8" w:rsidRDefault="000879AF" w:rsidP="000879AF">
      <w:pPr>
        <w:rPr>
          <w:rFonts w:ascii="Calibri" w:hAnsi="Calibri" w:cs="Calibri"/>
        </w:rPr>
      </w:pPr>
      <w:del w:id="4" w:author="Matt Lyon" w:date="2020-04-17T10:49:00Z">
        <w:r w:rsidRPr="001905A8" w:rsidDel="000879AF">
          <w:rPr>
            <w:rFonts w:ascii="Calibri" w:hAnsi="Calibri" w:cs="Calibri"/>
          </w:rPr>
          <w:delText>Metadata also define important characteristics of the GWAS including trait description(s), units and identifiers (e.g, Ensembl Gene IDs for eQTL datasets), reference genome build, data sources (e.g., the version of dbSNP from which</w:delText>
        </w:r>
        <w:r w:rsidDel="000879AF">
          <w:rPr>
            <w:rFonts w:ascii="Calibri" w:hAnsi="Calibri" w:cs="Calibri"/>
          </w:rPr>
          <w:delText xml:space="preserve"> </w:delText>
        </w:r>
        <w:r w:rsidRPr="005E2054" w:rsidDel="000879AF">
          <w:rPr>
            <w:rFonts w:ascii="Calibri" w:hAnsi="Calibri" w:cs="Calibri"/>
          </w:rPr>
          <w:delText>reference SNP ID number</w:delText>
        </w:r>
        <w:r w:rsidDel="000879AF">
          <w:rPr>
            <w:rFonts w:ascii="Calibri" w:hAnsi="Calibri" w:cs="Calibri"/>
          </w:rPr>
          <w:delText>s</w:delText>
        </w:r>
        <w:r w:rsidRPr="001905A8" w:rsidDel="000879AF">
          <w:rPr>
            <w:rFonts w:ascii="Calibri" w:hAnsi="Calibri" w:cs="Calibri"/>
          </w:rPr>
          <w:delText xml:space="preserve"> </w:delText>
        </w:r>
        <w:r w:rsidDel="000879AF">
          <w:rPr>
            <w:rFonts w:ascii="Calibri" w:hAnsi="Calibri" w:cs="Calibri"/>
          </w:rPr>
          <w:delText>[</w:delText>
        </w:r>
        <w:r w:rsidRPr="001905A8" w:rsidDel="000879AF">
          <w:rPr>
            <w:rFonts w:ascii="Calibri" w:hAnsi="Calibri" w:cs="Calibri"/>
          </w:rPr>
          <w:delText>rsids</w:delText>
        </w:r>
        <w:r w:rsidDel="000879AF">
          <w:rPr>
            <w:rFonts w:ascii="Calibri" w:hAnsi="Calibri" w:cs="Calibri"/>
          </w:rPr>
          <w:delText>]</w:delText>
        </w:r>
        <w:r w:rsidRPr="001905A8" w:rsidDel="000879AF">
          <w:rPr>
            <w:rFonts w:ascii="Calibri" w:hAnsi="Calibri" w:cs="Calibri"/>
          </w:rPr>
          <w:delText xml:space="preserve"> are drawn), chromosome lengths and number, number of variants, type of trait (continuous or binary), sample size and </w:delText>
        </w:r>
        <w:r w:rsidDel="000879AF">
          <w:rPr>
            <w:rFonts w:ascii="Calibri" w:hAnsi="Calibri" w:cs="Calibri"/>
          </w:rPr>
          <w:delText>user-defined trait</w:delText>
        </w:r>
        <w:r w:rsidRPr="001905A8" w:rsidDel="000879AF">
          <w:rPr>
            <w:rFonts w:ascii="Calibri" w:hAnsi="Calibri" w:cs="Calibri"/>
          </w:rPr>
          <w:delText xml:space="preserve"> identifier.</w:delText>
        </w:r>
        <w:r w:rsidDel="000879AF">
          <w:rPr>
            <w:rFonts w:ascii="Calibri" w:hAnsi="Calibri" w:cs="Calibri"/>
          </w:rPr>
          <w:delText xml:space="preserve"> We encourage use of controlled vocabularies such as human phenotyping ontology and m</w:delText>
        </w:r>
        <w:r w:rsidRPr="0055638B" w:rsidDel="000879AF">
          <w:rPr>
            <w:rFonts w:ascii="Calibri" w:hAnsi="Calibri" w:cs="Calibri"/>
          </w:rPr>
          <w:delText xml:space="preserve">edical </w:delText>
        </w:r>
        <w:r w:rsidDel="000879AF">
          <w:rPr>
            <w:rFonts w:ascii="Calibri" w:hAnsi="Calibri" w:cs="Calibri"/>
          </w:rPr>
          <w:delText>s</w:delText>
        </w:r>
        <w:r w:rsidRPr="0055638B" w:rsidDel="000879AF">
          <w:rPr>
            <w:rFonts w:ascii="Calibri" w:hAnsi="Calibri" w:cs="Calibri"/>
          </w:rPr>
          <w:delText xml:space="preserve">ubject </w:delText>
        </w:r>
        <w:r w:rsidDel="000879AF">
          <w:rPr>
            <w:rFonts w:ascii="Calibri" w:hAnsi="Calibri" w:cs="Calibri"/>
          </w:rPr>
          <w:delText>h</w:delText>
        </w:r>
        <w:r w:rsidRPr="0055638B" w:rsidDel="000879AF">
          <w:rPr>
            <w:rFonts w:ascii="Calibri" w:hAnsi="Calibri" w:cs="Calibri"/>
          </w:rPr>
          <w:delText>eadings</w:delText>
        </w:r>
        <w:r w:rsidDel="000879AF">
          <w:rPr>
            <w:rFonts w:ascii="Calibri" w:hAnsi="Calibri" w:cs="Calibri"/>
          </w:rPr>
          <w:delText xml:space="preserve"> to describe these features.</w:delText>
        </w:r>
      </w:del>
    </w:p>
    <w:p w14:paraId="14DD08BA" w14:textId="132F8E12" w:rsidR="00FD2357" w:rsidRPr="001905A8" w:rsidRDefault="00FD2357" w:rsidP="00FD2357">
      <w:pPr>
        <w:rPr>
          <w:ins w:id="5" w:author="Matt Lyon" w:date="2020-04-17T10:49:00Z"/>
          <w:rFonts w:ascii="Calibri" w:hAnsi="Calibri" w:cs="Calibri"/>
        </w:rPr>
      </w:pPr>
      <w:commentRangeStart w:id="6"/>
      <w:ins w:id="7" w:author="Matt Lyon" w:date="2020-04-17T10:49:00Z">
        <w:r>
          <w:rPr>
            <w:rFonts w:ascii="Calibri" w:hAnsi="Calibri" w:cs="Calibri"/>
          </w:rPr>
          <w:t>For convenience we store e</w:t>
        </w:r>
        <w:r w:rsidRPr="001905A8">
          <w:rPr>
            <w:rFonts w:ascii="Calibri" w:hAnsi="Calibri" w:cs="Calibri"/>
          </w:rPr>
          <w:t xml:space="preserve">ach </w:t>
        </w:r>
        <w:r>
          <w:rPr>
            <w:rFonts w:ascii="Calibri" w:hAnsi="Calibri" w:cs="Calibri"/>
          </w:rPr>
          <w:t xml:space="preserve">variant on a separate </w:t>
        </w:r>
        <w:r w:rsidRPr="001905A8">
          <w:rPr>
            <w:rFonts w:ascii="Calibri" w:hAnsi="Calibri" w:cs="Calibri"/>
          </w:rPr>
          <w:t>row</w:t>
        </w:r>
      </w:ins>
      <w:commentRangeEnd w:id="6"/>
      <w:ins w:id="8" w:author="Matt Lyon" w:date="2020-04-17T11:11:00Z">
        <w:r w:rsidR="00F25A57">
          <w:rPr>
            <w:rStyle w:val="CommentReference"/>
          </w:rPr>
          <w:commentReference w:id="6"/>
        </w:r>
      </w:ins>
      <w:ins w:id="9" w:author="Matt Lyon" w:date="2020-04-17T10:49:00Z">
        <w:r w:rsidRPr="001905A8">
          <w:rPr>
            <w:rFonts w:ascii="Calibri" w:hAnsi="Calibri" w:cs="Calibri"/>
          </w:rPr>
          <w:t xml:space="preserve"> of the file body </w:t>
        </w:r>
        <w:r>
          <w:rPr>
            <w:rFonts w:ascii="Calibri" w:hAnsi="Calibri" w:cs="Calibri"/>
          </w:rPr>
          <w:t xml:space="preserve">which is </w:t>
        </w:r>
        <w:r w:rsidRPr="001905A8">
          <w:rPr>
            <w:rFonts w:ascii="Calibri" w:hAnsi="Calibri" w:cs="Calibri"/>
          </w:rPr>
          <w:t xml:space="preserve">described by values in </w:t>
        </w:r>
        <w:r>
          <w:rPr>
            <w:rFonts w:ascii="Calibri" w:hAnsi="Calibri" w:cs="Calibri"/>
          </w:rPr>
          <w:t>eight</w:t>
        </w:r>
        <w:r w:rsidRPr="001905A8">
          <w:rPr>
            <w:rFonts w:ascii="Calibri" w:hAnsi="Calibri" w:cs="Calibri"/>
          </w:rPr>
          <w:t xml:space="preserve"> mandatory columns (fields): chromosome name (CHROM), base-pair position (POS), </w:t>
        </w:r>
        <w:r>
          <w:rPr>
            <w:rFonts w:ascii="Calibri" w:hAnsi="Calibri" w:cs="Calibri"/>
          </w:rPr>
          <w:t xml:space="preserve">optional </w:t>
        </w:r>
        <w:r w:rsidRPr="001905A8">
          <w:rPr>
            <w:rFonts w:ascii="Calibri" w:hAnsi="Calibri" w:cs="Calibri"/>
          </w:rPr>
          <w:t xml:space="preserve">locus identifier (ID), reference/non-effect allele (REF), alternative/effect allele (ALT), </w:t>
        </w:r>
        <w:r>
          <w:rPr>
            <w:rFonts w:ascii="Calibri" w:hAnsi="Calibri" w:cs="Calibri"/>
          </w:rPr>
          <w:t xml:space="preserve">optional </w:t>
        </w:r>
        <w:r w:rsidRPr="001905A8">
          <w:rPr>
            <w:rFonts w:ascii="Calibri" w:hAnsi="Calibri" w:cs="Calibri"/>
          </w:rPr>
          <w:t>quality (QUAL),</w:t>
        </w:r>
        <w:r>
          <w:rPr>
            <w:rFonts w:ascii="Calibri" w:hAnsi="Calibri" w:cs="Calibri"/>
          </w:rPr>
          <w:t xml:space="preserve"> </w:t>
        </w:r>
        <w:r w:rsidRPr="001905A8">
          <w:rPr>
            <w:rFonts w:ascii="Calibri" w:hAnsi="Calibri" w:cs="Calibri"/>
          </w:rPr>
          <w:t>filter (FILTER)</w:t>
        </w:r>
        <w:r>
          <w:rPr>
            <w:rFonts w:ascii="Calibri" w:hAnsi="Calibri" w:cs="Calibri"/>
          </w:rPr>
          <w:t xml:space="preserve"> and variant information (INFO)</w:t>
        </w:r>
        <w:r w:rsidRPr="001905A8">
          <w:rPr>
            <w:rFonts w:ascii="Calibri" w:hAnsi="Calibri" w:cs="Calibri"/>
          </w:rPr>
          <w:t xml:space="preserve">. The </w:t>
        </w:r>
        <w:r>
          <w:rPr>
            <w:rFonts w:ascii="Calibri" w:hAnsi="Calibri" w:cs="Calibri"/>
          </w:rPr>
          <w:t xml:space="preserve">FILTER field may </w:t>
        </w:r>
        <w:r w:rsidRPr="001905A8">
          <w:rPr>
            <w:rFonts w:ascii="Calibri" w:hAnsi="Calibri" w:cs="Calibri"/>
          </w:rPr>
          <w:t xml:space="preserve">be used to flag poor quality variants for exclusion in downstream analyses. </w:t>
        </w:r>
        <w:r>
          <w:rPr>
            <w:rFonts w:ascii="Calibri" w:hAnsi="Calibri" w:cs="Calibri"/>
          </w:rPr>
          <w:t>T</w:t>
        </w:r>
        <w:r w:rsidRPr="001905A8">
          <w:rPr>
            <w:rFonts w:ascii="Calibri" w:hAnsi="Calibri" w:cs="Calibri"/>
          </w:rPr>
          <w:t>he INFO column is a flexible data store for additional variant-level key-value pairs (fields) for each allele</w:t>
        </w:r>
        <w:r>
          <w:rPr>
            <w:rFonts w:ascii="Calibri" w:hAnsi="Calibri" w:cs="Calibri"/>
          </w:rPr>
          <w:t xml:space="preserve"> and may be used to store for example: </w:t>
        </w:r>
        <w:r w:rsidRPr="001905A8">
          <w:rPr>
            <w:rFonts w:ascii="Calibri" w:hAnsi="Calibri" w:cs="Calibri"/>
          </w:rPr>
          <w:t xml:space="preserve">population frequency (AF), allele count in called genotypes (AC), total number of alleles in called genotypes (AN), number of samples/individuals with called genotypes (NS), genomic annotations and </w:t>
        </w:r>
        <w:r>
          <w:rPr>
            <w:rFonts w:ascii="Calibri" w:hAnsi="Calibri" w:cs="Calibri"/>
          </w:rPr>
          <w:t xml:space="preserve">variant </w:t>
        </w:r>
        <w:r w:rsidRPr="001905A8">
          <w:rPr>
            <w:rFonts w:ascii="Calibri" w:hAnsi="Calibri" w:cs="Calibri"/>
          </w:rPr>
          <w:t xml:space="preserve">functional effects. </w:t>
        </w:r>
      </w:ins>
      <w:ins w:id="10" w:author="Matt Lyon" w:date="2020-04-17T11:23:00Z">
        <w:r w:rsidR="00A25997">
          <w:rPr>
            <w:rFonts w:ascii="Calibri" w:hAnsi="Calibri" w:cs="Calibri"/>
          </w:rPr>
          <w:t xml:space="preserve">We also use the INFO field to store the </w:t>
        </w:r>
        <w:proofErr w:type="spellStart"/>
        <w:r w:rsidR="00A25997">
          <w:rPr>
            <w:rFonts w:ascii="Calibri" w:hAnsi="Calibri" w:cs="Calibri"/>
          </w:rPr>
          <w:t>rsid</w:t>
        </w:r>
        <w:proofErr w:type="spellEnd"/>
        <w:r w:rsidR="00A25997">
          <w:rPr>
            <w:rFonts w:ascii="Calibri" w:hAnsi="Calibri" w:cs="Calibri"/>
          </w:rPr>
          <w:t xml:space="preserve"> instead of the ID field</w:t>
        </w:r>
      </w:ins>
      <w:ins w:id="11" w:author="Matt Lyon" w:date="2020-04-17T11:24:00Z">
        <w:r w:rsidR="00A25997">
          <w:rPr>
            <w:rFonts w:ascii="Calibri" w:hAnsi="Calibri" w:cs="Calibri"/>
          </w:rPr>
          <w:t xml:space="preserve"> because the VCF specification requires the ID to be unique. </w:t>
        </w:r>
      </w:ins>
      <w:ins w:id="12" w:author="Matt Lyon" w:date="2020-04-17T10:49:00Z">
        <w:r>
          <w:rPr>
            <w:rFonts w:ascii="Calibri" w:hAnsi="Calibri" w:cs="Calibri"/>
          </w:rPr>
          <w:t xml:space="preserve">Following the INFO column is a format field (FORMAT) and </w:t>
        </w:r>
        <w:r w:rsidRPr="001905A8">
          <w:rPr>
            <w:rFonts w:ascii="Calibri" w:hAnsi="Calibri" w:cs="Calibri"/>
          </w:rPr>
          <w:t xml:space="preserve">one or more </w:t>
        </w:r>
        <w:r>
          <w:rPr>
            <w:rFonts w:ascii="Calibri" w:hAnsi="Calibri" w:cs="Calibri"/>
          </w:rPr>
          <w:t>sample</w:t>
        </w:r>
        <w:r w:rsidRPr="001905A8">
          <w:rPr>
            <w:rFonts w:ascii="Calibri" w:hAnsi="Calibri" w:cs="Calibri"/>
          </w:rPr>
          <w:t xml:space="preserve"> columns</w:t>
        </w:r>
        <w:r>
          <w:rPr>
            <w:rFonts w:ascii="Calibri" w:hAnsi="Calibri" w:cs="Calibri"/>
          </w:rPr>
          <w:t xml:space="preserve"> which we use</w:t>
        </w:r>
        <w:r w:rsidRPr="001905A8">
          <w:rPr>
            <w:rFonts w:ascii="Calibri" w:hAnsi="Calibri" w:cs="Calibri"/>
          </w:rPr>
          <w:t xml:space="preserve"> to store variant-trait association data, with values for the fields listed in the FORMAT column</w:t>
        </w:r>
        <w:r>
          <w:rPr>
            <w:rFonts w:ascii="Calibri" w:hAnsi="Calibri" w:cs="Calibri"/>
          </w:rPr>
          <w:t xml:space="preserve"> for example</w:t>
        </w:r>
        <w:r w:rsidRPr="001905A8">
          <w:rPr>
            <w:rFonts w:ascii="Calibri" w:hAnsi="Calibri" w:cs="Calibri"/>
          </w:rPr>
          <w:t>: effect size (ES), standard error (SE) and -log10 P-value (LP).</w:t>
        </w:r>
      </w:ins>
    </w:p>
    <w:p w14:paraId="0C784BA7" w14:textId="2F63706E" w:rsidR="00FD2357" w:rsidRPr="001905A8" w:rsidDel="00FD2357" w:rsidRDefault="00FD2357" w:rsidP="00FD2357">
      <w:pPr>
        <w:rPr>
          <w:del w:id="13" w:author="Matt Lyon" w:date="2020-04-17T10:49:00Z"/>
          <w:rFonts w:ascii="Calibri" w:hAnsi="Calibri" w:cs="Calibri"/>
        </w:rPr>
      </w:pPr>
      <w:del w:id="14" w:author="Matt Lyon" w:date="2020-04-17T10:49:00Z">
        <w:r w:rsidRPr="001905A8" w:rsidDel="00FD2357">
          <w:rPr>
            <w:rFonts w:ascii="Calibri" w:hAnsi="Calibri" w:cs="Calibri"/>
          </w:rPr>
          <w:delText xml:space="preserve">Each row of the file body contains a single </w:delText>
        </w:r>
        <w:r w:rsidDel="00FD2357">
          <w:rPr>
            <w:rFonts w:ascii="Calibri" w:hAnsi="Calibri" w:cs="Calibri"/>
          </w:rPr>
          <w:delText>variant locus</w:delText>
        </w:r>
        <w:r w:rsidRPr="001905A8" w:rsidDel="00FD2357">
          <w:rPr>
            <w:rFonts w:ascii="Calibri" w:hAnsi="Calibri" w:cs="Calibri"/>
          </w:rPr>
          <w:delText xml:space="preserve"> described by values in </w:delText>
        </w:r>
        <w:r w:rsidDel="00FD2357">
          <w:rPr>
            <w:rFonts w:ascii="Calibri" w:hAnsi="Calibri" w:cs="Calibri"/>
          </w:rPr>
          <w:delText>eight</w:delText>
        </w:r>
        <w:r w:rsidRPr="001905A8" w:rsidDel="00FD2357">
          <w:rPr>
            <w:rFonts w:ascii="Calibri" w:hAnsi="Calibri" w:cs="Calibri"/>
          </w:rPr>
          <w:delText xml:space="preserve"> mandatory columns (fields): chromosome name (CHROM), base-pair position (POS), locus identifier (ID, i.e., rsid when available), reference/non-effect allele (REF), alternative/effect allele(s) (ALT), quality (QUAL),</w:delText>
        </w:r>
        <w:r w:rsidDel="00FD2357">
          <w:rPr>
            <w:rFonts w:ascii="Calibri" w:hAnsi="Calibri" w:cs="Calibri"/>
          </w:rPr>
          <w:delText xml:space="preserve"> </w:delText>
        </w:r>
        <w:r w:rsidRPr="001905A8" w:rsidDel="00FD2357">
          <w:rPr>
            <w:rFonts w:ascii="Calibri" w:hAnsi="Calibri" w:cs="Calibri"/>
          </w:rPr>
          <w:delText>filter (FILTER)</w:delText>
        </w:r>
        <w:r w:rsidDel="00FD2357">
          <w:rPr>
            <w:rFonts w:ascii="Calibri" w:hAnsi="Calibri" w:cs="Calibri"/>
          </w:rPr>
          <w:delText xml:space="preserve"> and info (INFO)</w:delText>
        </w:r>
        <w:r w:rsidRPr="001905A8" w:rsidDel="00FD2357">
          <w:rPr>
            <w:rFonts w:ascii="Calibri" w:hAnsi="Calibri" w:cs="Calibri"/>
          </w:rPr>
          <w:delText xml:space="preserve">. The </w:delText>
        </w:r>
        <w:r w:rsidDel="00FD2357">
          <w:rPr>
            <w:rFonts w:ascii="Calibri" w:hAnsi="Calibri" w:cs="Calibri"/>
          </w:rPr>
          <w:delText xml:space="preserve">FILTER field may </w:delText>
        </w:r>
        <w:r w:rsidRPr="001905A8" w:rsidDel="00FD2357">
          <w:rPr>
            <w:rFonts w:ascii="Calibri" w:hAnsi="Calibri" w:cs="Calibri"/>
          </w:rPr>
          <w:delText xml:space="preserve">be used to flag poor quality variants for exclusion in downstream analyses. </w:delText>
        </w:r>
        <w:r w:rsidDel="00FD2357">
          <w:rPr>
            <w:rFonts w:ascii="Calibri" w:hAnsi="Calibri" w:cs="Calibri"/>
          </w:rPr>
          <w:delText>T</w:delText>
        </w:r>
        <w:r w:rsidRPr="001905A8" w:rsidDel="00FD2357">
          <w:rPr>
            <w:rFonts w:ascii="Calibri" w:hAnsi="Calibri" w:cs="Calibri"/>
          </w:rPr>
          <w:delText>he INFO column is a flexible data store for additional variant-level key-value pairs (fields) for each allele</w:delText>
        </w:r>
        <w:r w:rsidDel="00FD2357">
          <w:rPr>
            <w:rFonts w:ascii="Calibri" w:hAnsi="Calibri" w:cs="Calibri"/>
          </w:rPr>
          <w:delText xml:space="preserve"> and may be used to store for example: </w:delText>
        </w:r>
        <w:r w:rsidRPr="001905A8" w:rsidDel="00FD2357">
          <w:rPr>
            <w:rFonts w:ascii="Calibri" w:hAnsi="Calibri" w:cs="Calibri"/>
          </w:rPr>
          <w:delText>population frequency (AF), allele count in called genotypes (AC), total number of alleles in called genotypes (AN), number of samples/individuals with called genotypes (NS), genomic annotations and functional effects. Finally, one or more sample columns are used to store variant-trait association data, with values for the fields listed in the FORMAT column: effect size (ES), standard error (SE) and -log10 P-value (LP). Cohort variant frequency and genotype marker identifier are also stored in the sample field to accommodate multiple GWAS from different populations and/or genotyping technology in a single VCF file.</w:delText>
        </w:r>
      </w:del>
    </w:p>
    <w:p w14:paraId="7497538F" w14:textId="6C6D809E" w:rsidR="006F40D2" w:rsidRPr="001905A8" w:rsidRDefault="006F40D2" w:rsidP="001F38CC">
      <w:pPr>
        <w:rPr>
          <w:rFonts w:ascii="Calibri" w:hAnsi="Calibri" w:cs="Calibri"/>
        </w:rPr>
      </w:pPr>
    </w:p>
    <w:p w14:paraId="3FEC2E5A" w14:textId="5A268533"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CC41E2" w:rsidRPr="001905A8">
        <w:rPr>
          <w:rFonts w:ascii="Calibri" w:hAnsi="Calibri" w:cs="Calibri"/>
        </w:rPr>
        <w:fldChar w:fldCharType="separate"/>
      </w:r>
      <w:r w:rsidR="00D157FE" w:rsidRPr="00D157FE">
        <w:rPr>
          <w:rFonts w:ascii="Calibri" w:hAnsi="Calibri" w:cs="Calibri"/>
          <w:noProof/>
          <w:vertAlign w:val="superscript"/>
        </w:rPr>
        <w:t>19</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CC41E2" w:rsidRPr="001905A8">
        <w:rPr>
          <w:rFonts w:ascii="Calibri" w:hAnsi="Calibri" w:cs="Calibri"/>
        </w:rPr>
        <w:fldChar w:fldCharType="separate"/>
      </w:r>
      <w:r w:rsidR="00D157FE" w:rsidRPr="00D157FE">
        <w:rPr>
          <w:rFonts w:ascii="Calibri" w:hAnsi="Calibri" w:cs="Calibri"/>
          <w:noProof/>
          <w:vertAlign w:val="superscript"/>
        </w:rPr>
        <w:t>19</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w:t>
      </w:r>
      <w:proofErr w:type="spellStart"/>
      <w:r w:rsidR="00F20674" w:rsidRPr="001905A8">
        <w:rPr>
          <w:rFonts w:ascii="Calibri" w:hAnsi="Calibri" w:cs="Calibri"/>
        </w:rPr>
        <w:t>eQTL</w:t>
      </w:r>
      <w:proofErr w:type="spellEnd"/>
      <w:r w:rsidR="00F20674" w:rsidRPr="001905A8">
        <w:rPr>
          <w:rFonts w:ascii="Calibri" w:hAnsi="Calibri" w:cs="Calibri"/>
        </w:rPr>
        <w:t xml:space="preserve">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5F372ABD"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 xml:space="preserve">VCF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w:t>
      </w:r>
      <w:r w:rsidR="00FE1456" w:rsidRPr="001905A8">
        <w:rPr>
          <w:rFonts w:ascii="Calibri" w:hAnsi="Calibri" w:cs="Calibri"/>
        </w:rPr>
        <w:lastRenderedPageBreak/>
        <w:t xml:space="preserve">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 xml:space="preserve">x quicker using the </w:t>
      </w:r>
      <w:proofErr w:type="spellStart"/>
      <w:r w:rsidR="00FE1456" w:rsidRPr="001905A8">
        <w:rPr>
          <w:rFonts w:ascii="Calibri" w:hAnsi="Calibri" w:cs="Calibri"/>
        </w:rPr>
        <w:t>dbSNP</w:t>
      </w:r>
      <w:proofErr w:type="spellEnd"/>
      <w:r w:rsidR="00FE1456" w:rsidRPr="001905A8">
        <w:rPr>
          <w:rFonts w:ascii="Calibri" w:hAnsi="Calibri" w:cs="Calibri"/>
        </w:rPr>
        <w:t xml:space="preserve">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 xml:space="preserve">VCF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 xml:space="preserve">VCF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 xml:space="preserve">VCF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w:t>
      </w:r>
      <w:proofErr w:type="spellStart"/>
      <w:r w:rsidR="00FE1456" w:rsidRPr="001905A8">
        <w:rPr>
          <w:rFonts w:ascii="Calibri" w:hAnsi="Calibri" w:cs="Calibri"/>
        </w:rPr>
        <w:t>GenomicsDB</w:t>
      </w:r>
      <w:proofErr w:type="spellEnd"/>
      <w:r w:rsidR="00FE1456" w:rsidRPr="001905A8">
        <w:rPr>
          <w:rFonts w:ascii="Calibri" w:hAnsi="Calibri" w:cs="Calibri"/>
        </w:rPr>
        <w:t xml:space="preserve"> </w:t>
      </w:r>
      <w:r w:rsidR="00FE1456" w:rsidRPr="001905A8">
        <w:rPr>
          <w:rFonts w:ascii="Calibri" w:hAnsi="Calibri" w:cs="Calibri"/>
        </w:rPr>
        <w:fldChar w:fldCharType="begin" w:fldLock="1"/>
      </w:r>
      <w:r w:rsidR="008F4E8E">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20&lt;/sup&gt;","plainTextFormattedCitation":"20","previouslyFormattedCitation":"&lt;sup&gt;20&lt;/sup&gt;"},"properties":{"noteIndex":0},"schema":"https://github.com/citation-style-language/schema/raw/master/csl-citation.json"}</w:instrText>
      </w:r>
      <w:r w:rsidR="00FE1456" w:rsidRPr="001905A8">
        <w:rPr>
          <w:rFonts w:ascii="Calibri" w:hAnsi="Calibri" w:cs="Calibri"/>
        </w:rPr>
        <w:fldChar w:fldCharType="separate"/>
      </w:r>
      <w:r w:rsidR="00D157FE" w:rsidRPr="00D157FE">
        <w:rPr>
          <w:rFonts w:ascii="Calibri" w:hAnsi="Calibri" w:cs="Calibri"/>
          <w:noProof/>
          <w:vertAlign w:val="superscript"/>
        </w:rPr>
        <w:t>20</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4EB46999" w:rsidR="006130A0" w:rsidRPr="001905A8" w:rsidRDefault="00835D88" w:rsidP="00835D88">
      <w:pPr>
        <w:rPr>
          <w:rFonts w:ascii="Calibri" w:hAnsi="Calibri" w:cs="Calibri"/>
        </w:rPr>
      </w:pPr>
      <w:r w:rsidRPr="001905A8">
        <w:rPr>
          <w:rFonts w:ascii="Calibri" w:hAnsi="Calibri" w:cs="Calibri"/>
        </w:rPr>
        <w:t>To automate mapping tabular summary statistics to VCF</w:t>
      </w:r>
      <w:ins w:id="15" w:author="Matt Lyon" w:date="2020-04-17T10:50:00Z">
        <w:r w:rsidR="00904077">
          <w:rPr>
            <w:rFonts w:ascii="Calibri" w:hAnsi="Calibri" w:cs="Calibri"/>
          </w:rPr>
          <w:t xml:space="preserve"> (including </w:t>
        </w:r>
        <w:r w:rsidR="00904077" w:rsidRPr="001E77A4">
          <w:rPr>
            <w:rFonts w:ascii="Calibri" w:hAnsi="Calibri" w:cs="Calibri"/>
          </w:rPr>
          <w:t>NHGRI-EBI</w:t>
        </w:r>
        <w:r w:rsidR="00904077">
          <w:rPr>
            <w:rFonts w:ascii="Calibri" w:hAnsi="Calibri" w:cs="Calibri"/>
          </w:rPr>
          <w:t xml:space="preserve"> format)</w:t>
        </w:r>
      </w:ins>
      <w:r w:rsidRPr="001905A8">
        <w:rPr>
          <w:rFonts w:ascii="Calibri" w:hAnsi="Calibri" w:cs="Calibri"/>
        </w:rPr>
        <w:t xml:space="preserve">,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left-aligned and trimmed </w:t>
      </w:r>
      <w:r w:rsidR="00B03827">
        <w:rPr>
          <w:rFonts w:ascii="Calibri" w:hAnsi="Calibri" w:cs="Calibri"/>
        </w:rPr>
        <w:t>for</w:t>
      </w:r>
      <w:r w:rsidRPr="001905A8">
        <w:rPr>
          <w:rFonts w:ascii="Calibri" w:hAnsi="Calibri" w:cs="Calibri"/>
        </w:rPr>
        <w:t xml:space="preserve"> consistent representation. Finally, </w:t>
      </w:r>
      <w:r w:rsidR="00646FC7">
        <w:rPr>
          <w:rFonts w:ascii="Calibri" w:hAnsi="Calibri" w:cs="Calibri"/>
        </w:rPr>
        <w:t>the</w:t>
      </w:r>
      <w:r w:rsidRPr="001905A8">
        <w:rPr>
          <w:rFonts w:ascii="Calibri" w:hAnsi="Calibri" w:cs="Calibri"/>
        </w:rPr>
        <w:t xml:space="preserve"> VCF </w:t>
      </w:r>
      <w:r w:rsidR="00646FC7">
        <w:rPr>
          <w:rFonts w:ascii="Calibri" w:hAnsi="Calibri" w:cs="Calibri"/>
        </w:rPr>
        <w:t xml:space="preserve">is </w:t>
      </w:r>
      <w:r w:rsidRPr="001905A8">
        <w:rPr>
          <w:rFonts w:ascii="Calibri" w:hAnsi="Calibri" w:cs="Calibri"/>
        </w:rPr>
        <w:t xml:space="preserve">indexed using </w:t>
      </w:r>
      <w:proofErr w:type="spellStart"/>
      <w:r w:rsidRPr="001905A8">
        <w:rPr>
          <w:rFonts w:ascii="Calibri" w:hAnsi="Calibri" w:cs="Calibri"/>
        </w:rPr>
        <w:t>tabix</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w:t>
      </w:r>
      <w:r w:rsidR="00CD2F80">
        <w:rPr>
          <w:rFonts w:ascii="Calibri" w:hAnsi="Calibri" w:cs="Calibri"/>
        </w:rPr>
        <w:t>and</w:t>
      </w:r>
      <w:r w:rsidRPr="001905A8">
        <w:rPr>
          <w:rFonts w:ascii="Calibri" w:hAnsi="Calibri" w:cs="Calibri"/>
        </w:rPr>
        <w:t xml:space="preserve">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w:t>
      </w:r>
      <w:proofErr w:type="spellStart"/>
      <w:r w:rsidRPr="001905A8">
        <w:rPr>
          <w:rFonts w:ascii="Calibri" w:hAnsi="Calibri" w:cs="Calibri"/>
        </w:rPr>
        <w:t>dbSNP</w:t>
      </w:r>
      <w:proofErr w:type="spellEnd"/>
      <w:r w:rsidRPr="001905A8">
        <w:rPr>
          <w:rFonts w:ascii="Calibri" w:hAnsi="Calibri" w:cs="Calibri"/>
        </w:rPr>
        <w:t xml:space="preserve">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p>
    <w:p w14:paraId="3057B1EC" w14:textId="77777777" w:rsidR="00DC7455" w:rsidRPr="001905A8" w:rsidRDefault="00DC7455" w:rsidP="00835D88">
      <w:pPr>
        <w:rPr>
          <w:rFonts w:ascii="Calibri" w:hAnsi="Calibri" w:cs="Calibri"/>
        </w:rPr>
      </w:pPr>
    </w:p>
    <w:p w14:paraId="40FB3542" w14:textId="3CFB0E47"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ins w:id="16" w:author="Matt Lyon" w:date="2020-04-17T10:52:00Z">
        <w:r w:rsidR="00904077">
          <w:rPr>
            <w:rFonts w:ascii="Calibri" w:hAnsi="Calibri" w:cs="Calibri"/>
          </w:rPr>
          <w:t xml:space="preserve"> or from the command line using for example: </w:t>
        </w:r>
        <w:proofErr w:type="spellStart"/>
        <w:r w:rsidR="00904077">
          <w:rPr>
            <w:rFonts w:ascii="Calibri" w:hAnsi="Calibri" w:cs="Calibri"/>
          </w:rPr>
          <w:t>bcftools</w:t>
        </w:r>
        <w:proofErr w:type="spellEnd"/>
        <w:r w:rsidR="00904077">
          <w:rPr>
            <w:rFonts w:ascii="Calibri" w:hAnsi="Calibri" w:cs="Calibri"/>
          </w:rPr>
          <w:t xml:space="preserve"> </w:t>
        </w:r>
        <w:r w:rsidR="00904077">
          <w:rPr>
            <w:rFonts w:ascii="Calibri" w:hAnsi="Calibri" w:cs="Calibri"/>
          </w:rPr>
          <w:fldChar w:fldCharType="begin" w:fldLock="1"/>
        </w:r>
        <w:r w:rsidR="0090407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904077">
          <w:rPr>
            <w:rFonts w:ascii="Calibri" w:hAnsi="Calibri" w:cs="Calibri"/>
          </w:rPr>
          <w:fldChar w:fldCharType="separate"/>
        </w:r>
        <w:r w:rsidR="00904077" w:rsidRPr="00D157FE">
          <w:rPr>
            <w:rFonts w:ascii="Calibri" w:hAnsi="Calibri" w:cs="Calibri"/>
            <w:noProof/>
            <w:vertAlign w:val="superscript"/>
          </w:rPr>
          <w:t>19</w:t>
        </w:r>
        <w:r w:rsidR="00904077">
          <w:rPr>
            <w:rFonts w:ascii="Calibri" w:hAnsi="Calibri" w:cs="Calibri"/>
          </w:rPr>
          <w:fldChar w:fldCharType="end"/>
        </w:r>
        <w:r w:rsidR="00904077">
          <w:rPr>
            <w:rFonts w:ascii="Calibri" w:hAnsi="Calibri" w:cs="Calibri"/>
          </w:rPr>
          <w:t xml:space="preserve">, GATK </w:t>
        </w:r>
        <w:r w:rsidR="00904077">
          <w:rPr>
            <w:rFonts w:ascii="Calibri" w:hAnsi="Calibri" w:cs="Calibri"/>
          </w:rPr>
          <w:fldChar w:fldCharType="begin" w:fldLock="1"/>
        </w:r>
        <w:r w:rsidR="00904077">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904077">
          <w:rPr>
            <w:rFonts w:ascii="Calibri" w:hAnsi="Calibri" w:cs="Calibri"/>
          </w:rPr>
          <w:fldChar w:fldCharType="separate"/>
        </w:r>
        <w:r w:rsidR="00904077" w:rsidRPr="00D157FE">
          <w:rPr>
            <w:rFonts w:ascii="Calibri" w:hAnsi="Calibri" w:cs="Calibri"/>
            <w:noProof/>
            <w:vertAlign w:val="superscript"/>
          </w:rPr>
          <w:t>22</w:t>
        </w:r>
        <w:r w:rsidR="00904077">
          <w:rPr>
            <w:rFonts w:ascii="Calibri" w:hAnsi="Calibri" w:cs="Calibri"/>
          </w:rPr>
          <w:fldChar w:fldCharType="end"/>
        </w:r>
        <w:r w:rsidR="00904077">
          <w:rPr>
            <w:rFonts w:ascii="Calibri" w:hAnsi="Calibri" w:cs="Calibri"/>
          </w:rPr>
          <w:t xml:space="preserve"> or </w:t>
        </w:r>
        <w:proofErr w:type="spellStart"/>
        <w:r w:rsidR="00904077">
          <w:rPr>
            <w:rFonts w:ascii="Calibri" w:hAnsi="Calibri" w:cs="Calibri"/>
          </w:rPr>
          <w:t>bedtools</w:t>
        </w:r>
        <w:proofErr w:type="spellEnd"/>
        <w:r w:rsidR="00904077">
          <w:rPr>
            <w:rFonts w:ascii="Calibri" w:hAnsi="Calibri" w:cs="Calibri"/>
          </w:rPr>
          <w:t xml:space="preserve"> </w:t>
        </w:r>
        <w:r w:rsidR="00904077">
          <w:rPr>
            <w:rFonts w:ascii="Calibri" w:hAnsi="Calibri" w:cs="Calibri"/>
          </w:rPr>
          <w:fldChar w:fldCharType="begin" w:fldLock="1"/>
        </w:r>
        <w:r w:rsidR="00904077">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904077">
          <w:rPr>
            <w:rFonts w:ascii="Calibri" w:hAnsi="Calibri" w:cs="Calibri"/>
          </w:rPr>
          <w:fldChar w:fldCharType="separate"/>
        </w:r>
        <w:r w:rsidR="00904077" w:rsidRPr="00D157FE">
          <w:rPr>
            <w:rFonts w:ascii="Calibri" w:hAnsi="Calibri" w:cs="Calibri"/>
            <w:noProof/>
            <w:vertAlign w:val="superscript"/>
          </w:rPr>
          <w:t>23</w:t>
        </w:r>
        <w:r w:rsidR="00904077">
          <w:rPr>
            <w:rFonts w:ascii="Calibri" w:hAnsi="Calibri" w:cs="Calibri"/>
          </w:rPr>
          <w:fldChar w:fldCharType="end"/>
        </w:r>
      </w:ins>
      <w:r w:rsidRPr="001905A8">
        <w:rPr>
          <w:rFonts w:ascii="Calibri" w:hAnsi="Calibri" w:cs="Calibri"/>
        </w:rPr>
        <w:t>.</w:t>
      </w:r>
      <w:r w:rsidR="002A6A0D" w:rsidRPr="001905A8">
        <w:rPr>
          <w:rFonts w:ascii="Calibri" w:hAnsi="Calibri" w:cs="Calibri"/>
        </w:rPr>
        <w:t xml:space="preserve"> </w:t>
      </w:r>
      <w:ins w:id="17" w:author="Matt Lyon" w:date="2020-04-17T11:30:00Z">
        <w:r w:rsidR="00F6580C">
          <w:rPr>
            <w:rFonts w:ascii="Calibri" w:hAnsi="Calibri" w:cs="Calibri"/>
          </w:rPr>
          <w:t xml:space="preserve">Alternatively, </w:t>
        </w:r>
      </w:ins>
      <w:ins w:id="18" w:author="Matt Lyon" w:date="2020-04-17T11:31:00Z">
        <w:r w:rsidR="00F6580C">
          <w:rPr>
            <w:rFonts w:ascii="Calibri" w:hAnsi="Calibri" w:cs="Calibri"/>
          </w:rPr>
          <w:t>GWAS-VCF may be converted to NHGRI-EBI format or any other tabular format to support</w:t>
        </w:r>
      </w:ins>
      <w:ins w:id="19" w:author="Matt Lyon" w:date="2020-04-17T11:32:00Z">
        <w:r w:rsidR="00BE4FA0">
          <w:rPr>
            <w:rFonts w:ascii="Calibri" w:hAnsi="Calibri" w:cs="Calibri"/>
          </w:rPr>
          <w:t xml:space="preserve"> incompatible</w:t>
        </w:r>
      </w:ins>
      <w:ins w:id="20" w:author="Matt Lyon" w:date="2020-04-17T11:31:00Z">
        <w:r w:rsidR="00F6580C">
          <w:rPr>
            <w:rFonts w:ascii="Calibri" w:hAnsi="Calibri" w:cs="Calibri"/>
          </w:rPr>
          <w:t xml:space="preserve"> tools. </w:t>
        </w:r>
      </w:ins>
      <w:r w:rsidR="009F7661" w:rsidRPr="001905A8">
        <w:rPr>
          <w:rFonts w:ascii="Calibri" w:hAnsi="Calibri" w:cs="Calibri"/>
        </w:rPr>
        <w:t xml:space="preserve">Further, </w:t>
      </w:r>
      <w:proofErr w:type="spellStart"/>
      <w:r w:rsidR="00274788" w:rsidRPr="001905A8">
        <w:rPr>
          <w:rFonts w:ascii="Calibri" w:hAnsi="Calibri" w:cs="Calibri"/>
        </w:rPr>
        <w:t>gwasglue</w:t>
      </w:r>
      <w:proofErr w:type="spellEnd"/>
      <w:r w:rsidR="00274788" w:rsidRPr="001905A8">
        <w:rPr>
          <w:rFonts w:ascii="Calibri" w:hAnsi="Calibri" w:cs="Calibri"/>
        </w:rPr>
        <w:t xml:space="preserv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 xml:space="preserve">fine-mapping, </w:t>
      </w:r>
      <w:proofErr w:type="spellStart"/>
      <w:r w:rsidR="008D3245" w:rsidRPr="001905A8">
        <w:rPr>
          <w:rFonts w:ascii="Calibri" w:hAnsi="Calibri" w:cs="Calibri"/>
        </w:rPr>
        <w:t>colocali</w:t>
      </w:r>
      <w:r w:rsidR="002617F1" w:rsidRPr="001905A8">
        <w:rPr>
          <w:rFonts w:ascii="Calibri" w:hAnsi="Calibri" w:cs="Calibri"/>
        </w:rPr>
        <w:t>s</w:t>
      </w:r>
      <w:r w:rsidR="008D3245" w:rsidRPr="001905A8">
        <w:rPr>
          <w:rFonts w:ascii="Calibri" w:hAnsi="Calibri" w:cs="Calibri"/>
        </w:rPr>
        <w:t>ation</w:t>
      </w:r>
      <w:proofErr w:type="spellEnd"/>
      <w:r w:rsidR="008D3245" w:rsidRPr="001905A8">
        <w:rPr>
          <w:rFonts w:ascii="Calibri" w:hAnsi="Calibri" w:cs="Calibri"/>
        </w:rPr>
        <w:t>,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AA0686E"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8F4E8E">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2BF30EE0"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w:t>
      </w:r>
      <w:r w:rsidR="00B445B7">
        <w:rPr>
          <w:rFonts w:ascii="Calibri" w:hAnsi="Calibri" w:cs="Calibri"/>
        </w:rPr>
        <w:t xml:space="preserve">a </w:t>
      </w:r>
      <w:r w:rsidR="009B11C9" w:rsidRPr="001905A8">
        <w:rPr>
          <w:rFonts w:ascii="Calibri" w:hAnsi="Calibri" w:cs="Calibri"/>
        </w:rPr>
        <w:t xml:space="preserve">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proofErr w:type="spellStart"/>
      <w:r w:rsidR="00C43089">
        <w:rPr>
          <w:rFonts w:ascii="Calibri" w:hAnsi="Calibri" w:cs="Calibri"/>
        </w:rPr>
        <w:t>rsid</w:t>
      </w:r>
      <w:proofErr w:type="spellEnd"/>
      <w:r w:rsidR="00C43089">
        <w:rPr>
          <w:rFonts w:ascii="Calibri" w:hAnsi="Calibri" w:cs="Calibri"/>
        </w:rPr>
        <w:t xml:space="preserve"> </w:t>
      </w:r>
      <w:r w:rsidR="009B0FF7" w:rsidRPr="001905A8">
        <w:rPr>
          <w:rFonts w:ascii="Calibri" w:hAnsi="Calibri" w:cs="Calibri"/>
        </w:rPr>
        <w:fldChar w:fldCharType="begin" w:fldLock="1"/>
      </w:r>
      <w:r w:rsidR="008F4E8E">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25&lt;/sup&gt;","plainTextFormattedCitation":"25","previouslyFormattedCitation":"&lt;sup&gt;25&lt;/sup&gt;"},"properties":{"noteIndex":0},"schema":"https://github.com/citation-style-language/schema/raw/master/csl-citation.json"}</w:instrText>
      </w:r>
      <w:r w:rsidR="009B0FF7" w:rsidRPr="001905A8">
        <w:rPr>
          <w:rFonts w:ascii="Calibri" w:hAnsi="Calibri" w:cs="Calibri"/>
        </w:rPr>
        <w:fldChar w:fldCharType="separate"/>
      </w:r>
      <w:r w:rsidR="00D157FE" w:rsidRPr="00D157FE">
        <w:rPr>
          <w:rFonts w:ascii="Calibri" w:hAnsi="Calibri" w:cs="Calibri"/>
          <w:noProof/>
          <w:vertAlign w:val="superscript"/>
        </w:rPr>
        <w:t>25</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w:t>
      </w:r>
      <w:r w:rsidR="003E7A47">
        <w:rPr>
          <w:rFonts w:ascii="Calibri" w:hAnsi="Calibri" w:cs="Calibri"/>
        </w:rPr>
        <w:t>in practice locus identifiers,</w:t>
      </w:r>
      <w:r w:rsidR="009B0FF7" w:rsidRPr="001905A8">
        <w:rPr>
          <w:rFonts w:ascii="Calibri" w:hAnsi="Calibri" w:cs="Calibri"/>
        </w:rPr>
        <w:t xml:space="preserve">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6B2B38">
        <w:rPr>
          <w:rFonts w:ascii="Calibri" w:hAnsi="Calibri" w:cs="Calibri"/>
        </w:rPr>
        <w:t xml:space="preserve"> The reason this is a problem is that in GWAS every data point represents the effect</w:t>
      </w:r>
      <w:r w:rsidR="000D53EB">
        <w:rPr>
          <w:rFonts w:ascii="Calibri" w:hAnsi="Calibri" w:cs="Calibri"/>
        </w:rPr>
        <w:t xml:space="preserve"> of a specific substitution, and if an identifier is used that is not unique </w:t>
      </w:r>
      <w:r w:rsidR="00BF4362">
        <w:rPr>
          <w:rFonts w:ascii="Calibri" w:hAnsi="Calibri" w:cs="Calibri"/>
        </w:rPr>
        <w:t>by substitution it cannot technically be considered an identifier.</w:t>
      </w:r>
      <w:r w:rsidR="0008250F">
        <w:rPr>
          <w:rFonts w:ascii="Calibri" w:hAnsi="Calibri" w:cs="Calibri"/>
        </w:rPr>
        <w:t xml:space="preserve"> </w:t>
      </w:r>
      <w:r w:rsidR="00BF4362">
        <w:rPr>
          <w:rFonts w:ascii="Calibri" w:hAnsi="Calibri" w:cs="Calibri"/>
        </w:rPr>
        <w:t>An alternative</w:t>
      </w:r>
      <w:r w:rsidR="0008250F">
        <w:rPr>
          <w:rFonts w:ascii="Calibri" w:hAnsi="Calibri" w:cs="Calibri"/>
        </w:rPr>
        <w:t xml:space="preserve">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w:t>
      </w:r>
      <w:r w:rsidR="00737EE0">
        <w:rPr>
          <w:rFonts w:ascii="Calibri" w:hAnsi="Calibri" w:cs="Calibri"/>
        </w:rPr>
        <w:lastRenderedPageBreak/>
        <w:t xml:space="preserve">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w:t>
      </w:r>
      <w:r w:rsidR="00BA1A19">
        <w:rPr>
          <w:rFonts w:ascii="Calibri" w:hAnsi="Calibri" w:cs="Calibri"/>
        </w:rPr>
        <w:t xml:space="preserve">is the common approach of </w:t>
      </w:r>
      <w:r w:rsidR="00D23F13">
        <w:rPr>
          <w:rFonts w:ascii="Calibri" w:hAnsi="Calibri" w:cs="Calibri"/>
        </w:rPr>
        <w:t xml:space="preserve">a mix of </w:t>
      </w:r>
      <w:r w:rsidR="004A7DDA">
        <w:rPr>
          <w:rFonts w:ascii="Calibri" w:hAnsi="Calibri" w:cs="Calibri"/>
        </w:rPr>
        <w:t xml:space="preserve">these identifiers </w:t>
      </w:r>
      <w:r w:rsidR="00D23F13">
        <w:rPr>
          <w:rFonts w:ascii="Calibri" w:hAnsi="Calibri" w:cs="Calibri"/>
        </w:rPr>
        <w:t xml:space="preserve">within a single file. </w:t>
      </w:r>
      <w:ins w:id="21" w:author="Matt Lyon" w:date="2020-04-17T10:53:00Z">
        <w:r w:rsidR="00904077" w:rsidRPr="001905A8">
          <w:rPr>
            <w:rFonts w:ascii="Calibri" w:hAnsi="Calibri" w:cs="Calibri"/>
          </w:rPr>
          <w:t xml:space="preserve">In version 1.0.0 of the GWAS-VCF specification we </w:t>
        </w:r>
        <w:r w:rsidR="00904077">
          <w:rPr>
            <w:rFonts w:ascii="Calibri" w:hAnsi="Calibri" w:cs="Calibri"/>
          </w:rPr>
          <w:t>suggest</w:t>
        </w:r>
        <w:r w:rsidR="00904077" w:rsidRPr="001905A8">
          <w:rPr>
            <w:rFonts w:ascii="Calibri" w:hAnsi="Calibri" w:cs="Calibri"/>
          </w:rPr>
          <w:t xml:space="preserve"> querying </w:t>
        </w:r>
        <w:r w:rsidR="00904077">
          <w:rPr>
            <w:rFonts w:ascii="Calibri" w:hAnsi="Calibri" w:cs="Calibri"/>
          </w:rPr>
          <w:t xml:space="preserve">variants </w:t>
        </w:r>
        <w:r w:rsidR="00904077" w:rsidRPr="001905A8">
          <w:rPr>
            <w:rFonts w:ascii="Calibri" w:hAnsi="Calibri" w:cs="Calibri"/>
          </w:rPr>
          <w:t>by chromosome and base-position</w:t>
        </w:r>
        <w:r w:rsidR="00904077">
          <w:rPr>
            <w:rFonts w:ascii="Calibri" w:hAnsi="Calibri" w:cs="Calibri"/>
          </w:rPr>
          <w:t xml:space="preserve"> and filtering the output to retain </w:t>
        </w:r>
        <w:r w:rsidR="00904077" w:rsidRPr="001905A8">
          <w:rPr>
            <w:rFonts w:ascii="Calibri" w:hAnsi="Calibri" w:cs="Calibri"/>
          </w:rPr>
          <w:t xml:space="preserve">the target </w:t>
        </w:r>
        <w:r w:rsidR="00904077">
          <w:rPr>
            <w:rFonts w:ascii="Calibri" w:hAnsi="Calibri" w:cs="Calibri"/>
          </w:rPr>
          <w:t>substitution (implemented in our parsers), b</w:t>
        </w:r>
        <w:r w:rsidR="00904077" w:rsidRPr="001905A8">
          <w:rPr>
            <w:rFonts w:ascii="Calibri" w:hAnsi="Calibri" w:cs="Calibri"/>
          </w:rPr>
          <w:t xml:space="preserve">ut </w:t>
        </w:r>
        <w:r w:rsidR="00904077">
          <w:rPr>
            <w:rFonts w:ascii="Calibri" w:hAnsi="Calibri" w:cs="Calibri"/>
          </w:rPr>
          <w:t xml:space="preserve">we </w:t>
        </w:r>
        <w:r w:rsidR="00904077" w:rsidRPr="001905A8">
          <w:rPr>
            <w:rFonts w:ascii="Calibri" w:hAnsi="Calibri" w:cs="Calibri"/>
          </w:rPr>
          <w:t>acknowledge that this approach can be cumbersome</w:t>
        </w:r>
        <w:r w:rsidR="00904077">
          <w:rPr>
            <w:rFonts w:ascii="Calibri" w:hAnsi="Calibri" w:cs="Calibri"/>
          </w:rPr>
          <w:t xml:space="preserve"> and difficult to interoperate with other software</w:t>
        </w:r>
        <w:r w:rsidR="00904077" w:rsidRPr="001905A8">
          <w:rPr>
            <w:rFonts w:ascii="Calibri" w:hAnsi="Calibri" w:cs="Calibri"/>
          </w:rPr>
          <w:t>.</w:t>
        </w:r>
      </w:ins>
      <w:del w:id="22" w:author="Matt Lyon" w:date="2020-04-17T10:53:00Z">
        <w:r w:rsidR="00904077" w:rsidRPr="001905A8" w:rsidDel="00904077">
          <w:rPr>
            <w:rFonts w:ascii="Calibri" w:hAnsi="Calibri" w:cs="Calibri"/>
          </w:rPr>
          <w:delText>In version 1.0.0 of the GWAS-VCF specification we propose querying by chromosome and base-position</w:delText>
        </w:r>
        <w:r w:rsidR="00904077" w:rsidDel="00904077">
          <w:rPr>
            <w:rFonts w:ascii="Calibri" w:hAnsi="Calibri" w:cs="Calibri"/>
          </w:rPr>
          <w:delText>, retaining</w:delText>
        </w:r>
        <w:r w:rsidR="00904077" w:rsidRPr="001905A8" w:rsidDel="00904077">
          <w:rPr>
            <w:rFonts w:ascii="Calibri" w:hAnsi="Calibri" w:cs="Calibri"/>
          </w:rPr>
          <w:delText xml:space="preserve"> </w:delText>
        </w:r>
        <w:r w:rsidR="00904077" w:rsidDel="00904077">
          <w:rPr>
            <w:rFonts w:ascii="Calibri" w:hAnsi="Calibri" w:cs="Calibri"/>
          </w:rPr>
          <w:delText xml:space="preserve">rsid as the variant identifier. The tools we develop perform </w:delText>
        </w:r>
        <w:r w:rsidR="00904077" w:rsidRPr="001905A8" w:rsidDel="00904077">
          <w:rPr>
            <w:rFonts w:ascii="Calibri" w:hAnsi="Calibri" w:cs="Calibri"/>
          </w:rPr>
          <w:delText xml:space="preserve">filtering to retain the target </w:delText>
        </w:r>
        <w:r w:rsidR="00904077" w:rsidDel="00904077">
          <w:rPr>
            <w:rFonts w:ascii="Calibri" w:hAnsi="Calibri" w:cs="Calibri"/>
          </w:rPr>
          <w:delText>substitution. B</w:delText>
        </w:r>
        <w:r w:rsidR="00904077" w:rsidRPr="001905A8" w:rsidDel="00904077">
          <w:rPr>
            <w:rFonts w:ascii="Calibri" w:hAnsi="Calibri" w:cs="Calibri"/>
          </w:rPr>
          <w:delText xml:space="preserve">ut </w:delText>
        </w:r>
        <w:r w:rsidR="00904077" w:rsidDel="00904077">
          <w:rPr>
            <w:rFonts w:ascii="Calibri" w:hAnsi="Calibri" w:cs="Calibri"/>
          </w:rPr>
          <w:delText xml:space="preserve">we </w:delText>
        </w:r>
        <w:r w:rsidR="00904077" w:rsidRPr="001905A8" w:rsidDel="00904077">
          <w:rPr>
            <w:rFonts w:ascii="Calibri" w:hAnsi="Calibri" w:cs="Calibri"/>
          </w:rPr>
          <w:delText>acknowledge that this approach can be cumbersome</w:delText>
        </w:r>
        <w:r w:rsidR="00904077" w:rsidDel="00904077">
          <w:rPr>
            <w:rFonts w:ascii="Calibri" w:hAnsi="Calibri" w:cs="Calibri"/>
          </w:rPr>
          <w:delText xml:space="preserve"> and difficult to interoperate with other software</w:delText>
        </w:r>
        <w:r w:rsidR="00904077" w:rsidRPr="001905A8" w:rsidDel="00904077">
          <w:rPr>
            <w:rFonts w:ascii="Calibri" w:hAnsi="Calibri" w:cs="Calibri"/>
          </w:rPr>
          <w:delText>.</w:delText>
        </w:r>
      </w:del>
      <w:r w:rsidR="00D20115" w:rsidRPr="001905A8">
        <w:rPr>
          <w:rFonts w:ascii="Calibri" w:hAnsi="Calibri" w:cs="Calibri"/>
        </w:rPr>
        <w:t xml:space="preserve"> </w:t>
      </w:r>
      <w:r w:rsidR="0021631A">
        <w:rPr>
          <w:rFonts w:ascii="Calibri" w:hAnsi="Calibri" w:cs="Calibri"/>
        </w:rPr>
        <w:t xml:space="preserve">The ideal solution </w:t>
      </w:r>
      <w:r w:rsidR="00D20115" w:rsidRPr="001905A8">
        <w:rPr>
          <w:rFonts w:ascii="Calibri" w:hAnsi="Calibri" w:cs="Calibri"/>
        </w:rPr>
        <w:t xml:space="preserve">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w:t>
      </w:r>
      <w:r w:rsidR="00587CEC">
        <w:rPr>
          <w:rFonts w:ascii="Calibri" w:hAnsi="Calibri" w:cs="Calibri"/>
        </w:rPr>
        <w:t xml:space="preserve">have reviewed </w:t>
      </w:r>
      <w:r w:rsidR="00D54B7D">
        <w:rPr>
          <w:rFonts w:ascii="Calibri" w:hAnsi="Calibri" w:cs="Calibri"/>
        </w:rPr>
        <w:t xml:space="preserve">several </w:t>
      </w:r>
      <w:r w:rsidR="00587CEC">
        <w:rPr>
          <w:rFonts w:ascii="Calibri" w:hAnsi="Calibri" w:cs="Calibri"/>
        </w:rPr>
        <w:t xml:space="preserve">existing substitution identifier formats </w:t>
      </w:r>
      <w:r w:rsidR="00D92546">
        <w:rPr>
          <w:rFonts w:ascii="Calibri" w:hAnsi="Calibri" w:cs="Calibri"/>
        </w:rPr>
        <w:t xml:space="preserve">as candidates </w:t>
      </w:r>
      <w:r w:rsidR="00B42256">
        <w:rPr>
          <w:rFonts w:ascii="Calibri" w:hAnsi="Calibri" w:cs="Calibri"/>
        </w:rPr>
        <w:t>for the variant identifier field</w:t>
      </w:r>
      <w:r w:rsidR="0070749D">
        <w:rPr>
          <w:rFonts w:ascii="Calibri" w:hAnsi="Calibri" w:cs="Calibri"/>
        </w:rPr>
        <w:t xml:space="preserve">, to be implemented in </w:t>
      </w:r>
      <w:r w:rsidR="00DB49F2" w:rsidRPr="001905A8">
        <w:rPr>
          <w:rFonts w:ascii="Calibri" w:hAnsi="Calibri" w:cs="Calibri"/>
        </w:rPr>
        <w:t xml:space="preserve">the next version of the </w:t>
      </w:r>
      <w:r w:rsidR="00C5367F" w:rsidRPr="001905A8">
        <w:rPr>
          <w:rFonts w:ascii="Calibri" w:hAnsi="Calibri" w:cs="Calibri"/>
        </w:rPr>
        <w:t>specification</w:t>
      </w:r>
      <w:r w:rsidR="00AD22A2" w:rsidRPr="001905A8">
        <w:rPr>
          <w:rFonts w:ascii="Calibri" w:hAnsi="Calibri" w:cs="Calibri"/>
        </w:rPr>
        <w:t xml:space="preserve"> (Supplementary Table </w:t>
      </w:r>
      <w:r w:rsidR="00090C53">
        <w:rPr>
          <w:rFonts w:ascii="Calibri" w:hAnsi="Calibri" w:cs="Calibri"/>
        </w:rPr>
        <w:t>2</w:t>
      </w:r>
      <w:r w:rsidR="00AD22A2" w:rsidRPr="001905A8">
        <w:rPr>
          <w:rFonts w:ascii="Calibri" w:hAnsi="Calibri" w:cs="Calibri"/>
        </w:rPr>
        <w:t>)</w:t>
      </w:r>
      <w:r w:rsidR="0070749D">
        <w:rPr>
          <w:rFonts w:ascii="Calibri" w:hAnsi="Calibri" w:cs="Calibri"/>
        </w:rPr>
        <w:t xml:space="preserve">. However, we </w:t>
      </w:r>
      <w:r w:rsidR="000F2976">
        <w:rPr>
          <w:rFonts w:ascii="Calibri" w:hAnsi="Calibri" w:cs="Calibri"/>
        </w:rPr>
        <w:t xml:space="preserve">refrain from making a unilateral choice at this juncture because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0F2976">
        <w:rPr>
          <w:rFonts w:ascii="Calibri" w:hAnsi="Calibri" w:cs="Calibri"/>
        </w:rPr>
        <w:t xml:space="preserve">a range of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 xml:space="preserve">The </w:t>
      </w:r>
      <w:r w:rsidR="00315E38">
        <w:rPr>
          <w:rFonts w:ascii="Calibri" w:hAnsi="Calibri" w:cs="Calibri"/>
        </w:rPr>
        <w:t xml:space="preserve">genetics community </w:t>
      </w:r>
      <w:r w:rsidR="003644D3">
        <w:rPr>
          <w:rFonts w:ascii="Calibri" w:hAnsi="Calibri" w:cs="Calibri"/>
        </w:rPr>
        <w:t>uses different approaches already to deal with th</w:t>
      </w:r>
      <w:r w:rsidR="00315E38">
        <w:rPr>
          <w:rFonts w:ascii="Calibri" w:hAnsi="Calibri" w:cs="Calibri"/>
        </w:rPr>
        <w:t>e</w:t>
      </w:r>
      <w:r w:rsidR="003644D3">
        <w:rPr>
          <w:rFonts w:ascii="Calibri" w:hAnsi="Calibri" w:cs="Calibri"/>
        </w:rPr>
        <w:t xml:space="preserve"> problem </w:t>
      </w:r>
      <w:r w:rsidR="00315E38">
        <w:rPr>
          <w:rFonts w:ascii="Calibri" w:hAnsi="Calibri" w:cs="Calibri"/>
        </w:rPr>
        <w:t xml:space="preserve">of substitution identification </w:t>
      </w:r>
      <w:r w:rsidR="003644D3">
        <w:rPr>
          <w:rFonts w:ascii="Calibri" w:hAnsi="Calibri" w:cs="Calibri"/>
        </w:rPr>
        <w:t>and there is a need to coalesce upon a single format.</w:t>
      </w:r>
    </w:p>
    <w:p w14:paraId="09B0DD42" w14:textId="77777777" w:rsidR="00003329" w:rsidRPr="001905A8" w:rsidRDefault="00003329" w:rsidP="009B11C9">
      <w:pPr>
        <w:rPr>
          <w:rFonts w:ascii="Calibri" w:hAnsi="Calibri" w:cs="Calibri"/>
        </w:rPr>
      </w:pPr>
    </w:p>
    <w:p w14:paraId="45874A91" w14:textId="21D0C32F"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xml:space="preserve">. </w:t>
      </w:r>
      <w:ins w:id="23" w:author="Matt Lyon" w:date="2020-04-17T10:55:00Z">
        <w:r w:rsidR="00686901" w:rsidRPr="001905A8">
          <w:rPr>
            <w:rFonts w:ascii="Calibri" w:hAnsi="Calibri" w:cs="Calibri"/>
          </w:rPr>
          <w:t xml:space="preserve">We implement open-source tools to convert </w:t>
        </w:r>
        <w:r w:rsidR="00686901">
          <w:rPr>
            <w:rFonts w:ascii="Calibri" w:hAnsi="Calibri" w:cs="Calibri"/>
          </w:rPr>
          <w:t xml:space="preserve">existing </w:t>
        </w:r>
        <w:r w:rsidR="00686901" w:rsidRPr="001905A8">
          <w:rPr>
            <w:rFonts w:ascii="Calibri" w:hAnsi="Calibri" w:cs="Calibri"/>
          </w:rPr>
          <w:t>summary statistics formats to GWAS-VCF, and libraries for reading or querying this format and integrating with existing analysis tools.</w:t>
        </w:r>
        <w:r w:rsidR="00686901">
          <w:rPr>
            <w:rFonts w:ascii="Calibri" w:hAnsi="Calibri" w:cs="Calibri"/>
          </w:rPr>
          <w:t xml:space="preserve"> </w:t>
        </w:r>
      </w:ins>
      <w:del w:id="24" w:author="Matt Lyon" w:date="2020-04-17T10:55:00Z">
        <w:r w:rsidR="00686901" w:rsidRPr="001905A8" w:rsidDel="00686901">
          <w:rPr>
            <w:rFonts w:ascii="Calibri" w:hAnsi="Calibri" w:cs="Calibri"/>
          </w:rPr>
          <w:delText xml:space="preserve">We implement open-source tools to convert summary statistics in plain text tabular formats to GWAS-VCF, and libraries for reading or querying this format and integrating with existing analysis tools. </w:delText>
        </w:r>
      </w:del>
      <w:r w:rsidR="00387835" w:rsidRPr="001905A8">
        <w:rPr>
          <w:rFonts w:ascii="Calibri" w:hAnsi="Calibri" w:cs="Calibri"/>
        </w:rPr>
        <w:t>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proofErr w:type="spellStart"/>
      <w:r w:rsidR="00667C01" w:rsidRPr="001905A8">
        <w:rPr>
          <w:rFonts w:ascii="Calibri" w:hAnsi="Calibri" w:cs="Calibri"/>
        </w:rPr>
        <w:t>DockerHub</w:t>
      </w:r>
      <w:proofErr w:type="spellEnd"/>
      <w:r w:rsidR="00667C01" w:rsidRPr="001905A8">
        <w:rPr>
          <w:rFonts w:ascii="Calibri" w:hAnsi="Calibri" w:cs="Calibri"/>
        </w:rPr>
        <w:t xml:space="preserve"> (</w:t>
      </w:r>
      <w:proofErr w:type="spellStart"/>
      <w:r w:rsidR="00667C01" w:rsidRPr="001905A8">
        <w:rPr>
          <w:rFonts w:ascii="Calibri" w:hAnsi="Calibri" w:cs="Calibri"/>
        </w:rPr>
        <w:t>mrcieu</w:t>
      </w:r>
      <w:proofErr w:type="spellEnd"/>
      <w:r w:rsidR="00667C01" w:rsidRPr="001905A8">
        <w:rPr>
          <w:rFonts w:ascii="Calibri" w:hAnsi="Calibri" w:cs="Calibri"/>
        </w:rPr>
        <w:t>/</w:t>
      </w:r>
      <w:proofErr w:type="spellStart"/>
      <w:r w:rsidR="00667C01" w:rsidRPr="001905A8">
        <w:rPr>
          <w:rFonts w:ascii="Calibri" w:hAnsi="Calibri" w:cs="Calibri"/>
        </w:rPr>
        <w:t>gwas</w:t>
      </w:r>
      <w:proofErr w:type="spellEnd"/>
      <w:r w:rsidR="00667C01" w:rsidRPr="001905A8">
        <w:rPr>
          <w:rFonts w:ascii="Calibri" w:hAnsi="Calibri" w:cs="Calibri"/>
        </w:rPr>
        <w:t>-</w:t>
      </w:r>
      <w:proofErr w:type="spellStart"/>
      <w:r w:rsidR="00667C01" w:rsidRPr="001905A8">
        <w:rPr>
          <w:rFonts w:ascii="Calibri" w:hAnsi="Calibri" w:cs="Calibri"/>
        </w:rPr>
        <w:t>vcf</w:t>
      </w:r>
      <w:proofErr w:type="spellEnd"/>
      <w:r w:rsidR="00667C01" w:rsidRPr="001905A8">
        <w:rPr>
          <w:rFonts w:ascii="Calibri" w:hAnsi="Calibri" w:cs="Calibri"/>
        </w:rPr>
        <w:t>-performance)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13"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4"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9B8616D"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8F4E8E">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24&lt;/sup&gt;","plainTextFormattedCitation":"24","previouslyFormattedCitation":"&lt;sup&gt;24&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26&lt;/sup&gt;","plainTextFormattedCitation":"26","previouslyFormattedCitation":"&lt;sup&gt;26&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8F4E8E">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27&lt;/sup&gt;","plainTextFormattedCitation":"27","previouslyFormattedCitation":"&lt;sup&gt;27&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27</w:t>
      </w:r>
      <w:r w:rsidRPr="001905A8">
        <w:rPr>
          <w:rFonts w:ascii="Calibri" w:hAnsi="Calibri" w:cs="Calibri"/>
        </w:rPr>
        <w:fldChar w:fldCharType="end"/>
      </w:r>
      <w:r w:rsidRPr="001905A8">
        <w:rPr>
          <w:rFonts w:ascii="Calibri" w:hAnsi="Calibri" w:cs="Calibri"/>
        </w:rPr>
        <w:t xml:space="preserve">, genetic </w:t>
      </w:r>
      <w:proofErr w:type="spellStart"/>
      <w:r w:rsidRPr="001905A8">
        <w:rPr>
          <w:rFonts w:ascii="Calibri" w:hAnsi="Calibri" w:cs="Calibri"/>
        </w:rPr>
        <w:t>colocali</w:t>
      </w:r>
      <w:r w:rsidR="002617F1" w:rsidRPr="001905A8">
        <w:rPr>
          <w:rFonts w:ascii="Calibri" w:hAnsi="Calibri" w:cs="Calibri"/>
        </w:rPr>
        <w:t>s</w:t>
      </w:r>
      <w:r w:rsidRPr="001905A8">
        <w:rPr>
          <w:rFonts w:ascii="Calibri" w:hAnsi="Calibri" w:cs="Calibri"/>
        </w:rPr>
        <w:t>ation</w:t>
      </w:r>
      <w:proofErr w:type="spellEnd"/>
      <w:r w:rsidRPr="001905A8">
        <w:rPr>
          <w:rFonts w:ascii="Calibri" w:hAnsi="Calibri" w:cs="Calibri"/>
        </w:rPr>
        <w:t xml:space="preserve"> analysis </w:t>
      </w:r>
      <w:r w:rsidRPr="001905A8">
        <w:rPr>
          <w:rFonts w:ascii="Calibri" w:hAnsi="Calibri" w:cs="Calibri"/>
        </w:rPr>
        <w:fldChar w:fldCharType="begin" w:fldLock="1"/>
      </w:r>
      <w:r w:rsidR="008F4E8E">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28&lt;/sup&gt;","plainTextFormattedCitation":"28","previouslyFormattedCitation":"&lt;sup&gt;28&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28</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8F4E8E">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29&lt;/sup&gt;","plainTextFormattedCitation":"29","previouslyFormattedCitation":"&lt;sup&gt;29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29</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784927EA" w:rsidR="00CD0651" w:rsidRPr="001905A8" w:rsidRDefault="00CD0651" w:rsidP="00CD0651">
      <w:pPr>
        <w:rPr>
          <w:rFonts w:ascii="Calibri" w:hAnsi="Calibri" w:cs="Calibri"/>
        </w:rPr>
      </w:pPr>
      <w:r w:rsidRPr="001905A8">
        <w:rPr>
          <w:rFonts w:ascii="Calibri" w:hAnsi="Calibri" w:cs="Calibri"/>
        </w:rPr>
        <w:lastRenderedPageBreak/>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8F4E8E">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30&lt;/sup&gt;","plainTextFormattedCitation":"30","previouslyFormattedCitation":"&lt;sup&gt;30&lt;/sup&gt;"},"properties":{"noteIndex":0},"schema":"https://github.com/citation-style-language/schema/raw/master/csl-citation.json"}</w:instrText>
      </w:r>
      <w:r w:rsidR="00363BC8" w:rsidRPr="001905A8">
        <w:rPr>
          <w:rFonts w:ascii="Calibri" w:hAnsi="Calibri" w:cs="Calibri"/>
        </w:rPr>
        <w:fldChar w:fldCharType="separate"/>
      </w:r>
      <w:r w:rsidR="00D157FE" w:rsidRPr="00D157FE">
        <w:rPr>
          <w:rFonts w:ascii="Calibri" w:hAnsi="Calibri" w:cs="Calibri"/>
          <w:noProof/>
          <w:vertAlign w:val="superscript"/>
        </w:rPr>
        <w:t>30</w:t>
      </w:r>
      <w:r w:rsidR="00363BC8" w:rsidRPr="001905A8">
        <w:rPr>
          <w:rFonts w:ascii="Calibri" w:hAnsi="Calibri" w:cs="Calibri"/>
        </w:rPr>
        <w:fldChar w:fldCharType="end"/>
      </w:r>
      <w:r w:rsidRPr="001905A8">
        <w:rPr>
          <w:rFonts w:ascii="Calibri" w:hAnsi="Calibri" w:cs="Calibri"/>
        </w:rPr>
        <w:t xml:space="preserve">. The data were mapped to VCF using Gwas2VCF v1.1.1 and processed using </w:t>
      </w:r>
      <w:proofErr w:type="spellStart"/>
      <w:r w:rsidRPr="001905A8">
        <w:rPr>
          <w:rFonts w:ascii="Calibri" w:hAnsi="Calibri" w:cs="Calibri"/>
        </w:rPr>
        <w:t>bcftools</w:t>
      </w:r>
      <w:proofErr w:type="spellEnd"/>
      <w:r w:rsidRPr="001905A8">
        <w:rPr>
          <w:rFonts w:ascii="Calibri" w:hAnsi="Calibri" w:cs="Calibri"/>
        </w:rPr>
        <w:t xml:space="preserve"> v1.10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to remove multiallelic variants or records with missing </w:t>
      </w:r>
      <w:proofErr w:type="spellStart"/>
      <w:r w:rsidRPr="001905A8">
        <w:rPr>
          <w:rFonts w:ascii="Calibri" w:hAnsi="Calibri" w:cs="Calibri"/>
        </w:rPr>
        <w:t>dbSNP</w:t>
      </w:r>
      <w:proofErr w:type="spellEnd"/>
      <w:r w:rsidRPr="001905A8">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1905A8">
        <w:rPr>
          <w:rFonts w:ascii="Calibri" w:hAnsi="Calibri" w:cs="Calibri"/>
        </w:rPr>
        <w:t>tabix</w:t>
      </w:r>
      <w:proofErr w:type="spellEnd"/>
      <w:r w:rsidRPr="001905A8">
        <w:rPr>
          <w:rFonts w:ascii="Calibri" w:hAnsi="Calibri" w:cs="Calibri"/>
        </w:rPr>
        <w:t xml:space="preserve"> and standard UNIX commands under the following conditions: single variant selection using </w:t>
      </w:r>
      <w:proofErr w:type="spellStart"/>
      <w:r w:rsidRPr="001905A8">
        <w:rPr>
          <w:rFonts w:ascii="Calibri" w:hAnsi="Calibri" w:cs="Calibri"/>
        </w:rPr>
        <w:t>dbSNP</w:t>
      </w:r>
      <w:proofErr w:type="spellEnd"/>
      <w:r w:rsidRPr="001905A8">
        <w:rPr>
          <w:rFonts w:ascii="Calibri" w:hAnsi="Calibri" w:cs="Calibri"/>
        </w:rPr>
        <w:t xml:space="preserve"> identifier or 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w:t>
      </w:r>
      <w:proofErr w:type="spellStart"/>
      <w:r w:rsidRPr="001905A8">
        <w:rPr>
          <w:rFonts w:ascii="Calibri" w:hAnsi="Calibri" w:cs="Calibri"/>
        </w:rPr>
        <w:t>Ghz</w:t>
      </w:r>
      <w:proofErr w:type="spellEnd"/>
      <w:r w:rsidRPr="001905A8">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commentRangeStart w:id="25"/>
      <w:r w:rsidRPr="001905A8">
        <w:rPr>
          <w:rFonts w:ascii="Calibri" w:hAnsi="Calibri" w:cs="Calibri"/>
          <w:b/>
          <w:bCs/>
        </w:rPr>
        <w:t>References</w:t>
      </w:r>
      <w:commentRangeEnd w:id="25"/>
      <w:r w:rsidR="00B82E0B">
        <w:rPr>
          <w:rStyle w:val="CommentReference"/>
        </w:rPr>
        <w:commentReference w:id="25"/>
      </w:r>
    </w:p>
    <w:p w14:paraId="22892E0F" w14:textId="03B8ADB9" w:rsidR="002F2B68" w:rsidRPr="001905A8" w:rsidRDefault="002F2B68" w:rsidP="00C4290D">
      <w:pPr>
        <w:rPr>
          <w:rFonts w:ascii="Calibri" w:hAnsi="Calibri" w:cs="Calibri"/>
        </w:rPr>
      </w:pPr>
    </w:p>
    <w:p w14:paraId="4C5729B0" w14:textId="671746D4" w:rsidR="008F4E8E" w:rsidRPr="008F4E8E" w:rsidRDefault="002F2B68" w:rsidP="008F4E8E">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8F4E8E" w:rsidRPr="008F4E8E">
        <w:rPr>
          <w:rFonts w:ascii="Calibri" w:hAnsi="Calibri" w:cs="Calibri"/>
          <w:noProof/>
        </w:rPr>
        <w:t>1.</w:t>
      </w:r>
      <w:r w:rsidR="008F4E8E" w:rsidRPr="008F4E8E">
        <w:rPr>
          <w:rFonts w:ascii="Calibri" w:hAnsi="Calibri" w:cs="Calibri"/>
          <w:noProof/>
        </w:rPr>
        <w:tab/>
        <w:t xml:space="preserve">Hou, L. &amp; Zhao, H. A review of post-GWAS prioritization approaches. </w:t>
      </w:r>
      <w:r w:rsidR="008F4E8E" w:rsidRPr="008F4E8E">
        <w:rPr>
          <w:rFonts w:ascii="Calibri" w:hAnsi="Calibri" w:cs="Calibri"/>
          <w:i/>
          <w:iCs/>
          <w:noProof/>
        </w:rPr>
        <w:t>Front. Genet.</w:t>
      </w:r>
      <w:r w:rsidR="008F4E8E" w:rsidRPr="008F4E8E">
        <w:rPr>
          <w:rFonts w:ascii="Calibri" w:hAnsi="Calibri" w:cs="Calibri"/>
          <w:noProof/>
        </w:rPr>
        <w:t xml:space="preserve"> </w:t>
      </w:r>
      <w:r w:rsidR="008F4E8E" w:rsidRPr="008F4E8E">
        <w:rPr>
          <w:rFonts w:ascii="Calibri" w:hAnsi="Calibri" w:cs="Calibri"/>
          <w:b/>
          <w:bCs/>
          <w:noProof/>
        </w:rPr>
        <w:t>4</w:t>
      </w:r>
      <w:r w:rsidR="008F4E8E" w:rsidRPr="008F4E8E">
        <w:rPr>
          <w:rFonts w:ascii="Calibri" w:hAnsi="Calibri" w:cs="Calibri"/>
          <w:noProof/>
        </w:rPr>
        <w:t>, 280 (2013).</w:t>
      </w:r>
    </w:p>
    <w:p w14:paraId="46E718C8"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w:t>
      </w:r>
      <w:r w:rsidRPr="008F4E8E">
        <w:rPr>
          <w:rFonts w:ascii="Calibri" w:hAnsi="Calibri" w:cs="Calibri"/>
          <w:noProof/>
        </w:rPr>
        <w:tab/>
        <w:t xml:space="preserve">Finucane, H. K. </w:t>
      </w:r>
      <w:r w:rsidRPr="008F4E8E">
        <w:rPr>
          <w:rFonts w:ascii="Calibri" w:hAnsi="Calibri" w:cs="Calibri"/>
          <w:i/>
          <w:iCs/>
          <w:noProof/>
        </w:rPr>
        <w:t>et al.</w:t>
      </w:r>
      <w:r w:rsidRPr="008F4E8E">
        <w:rPr>
          <w:rFonts w:ascii="Calibri" w:hAnsi="Calibri" w:cs="Calibri"/>
          <w:noProof/>
        </w:rPr>
        <w:t xml:space="preserve"> Partitioning heritability by functional annotation using genome-wide association summary statistics.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1228–1235 (2015).</w:t>
      </w:r>
    </w:p>
    <w:p w14:paraId="2AAE945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w:t>
      </w:r>
      <w:r w:rsidRPr="008F4E8E">
        <w:rPr>
          <w:rFonts w:ascii="Calibri" w:hAnsi="Calibri" w:cs="Calibri"/>
          <w:noProof/>
        </w:rPr>
        <w:tab/>
        <w:t xml:space="preserve">Visscher, P. M. </w:t>
      </w:r>
      <w:r w:rsidRPr="008F4E8E">
        <w:rPr>
          <w:rFonts w:ascii="Calibri" w:hAnsi="Calibri" w:cs="Calibri"/>
          <w:i/>
          <w:iCs/>
          <w:noProof/>
        </w:rPr>
        <w:t>et al.</w:t>
      </w:r>
      <w:r w:rsidRPr="008F4E8E">
        <w:rPr>
          <w:rFonts w:ascii="Calibri" w:hAnsi="Calibri" w:cs="Calibri"/>
          <w:noProof/>
        </w:rPr>
        <w:t xml:space="preserve"> 10 Years of GWAS Discovery: Biology, Function, and Translation. </w:t>
      </w:r>
      <w:r w:rsidRPr="008F4E8E">
        <w:rPr>
          <w:rFonts w:ascii="Calibri" w:hAnsi="Calibri" w:cs="Calibri"/>
          <w:i/>
          <w:iCs/>
          <w:noProof/>
        </w:rPr>
        <w:t>American Journal of Human Genetics</w:t>
      </w:r>
      <w:r w:rsidRPr="008F4E8E">
        <w:rPr>
          <w:rFonts w:ascii="Calibri" w:hAnsi="Calibri" w:cs="Calibri"/>
          <w:noProof/>
        </w:rPr>
        <w:t xml:space="preserve"> </w:t>
      </w:r>
      <w:r w:rsidRPr="008F4E8E">
        <w:rPr>
          <w:rFonts w:ascii="Calibri" w:hAnsi="Calibri" w:cs="Calibri"/>
          <w:b/>
          <w:bCs/>
          <w:noProof/>
        </w:rPr>
        <w:t>101</w:t>
      </w:r>
      <w:r w:rsidRPr="008F4E8E">
        <w:rPr>
          <w:rFonts w:ascii="Calibri" w:hAnsi="Calibri" w:cs="Calibri"/>
          <w:noProof/>
        </w:rPr>
        <w:t>, 5–22 (2017).</w:t>
      </w:r>
    </w:p>
    <w:p w14:paraId="067C8AD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4.</w:t>
      </w:r>
      <w:r w:rsidRPr="008F4E8E">
        <w:rPr>
          <w:rFonts w:ascii="Calibri" w:hAnsi="Calibri" w:cs="Calibri"/>
          <w:noProof/>
        </w:rPr>
        <w:tab/>
        <w:t xml:space="preserve">Smith, G. D. &amp; Ebrahim, S. ‘Mendelian randomization’: Can genetic epidemiology contribute to understanding environmental determinants of disease? </w:t>
      </w:r>
      <w:r w:rsidRPr="008F4E8E">
        <w:rPr>
          <w:rFonts w:ascii="Calibri" w:hAnsi="Calibri" w:cs="Calibri"/>
          <w:i/>
          <w:iCs/>
          <w:noProof/>
        </w:rPr>
        <w:t>International Journal of Epidemiology</w:t>
      </w:r>
      <w:r w:rsidRPr="008F4E8E">
        <w:rPr>
          <w:rFonts w:ascii="Calibri" w:hAnsi="Calibri" w:cs="Calibri"/>
          <w:noProof/>
        </w:rPr>
        <w:t xml:space="preserve"> (2003). doi:10.1093/ije/dyg070</w:t>
      </w:r>
    </w:p>
    <w:p w14:paraId="72E83D4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5.</w:t>
      </w:r>
      <w:r w:rsidRPr="008F4E8E">
        <w:rPr>
          <w:rFonts w:ascii="Calibri" w:hAnsi="Calibri" w:cs="Calibri"/>
          <w:noProof/>
        </w:rPr>
        <w:tab/>
        <w:t xml:space="preserve">Bulik-Sullivan, B. </w:t>
      </w:r>
      <w:r w:rsidRPr="008F4E8E">
        <w:rPr>
          <w:rFonts w:ascii="Calibri" w:hAnsi="Calibri" w:cs="Calibri"/>
          <w:i/>
          <w:iCs/>
          <w:noProof/>
        </w:rPr>
        <w:t>et al.</w:t>
      </w:r>
      <w:r w:rsidRPr="008F4E8E">
        <w:rPr>
          <w:rFonts w:ascii="Calibri" w:hAnsi="Calibri" w:cs="Calibri"/>
          <w:noProof/>
        </w:rPr>
        <w:t xml:space="preserve"> LD score regression distinguishes confounding from polygenicity in genome-wide association studies. </w:t>
      </w:r>
      <w:r w:rsidRPr="008F4E8E">
        <w:rPr>
          <w:rFonts w:ascii="Calibri" w:hAnsi="Calibri" w:cs="Calibri"/>
          <w:i/>
          <w:iCs/>
          <w:noProof/>
        </w:rPr>
        <w:t>Nat. Genet.</w:t>
      </w:r>
      <w:r w:rsidRPr="008F4E8E">
        <w:rPr>
          <w:rFonts w:ascii="Calibri" w:hAnsi="Calibri" w:cs="Calibri"/>
          <w:noProof/>
        </w:rPr>
        <w:t xml:space="preserve"> (2015). doi:10.1038/ng.3211</w:t>
      </w:r>
    </w:p>
    <w:p w14:paraId="528332A4"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6.</w:t>
      </w:r>
      <w:r w:rsidRPr="008F4E8E">
        <w:rPr>
          <w:rFonts w:ascii="Calibri" w:hAnsi="Calibri" w:cs="Calibri"/>
          <w:noProof/>
        </w:rPr>
        <w:tab/>
        <w:t xml:space="preserve">Yang, J., Zeng, J., Goddard, M. E., Wray, N. R. &amp; Visscher, P. M. Concepts, estimation and interpretation of SNP-based heritability. </w:t>
      </w:r>
      <w:r w:rsidRPr="008F4E8E">
        <w:rPr>
          <w:rFonts w:ascii="Calibri" w:hAnsi="Calibri" w:cs="Calibri"/>
          <w:i/>
          <w:iCs/>
          <w:noProof/>
        </w:rPr>
        <w:t>Nature Genetics</w:t>
      </w:r>
      <w:r w:rsidRPr="008F4E8E">
        <w:rPr>
          <w:rFonts w:ascii="Calibri" w:hAnsi="Calibri" w:cs="Calibri"/>
          <w:noProof/>
        </w:rPr>
        <w:t xml:space="preserve"> </w:t>
      </w:r>
      <w:r w:rsidRPr="008F4E8E">
        <w:rPr>
          <w:rFonts w:ascii="Calibri" w:hAnsi="Calibri" w:cs="Calibri"/>
          <w:b/>
          <w:bCs/>
          <w:noProof/>
        </w:rPr>
        <w:t>49</w:t>
      </w:r>
      <w:r w:rsidRPr="008F4E8E">
        <w:rPr>
          <w:rFonts w:ascii="Calibri" w:hAnsi="Calibri" w:cs="Calibri"/>
          <w:noProof/>
        </w:rPr>
        <w:t>, 1304–1310 (2017).</w:t>
      </w:r>
    </w:p>
    <w:p w14:paraId="0E3AAECC"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7.</w:t>
      </w:r>
      <w:r w:rsidRPr="008F4E8E">
        <w:rPr>
          <w:rFonts w:ascii="Calibri" w:hAnsi="Calibri" w:cs="Calibri"/>
          <w:noProof/>
        </w:rPr>
        <w:tab/>
        <w:t xml:space="preserve">Buniello, A. </w:t>
      </w:r>
      <w:r w:rsidRPr="008F4E8E">
        <w:rPr>
          <w:rFonts w:ascii="Calibri" w:hAnsi="Calibri" w:cs="Calibri"/>
          <w:i/>
          <w:iCs/>
          <w:noProof/>
        </w:rPr>
        <w:t>et al.</w:t>
      </w:r>
      <w:r w:rsidRPr="008F4E8E">
        <w:rPr>
          <w:rFonts w:ascii="Calibri" w:hAnsi="Calibri" w:cs="Calibri"/>
          <w:noProof/>
        </w:rPr>
        <w:t xml:space="preserve"> The NHGRI-EBI GWAS Catalog of published genome-wide association studies, targeted arrays and summary statistics 2019. </w:t>
      </w:r>
      <w:r w:rsidRPr="008F4E8E">
        <w:rPr>
          <w:rFonts w:ascii="Calibri" w:hAnsi="Calibri" w:cs="Calibri"/>
          <w:i/>
          <w:iCs/>
          <w:noProof/>
        </w:rPr>
        <w:t>Nucleic Acids Res.</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D1005–D1012 (2019).</w:t>
      </w:r>
    </w:p>
    <w:p w14:paraId="7C508D31"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8.</w:t>
      </w:r>
      <w:r w:rsidRPr="008F4E8E">
        <w:rPr>
          <w:rFonts w:ascii="Calibri" w:hAnsi="Calibri" w:cs="Calibri"/>
          <w:noProof/>
        </w:rPr>
        <w:tab/>
        <w:t xml:space="preserve">Zhu, Z. </w:t>
      </w:r>
      <w:r w:rsidRPr="008F4E8E">
        <w:rPr>
          <w:rFonts w:ascii="Calibri" w:hAnsi="Calibri" w:cs="Calibri"/>
          <w:i/>
          <w:iCs/>
          <w:noProof/>
        </w:rPr>
        <w:t>et al.</w:t>
      </w:r>
      <w:r w:rsidRPr="008F4E8E">
        <w:rPr>
          <w:rFonts w:ascii="Calibri" w:hAnsi="Calibri" w:cs="Calibri"/>
          <w:noProof/>
        </w:rPr>
        <w:t xml:space="preserve"> Integration of summary data from GWAS and eQTL studies predicts complex trait gene targets.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48</w:t>
      </w:r>
      <w:r w:rsidRPr="008F4E8E">
        <w:rPr>
          <w:rFonts w:ascii="Calibri" w:hAnsi="Calibri" w:cs="Calibri"/>
          <w:noProof/>
        </w:rPr>
        <w:t>, 481–487 (2016).</w:t>
      </w:r>
    </w:p>
    <w:p w14:paraId="39457CC6"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9.</w:t>
      </w:r>
      <w:r w:rsidRPr="008F4E8E">
        <w:rPr>
          <w:rFonts w:ascii="Calibri" w:hAnsi="Calibri" w:cs="Calibri"/>
          <w:noProof/>
        </w:rPr>
        <w:tab/>
        <w:t xml:space="preserve">Danecek, P. </w:t>
      </w:r>
      <w:r w:rsidRPr="008F4E8E">
        <w:rPr>
          <w:rFonts w:ascii="Calibri" w:hAnsi="Calibri" w:cs="Calibri"/>
          <w:i/>
          <w:iCs/>
          <w:noProof/>
        </w:rPr>
        <w:t>et al.</w:t>
      </w:r>
      <w:r w:rsidRPr="008F4E8E">
        <w:rPr>
          <w:rFonts w:ascii="Calibri" w:hAnsi="Calibri" w:cs="Calibri"/>
          <w:noProof/>
        </w:rPr>
        <w:t xml:space="preserve"> The variant call format and VCFtools.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27</w:t>
      </w:r>
      <w:r w:rsidRPr="008F4E8E">
        <w:rPr>
          <w:rFonts w:ascii="Calibri" w:hAnsi="Calibri" w:cs="Calibri"/>
          <w:noProof/>
        </w:rPr>
        <w:t>, 2156–2158 (2011).</w:t>
      </w:r>
    </w:p>
    <w:p w14:paraId="39D0880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10.</w:t>
      </w:r>
      <w:r w:rsidRPr="008F4E8E">
        <w:rPr>
          <w:rFonts w:ascii="Calibri" w:hAnsi="Calibri" w:cs="Calibri"/>
          <w:noProof/>
        </w:rPr>
        <w:tab/>
        <w:t xml:space="preserve">Purcell, S. </w:t>
      </w:r>
      <w:r w:rsidRPr="008F4E8E">
        <w:rPr>
          <w:rFonts w:ascii="Calibri" w:hAnsi="Calibri" w:cs="Calibri"/>
          <w:i/>
          <w:iCs/>
          <w:noProof/>
        </w:rPr>
        <w:t>et al.</w:t>
      </w:r>
      <w:r w:rsidRPr="008F4E8E">
        <w:rPr>
          <w:rFonts w:ascii="Calibri" w:hAnsi="Calibri" w:cs="Calibri"/>
          <w:noProof/>
        </w:rPr>
        <w:t xml:space="preserve"> PLINK: A tool set for whole-genome association and population-based linkage analyses. </w:t>
      </w:r>
      <w:r w:rsidRPr="008F4E8E">
        <w:rPr>
          <w:rFonts w:ascii="Calibri" w:hAnsi="Calibri" w:cs="Calibri"/>
          <w:i/>
          <w:iCs/>
          <w:noProof/>
        </w:rPr>
        <w:t>Am. J. Hum. Genet.</w:t>
      </w:r>
      <w:r w:rsidRPr="008F4E8E">
        <w:rPr>
          <w:rFonts w:ascii="Calibri" w:hAnsi="Calibri" w:cs="Calibri"/>
          <w:noProof/>
        </w:rPr>
        <w:t xml:space="preserve"> (2007). doi:10.1086/519795</w:t>
      </w:r>
    </w:p>
    <w:p w14:paraId="0FFF550E"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11.</w:t>
      </w:r>
      <w:r w:rsidRPr="008F4E8E">
        <w:rPr>
          <w:rFonts w:ascii="Calibri" w:hAnsi="Calibri" w:cs="Calibri"/>
          <w:noProof/>
        </w:rPr>
        <w:tab/>
        <w:t xml:space="preserve">Yang, J., Lee, S. H., Goddard, M. E. &amp; Visscher, P. M. GCTA: A tool for genome-wide complex trait analysis. </w:t>
      </w:r>
      <w:r w:rsidRPr="008F4E8E">
        <w:rPr>
          <w:rFonts w:ascii="Calibri" w:hAnsi="Calibri" w:cs="Calibri"/>
          <w:i/>
          <w:iCs/>
          <w:noProof/>
        </w:rPr>
        <w:t>Am. J. Hum. Genet.</w:t>
      </w:r>
      <w:r w:rsidRPr="008F4E8E">
        <w:rPr>
          <w:rFonts w:ascii="Calibri" w:hAnsi="Calibri" w:cs="Calibri"/>
          <w:noProof/>
        </w:rPr>
        <w:t xml:space="preserve"> </w:t>
      </w:r>
      <w:r w:rsidRPr="008F4E8E">
        <w:rPr>
          <w:rFonts w:ascii="Calibri" w:hAnsi="Calibri" w:cs="Calibri"/>
          <w:b/>
          <w:bCs/>
          <w:noProof/>
        </w:rPr>
        <w:t>88</w:t>
      </w:r>
      <w:r w:rsidRPr="008F4E8E">
        <w:rPr>
          <w:rFonts w:ascii="Calibri" w:hAnsi="Calibri" w:cs="Calibri"/>
          <w:noProof/>
        </w:rPr>
        <w:t>, 76–82 (2011).</w:t>
      </w:r>
    </w:p>
    <w:p w14:paraId="516EABC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12.</w:t>
      </w:r>
      <w:r w:rsidRPr="008F4E8E">
        <w:rPr>
          <w:rFonts w:ascii="Calibri" w:hAnsi="Calibri" w:cs="Calibri"/>
          <w:noProof/>
        </w:rPr>
        <w:tab/>
        <w:t xml:space="preserve">Loh, P. R. </w:t>
      </w:r>
      <w:r w:rsidRPr="008F4E8E">
        <w:rPr>
          <w:rFonts w:ascii="Calibri" w:hAnsi="Calibri" w:cs="Calibri"/>
          <w:i/>
          <w:iCs/>
          <w:noProof/>
        </w:rPr>
        <w:t>et al.</w:t>
      </w:r>
      <w:r w:rsidRPr="008F4E8E">
        <w:rPr>
          <w:rFonts w:ascii="Calibri" w:hAnsi="Calibri" w:cs="Calibri"/>
          <w:noProof/>
        </w:rPr>
        <w:t xml:space="preserve"> Efficient Bayesian mixed-model analysis increases association power in large cohorts.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284–290 (2015).</w:t>
      </w:r>
    </w:p>
    <w:p w14:paraId="1DC0421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13.</w:t>
      </w:r>
      <w:r w:rsidRPr="008F4E8E">
        <w:rPr>
          <w:rFonts w:ascii="Calibri" w:hAnsi="Calibri" w:cs="Calibri"/>
          <w:noProof/>
        </w:rPr>
        <w:tab/>
        <w:t xml:space="preserve">Zhou, X. &amp; Stephens, M. Genome-wide efficient mixed-model analysis for association studies. </w:t>
      </w:r>
      <w:r w:rsidRPr="008F4E8E">
        <w:rPr>
          <w:rFonts w:ascii="Calibri" w:hAnsi="Calibri" w:cs="Calibri"/>
          <w:i/>
          <w:iCs/>
          <w:noProof/>
        </w:rPr>
        <w:t>Nat. Genet.</w:t>
      </w:r>
      <w:r w:rsidRPr="008F4E8E">
        <w:rPr>
          <w:rFonts w:ascii="Calibri" w:hAnsi="Calibri" w:cs="Calibri"/>
          <w:noProof/>
        </w:rPr>
        <w:t xml:space="preserve"> </w:t>
      </w:r>
      <w:r w:rsidRPr="008F4E8E">
        <w:rPr>
          <w:rFonts w:ascii="Calibri" w:hAnsi="Calibri" w:cs="Calibri"/>
          <w:b/>
          <w:bCs/>
          <w:noProof/>
        </w:rPr>
        <w:t>44</w:t>
      </w:r>
      <w:r w:rsidRPr="008F4E8E">
        <w:rPr>
          <w:rFonts w:ascii="Calibri" w:hAnsi="Calibri" w:cs="Calibri"/>
          <w:noProof/>
        </w:rPr>
        <w:t>, 821–824 (2012).</w:t>
      </w:r>
    </w:p>
    <w:p w14:paraId="73B4358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14.</w:t>
      </w:r>
      <w:r w:rsidRPr="008F4E8E">
        <w:rPr>
          <w:rFonts w:ascii="Calibri" w:hAnsi="Calibri" w:cs="Calibri"/>
          <w:noProof/>
        </w:rPr>
        <w:tab/>
        <w:t xml:space="preserve">Shabalin, A. A. Gene expression Matrix eQTL: ultra fast eQTL analysis via large matrix operations. </w:t>
      </w:r>
      <w:r w:rsidRPr="008F4E8E">
        <w:rPr>
          <w:rFonts w:ascii="Calibri" w:hAnsi="Calibri" w:cs="Calibri"/>
          <w:b/>
          <w:bCs/>
          <w:noProof/>
        </w:rPr>
        <w:t>28</w:t>
      </w:r>
      <w:r w:rsidRPr="008F4E8E">
        <w:rPr>
          <w:rFonts w:ascii="Calibri" w:hAnsi="Calibri" w:cs="Calibri"/>
          <w:noProof/>
        </w:rPr>
        <w:t>, 1353–1358 (2012).</w:t>
      </w:r>
    </w:p>
    <w:p w14:paraId="63779A8B"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lastRenderedPageBreak/>
        <w:t>15.</w:t>
      </w:r>
      <w:r w:rsidRPr="008F4E8E">
        <w:rPr>
          <w:rFonts w:ascii="Calibri" w:hAnsi="Calibri" w:cs="Calibri"/>
          <w:noProof/>
        </w:rPr>
        <w:tab/>
        <w:t xml:space="preserve">Willer, C. J., Li, Y. &amp; Abecasis, G. R. METAL: fast and efficient meta-analysis of genomewide association scans.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26</w:t>
      </w:r>
      <w:r w:rsidRPr="008F4E8E">
        <w:rPr>
          <w:rFonts w:ascii="Calibri" w:hAnsi="Calibri" w:cs="Calibri"/>
          <w:noProof/>
        </w:rPr>
        <w:t>, 2190–2191 (2010).</w:t>
      </w:r>
    </w:p>
    <w:p w14:paraId="7E70C06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16.</w:t>
      </w:r>
      <w:r w:rsidRPr="008F4E8E">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8F4E8E">
        <w:rPr>
          <w:rFonts w:ascii="Calibri" w:hAnsi="Calibri" w:cs="Calibri"/>
          <w:i/>
          <w:iCs/>
          <w:noProof/>
        </w:rPr>
        <w:t>Int. J. Epidemiol.</w:t>
      </w:r>
      <w:r w:rsidRPr="008F4E8E">
        <w:rPr>
          <w:rFonts w:ascii="Calibri" w:hAnsi="Calibri" w:cs="Calibri"/>
          <w:noProof/>
        </w:rPr>
        <w:t xml:space="preserve"> 1717–1726 (2016). doi:10.1093/ije/dyx028</w:t>
      </w:r>
    </w:p>
    <w:p w14:paraId="46921D9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17.</w:t>
      </w:r>
      <w:r w:rsidRPr="008F4E8E">
        <w:rPr>
          <w:rFonts w:ascii="Calibri" w:hAnsi="Calibri" w:cs="Calibri"/>
          <w:noProof/>
        </w:rPr>
        <w:tab/>
        <w:t xml:space="preserve">Carmody, L. </w:t>
      </w:r>
      <w:r w:rsidRPr="008F4E8E">
        <w:rPr>
          <w:rFonts w:ascii="Calibri" w:hAnsi="Calibri" w:cs="Calibri"/>
          <w:i/>
          <w:iCs/>
          <w:noProof/>
        </w:rPr>
        <w:t>et al.</w:t>
      </w:r>
      <w:r w:rsidRPr="008F4E8E">
        <w:rPr>
          <w:rFonts w:ascii="Calibri" w:hAnsi="Calibri" w:cs="Calibri"/>
          <w:noProof/>
        </w:rPr>
        <w:t xml:space="preserve"> Expansion of the Human Phenotype Ontology (HPO) knowledge base and resources. </w:t>
      </w:r>
      <w:r w:rsidRPr="008F4E8E">
        <w:rPr>
          <w:rFonts w:ascii="Calibri" w:hAnsi="Calibri" w:cs="Calibri"/>
          <w:i/>
          <w:iCs/>
          <w:noProof/>
        </w:rPr>
        <w:t>Hanns LochmüllerLochm¨Lochmüller</w:t>
      </w:r>
      <w:r w:rsidRPr="008F4E8E">
        <w:rPr>
          <w:rFonts w:ascii="Calibri" w:hAnsi="Calibri" w:cs="Calibri"/>
          <w:noProof/>
        </w:rPr>
        <w:t xml:space="preserve"> </w:t>
      </w:r>
      <w:r w:rsidRPr="008F4E8E">
        <w:rPr>
          <w:rFonts w:ascii="Calibri" w:hAnsi="Calibri" w:cs="Calibri"/>
          <w:b/>
          <w:bCs/>
          <w:noProof/>
        </w:rPr>
        <w:t>47</w:t>
      </w:r>
      <w:r w:rsidRPr="008F4E8E">
        <w:rPr>
          <w:rFonts w:ascii="Calibri" w:hAnsi="Calibri" w:cs="Calibri"/>
          <w:noProof/>
        </w:rPr>
        <w:t>, (2019).</w:t>
      </w:r>
    </w:p>
    <w:p w14:paraId="6E84F7C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18.</w:t>
      </w:r>
      <w:r w:rsidRPr="008F4E8E">
        <w:rPr>
          <w:rFonts w:ascii="Calibri" w:hAnsi="Calibri" w:cs="Calibri"/>
          <w:noProof/>
        </w:rPr>
        <w:tab/>
        <w:t>Medical Subject Headings - Home Page. Available at: https://www.nlm.nih.gov/mesh/meshhome.html. (Accessed: 16th April 2020)</w:t>
      </w:r>
    </w:p>
    <w:p w14:paraId="7E2163CD"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19.</w:t>
      </w:r>
      <w:r w:rsidRPr="008F4E8E">
        <w:rPr>
          <w:rFonts w:ascii="Calibri" w:hAnsi="Calibri" w:cs="Calibri"/>
          <w:noProof/>
        </w:rPr>
        <w:tab/>
        <w:t xml:space="preserve">Li, H. A statistical framework for SNP calling, mutation discovery, association mapping and population genetical parameter estimation from sequencing data.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27</w:t>
      </w:r>
      <w:r w:rsidRPr="008F4E8E">
        <w:rPr>
          <w:rFonts w:ascii="Calibri" w:hAnsi="Calibri" w:cs="Calibri"/>
          <w:noProof/>
        </w:rPr>
        <w:t>, 2987–93 (2011).</w:t>
      </w:r>
    </w:p>
    <w:p w14:paraId="61FEB4C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20.</w:t>
      </w:r>
      <w:r w:rsidRPr="008F4E8E">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369C8CE"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21.</w:t>
      </w:r>
      <w:r w:rsidRPr="008F4E8E">
        <w:rPr>
          <w:rFonts w:ascii="Calibri" w:hAnsi="Calibri" w:cs="Calibri"/>
          <w:noProof/>
        </w:rPr>
        <w:tab/>
        <w:t>bioforensics/rsidx: Library for indexing VCF files for random access searches by rsID. Available at: https://github.com/bioforensics/rsidx. (Accessed: 5th March 2020)</w:t>
      </w:r>
    </w:p>
    <w:p w14:paraId="0C49352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22.</w:t>
      </w:r>
      <w:r w:rsidRPr="008F4E8E">
        <w:rPr>
          <w:rFonts w:ascii="Calibri" w:hAnsi="Calibri" w:cs="Calibri"/>
          <w:noProof/>
        </w:rPr>
        <w:tab/>
        <w:t xml:space="preserve">McKenna, A. </w:t>
      </w:r>
      <w:r w:rsidRPr="008F4E8E">
        <w:rPr>
          <w:rFonts w:ascii="Calibri" w:hAnsi="Calibri" w:cs="Calibri"/>
          <w:i/>
          <w:iCs/>
          <w:noProof/>
        </w:rPr>
        <w:t>et al.</w:t>
      </w:r>
      <w:r w:rsidRPr="008F4E8E">
        <w:rPr>
          <w:rFonts w:ascii="Calibri" w:hAnsi="Calibri" w:cs="Calibri"/>
          <w:noProof/>
        </w:rPr>
        <w:t xml:space="preserve"> The genome analysis toolkit: A MapReduce framework for analyzing next-generation DNA sequencing data. </w:t>
      </w:r>
      <w:r w:rsidRPr="008F4E8E">
        <w:rPr>
          <w:rFonts w:ascii="Calibri" w:hAnsi="Calibri" w:cs="Calibri"/>
          <w:i/>
          <w:iCs/>
          <w:noProof/>
        </w:rPr>
        <w:t>Genome Res.</w:t>
      </w:r>
      <w:r w:rsidRPr="008F4E8E">
        <w:rPr>
          <w:rFonts w:ascii="Calibri" w:hAnsi="Calibri" w:cs="Calibri"/>
          <w:noProof/>
        </w:rPr>
        <w:t xml:space="preserve"> (2010). doi:10.1101/gr.107524.110</w:t>
      </w:r>
    </w:p>
    <w:p w14:paraId="6F8889A8"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23.</w:t>
      </w:r>
      <w:r w:rsidRPr="008F4E8E">
        <w:rPr>
          <w:rFonts w:ascii="Calibri" w:hAnsi="Calibri" w:cs="Calibri"/>
          <w:noProof/>
        </w:rPr>
        <w:tab/>
        <w:t xml:space="preserve">Quinlan, A. R. &amp; Hall, I. M. BEDTools: a flexible suite of utilities for comparing genomic features.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26</w:t>
      </w:r>
      <w:r w:rsidRPr="008F4E8E">
        <w:rPr>
          <w:rFonts w:ascii="Calibri" w:hAnsi="Calibri" w:cs="Calibri"/>
          <w:noProof/>
        </w:rPr>
        <w:t>, 841–842 (2010).</w:t>
      </w:r>
    </w:p>
    <w:p w14:paraId="6415DB3B"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24.</w:t>
      </w:r>
      <w:r w:rsidRPr="008F4E8E">
        <w:rPr>
          <w:rFonts w:ascii="Calibri" w:hAnsi="Calibri" w:cs="Calibri"/>
          <w:noProof/>
        </w:rPr>
        <w:tab/>
        <w:t xml:space="preserve">Hemani, G. </w:t>
      </w:r>
      <w:r w:rsidRPr="008F4E8E">
        <w:rPr>
          <w:rFonts w:ascii="Calibri" w:hAnsi="Calibri" w:cs="Calibri"/>
          <w:i/>
          <w:iCs/>
          <w:noProof/>
        </w:rPr>
        <w:t>et al.</w:t>
      </w:r>
      <w:r w:rsidRPr="008F4E8E">
        <w:rPr>
          <w:rFonts w:ascii="Calibri" w:hAnsi="Calibri" w:cs="Calibri"/>
          <w:noProof/>
        </w:rPr>
        <w:t xml:space="preserve"> The MR-base platform supports systematic causal inference across the human phenome. </w:t>
      </w:r>
      <w:r w:rsidRPr="008F4E8E">
        <w:rPr>
          <w:rFonts w:ascii="Calibri" w:hAnsi="Calibri" w:cs="Calibri"/>
          <w:i/>
          <w:iCs/>
          <w:noProof/>
        </w:rPr>
        <w:t>Elife</w:t>
      </w:r>
      <w:r w:rsidRPr="008F4E8E">
        <w:rPr>
          <w:rFonts w:ascii="Calibri" w:hAnsi="Calibri" w:cs="Calibri"/>
          <w:noProof/>
        </w:rPr>
        <w:t xml:space="preserve"> </w:t>
      </w:r>
      <w:r w:rsidRPr="008F4E8E">
        <w:rPr>
          <w:rFonts w:ascii="Calibri" w:hAnsi="Calibri" w:cs="Calibri"/>
          <w:b/>
          <w:bCs/>
          <w:noProof/>
        </w:rPr>
        <w:t>7</w:t>
      </w:r>
      <w:r w:rsidRPr="008F4E8E">
        <w:rPr>
          <w:rFonts w:ascii="Calibri" w:hAnsi="Calibri" w:cs="Calibri"/>
          <w:noProof/>
        </w:rPr>
        <w:t>, (2018).</w:t>
      </w:r>
    </w:p>
    <w:p w14:paraId="3588412C"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25.</w:t>
      </w:r>
      <w:r w:rsidRPr="008F4E8E">
        <w:rPr>
          <w:rFonts w:ascii="Calibri" w:hAnsi="Calibri" w:cs="Calibri"/>
          <w:noProof/>
        </w:rPr>
        <w:tab/>
        <w:t>Home - SNP - NCBI. Available at: https://www.ncbi.nlm.nih.gov/snp/. (Accessed: 16th March 2020)</w:t>
      </w:r>
    </w:p>
    <w:p w14:paraId="47390D8D"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26.</w:t>
      </w:r>
      <w:r w:rsidRPr="008F4E8E">
        <w:rPr>
          <w:rFonts w:ascii="Calibri" w:hAnsi="Calibri" w:cs="Calibri"/>
          <w:noProof/>
        </w:rPr>
        <w:tab/>
        <w:t xml:space="preserve">Zheng, J. </w:t>
      </w:r>
      <w:r w:rsidRPr="008F4E8E">
        <w:rPr>
          <w:rFonts w:ascii="Calibri" w:hAnsi="Calibri" w:cs="Calibri"/>
          <w:i/>
          <w:iCs/>
          <w:noProof/>
        </w:rPr>
        <w:t>et al.</w:t>
      </w:r>
      <w:r w:rsidRPr="008F4E8E">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8F4E8E">
        <w:rPr>
          <w:rFonts w:ascii="Calibri" w:hAnsi="Calibri" w:cs="Calibri"/>
          <w:i/>
          <w:iCs/>
          <w:noProof/>
        </w:rPr>
        <w:t>Bioinformatics</w:t>
      </w:r>
      <w:r w:rsidRPr="008F4E8E">
        <w:rPr>
          <w:rFonts w:ascii="Calibri" w:hAnsi="Calibri" w:cs="Calibri"/>
          <w:noProof/>
        </w:rPr>
        <w:t xml:space="preserve"> </w:t>
      </w:r>
      <w:r w:rsidRPr="008F4E8E">
        <w:rPr>
          <w:rFonts w:ascii="Calibri" w:hAnsi="Calibri" w:cs="Calibri"/>
          <w:b/>
          <w:bCs/>
          <w:noProof/>
        </w:rPr>
        <w:t>33</w:t>
      </w:r>
      <w:r w:rsidRPr="008F4E8E">
        <w:rPr>
          <w:rFonts w:ascii="Calibri" w:hAnsi="Calibri" w:cs="Calibri"/>
          <w:noProof/>
        </w:rPr>
        <w:t>, 272–279 (2017).</w:t>
      </w:r>
    </w:p>
    <w:p w14:paraId="72C9A885"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27.</w:t>
      </w:r>
      <w:r w:rsidRPr="008F4E8E">
        <w:rPr>
          <w:rFonts w:ascii="Calibri" w:hAnsi="Calibri" w:cs="Calibri"/>
          <w:noProof/>
        </w:rPr>
        <w:tab/>
        <w:t xml:space="preserve">Hemani, G. </w:t>
      </w:r>
      <w:r w:rsidRPr="008F4E8E">
        <w:rPr>
          <w:rFonts w:ascii="Calibri" w:hAnsi="Calibri" w:cs="Calibri"/>
          <w:i/>
          <w:iCs/>
          <w:noProof/>
        </w:rPr>
        <w:t>et al.</w:t>
      </w:r>
      <w:r w:rsidRPr="008F4E8E">
        <w:rPr>
          <w:rFonts w:ascii="Calibri" w:hAnsi="Calibri" w:cs="Calibri"/>
          <w:noProof/>
        </w:rPr>
        <w:t xml:space="preserve"> Automating Mendelian randomization through machine learning to construct a putative causal map of the human phenome. </w:t>
      </w:r>
      <w:r w:rsidRPr="008F4E8E">
        <w:rPr>
          <w:rFonts w:ascii="Calibri" w:hAnsi="Calibri" w:cs="Calibri"/>
          <w:i/>
          <w:iCs/>
          <w:noProof/>
        </w:rPr>
        <w:t>bioRxiv</w:t>
      </w:r>
      <w:r w:rsidRPr="008F4E8E">
        <w:rPr>
          <w:rFonts w:ascii="Calibri" w:hAnsi="Calibri" w:cs="Calibri"/>
          <w:noProof/>
        </w:rPr>
        <w:t xml:space="preserve"> 173682. (2017). doi:10.1101/173682</w:t>
      </w:r>
    </w:p>
    <w:p w14:paraId="3D52EF6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28.</w:t>
      </w:r>
      <w:r w:rsidRPr="008F4E8E">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8F4E8E">
        <w:rPr>
          <w:rFonts w:ascii="Calibri" w:hAnsi="Calibri" w:cs="Calibri"/>
          <w:i/>
          <w:iCs/>
          <w:noProof/>
        </w:rPr>
        <w:t>Nat. Commun.</w:t>
      </w:r>
      <w:r w:rsidRPr="008F4E8E">
        <w:rPr>
          <w:rFonts w:ascii="Calibri" w:hAnsi="Calibri" w:cs="Calibri"/>
          <w:noProof/>
        </w:rPr>
        <w:t xml:space="preserve"> </w:t>
      </w:r>
      <w:r w:rsidRPr="008F4E8E">
        <w:rPr>
          <w:rFonts w:ascii="Calibri" w:hAnsi="Calibri" w:cs="Calibri"/>
          <w:b/>
          <w:bCs/>
          <w:noProof/>
        </w:rPr>
        <w:t>11</w:t>
      </w:r>
      <w:r w:rsidRPr="008F4E8E">
        <w:rPr>
          <w:rFonts w:ascii="Calibri" w:hAnsi="Calibri" w:cs="Calibri"/>
          <w:noProof/>
        </w:rPr>
        <w:t>, 1–11 (2020).</w:t>
      </w:r>
    </w:p>
    <w:p w14:paraId="31B70A4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29.</w:t>
      </w:r>
      <w:r w:rsidRPr="008F4E8E">
        <w:rPr>
          <w:rFonts w:ascii="Calibri" w:hAnsi="Calibri" w:cs="Calibri"/>
          <w:noProof/>
        </w:rPr>
        <w:tab/>
        <w:t xml:space="preserve">Richardson, T. G., Harrison, S., Hemani, G. &amp; Smith, G. D. An atlas of polygenic risk score associations to highlight putative causal relationships across the human phenome. </w:t>
      </w:r>
      <w:r w:rsidRPr="008F4E8E">
        <w:rPr>
          <w:rFonts w:ascii="Calibri" w:hAnsi="Calibri" w:cs="Calibri"/>
          <w:i/>
          <w:iCs/>
          <w:noProof/>
        </w:rPr>
        <w:t>Elife</w:t>
      </w:r>
      <w:r w:rsidRPr="008F4E8E">
        <w:rPr>
          <w:rFonts w:ascii="Calibri" w:hAnsi="Calibri" w:cs="Calibri"/>
          <w:noProof/>
        </w:rPr>
        <w:t xml:space="preserve"> </w:t>
      </w:r>
      <w:r w:rsidRPr="008F4E8E">
        <w:rPr>
          <w:rFonts w:ascii="Calibri" w:hAnsi="Calibri" w:cs="Calibri"/>
          <w:b/>
          <w:bCs/>
          <w:noProof/>
        </w:rPr>
        <w:t>8</w:t>
      </w:r>
      <w:r w:rsidRPr="008F4E8E">
        <w:rPr>
          <w:rFonts w:ascii="Calibri" w:hAnsi="Calibri" w:cs="Calibri"/>
          <w:noProof/>
        </w:rPr>
        <w:t>, (2019).</w:t>
      </w:r>
    </w:p>
    <w:p w14:paraId="561200B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30.</w:t>
      </w:r>
      <w:r w:rsidRPr="008F4E8E">
        <w:rPr>
          <w:rFonts w:ascii="Calibri" w:hAnsi="Calibri" w:cs="Calibri"/>
          <w:noProof/>
        </w:rPr>
        <w:tab/>
        <w:t>UK Biobank — Neale lab. Available at: http://www.nealelab.is/uk-biobank/. (Accessed: 25th February 2020)</w:t>
      </w:r>
    </w:p>
    <w:p w14:paraId="0BB130F0"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31.</w:t>
      </w:r>
      <w:r w:rsidRPr="008F4E8E">
        <w:rPr>
          <w:rFonts w:ascii="Calibri" w:hAnsi="Calibri" w:cs="Calibri"/>
          <w:noProof/>
        </w:rPr>
        <w:tab/>
        <w:t xml:space="preserve">Li, H. </w:t>
      </w:r>
      <w:r w:rsidRPr="008F4E8E">
        <w:rPr>
          <w:rFonts w:ascii="Calibri" w:hAnsi="Calibri" w:cs="Calibri"/>
          <w:i/>
          <w:iCs/>
          <w:noProof/>
        </w:rPr>
        <w:t>et al.</w:t>
      </w:r>
      <w:r w:rsidRPr="008F4E8E">
        <w:rPr>
          <w:rFonts w:ascii="Calibri" w:hAnsi="Calibri" w:cs="Calibri"/>
          <w:noProof/>
        </w:rPr>
        <w:t xml:space="preserve"> The Sequence Alignment/Map format and SAMtools. </w:t>
      </w:r>
      <w:r w:rsidRPr="008F4E8E">
        <w:rPr>
          <w:rFonts w:ascii="Calibri" w:hAnsi="Calibri" w:cs="Calibri"/>
          <w:i/>
          <w:iCs/>
          <w:noProof/>
        </w:rPr>
        <w:t>Bioinforma. Appl. NOTE</w:t>
      </w:r>
      <w:r w:rsidRPr="008F4E8E">
        <w:rPr>
          <w:rFonts w:ascii="Calibri" w:hAnsi="Calibri" w:cs="Calibri"/>
          <w:noProof/>
        </w:rPr>
        <w:t xml:space="preserve"> </w:t>
      </w:r>
      <w:r w:rsidRPr="008F4E8E">
        <w:rPr>
          <w:rFonts w:ascii="Calibri" w:hAnsi="Calibri" w:cs="Calibri"/>
          <w:b/>
          <w:bCs/>
          <w:noProof/>
        </w:rPr>
        <w:t>25</w:t>
      </w:r>
      <w:r w:rsidRPr="008F4E8E">
        <w:rPr>
          <w:rFonts w:ascii="Calibri" w:hAnsi="Calibri" w:cs="Calibri"/>
          <w:noProof/>
        </w:rPr>
        <w:t>, 2078–2079 (2009).</w:t>
      </w:r>
    </w:p>
    <w:p w14:paraId="27AF283A"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32.</w:t>
      </w:r>
      <w:r w:rsidRPr="008F4E8E">
        <w:rPr>
          <w:rFonts w:ascii="Calibri" w:hAnsi="Calibri" w:cs="Calibri"/>
          <w:noProof/>
        </w:rPr>
        <w:tab/>
        <w:t xml:space="preserve">Obenchain, V. </w:t>
      </w:r>
      <w:r w:rsidRPr="008F4E8E">
        <w:rPr>
          <w:rFonts w:ascii="Calibri" w:hAnsi="Calibri" w:cs="Calibri"/>
          <w:i/>
          <w:iCs/>
          <w:noProof/>
        </w:rPr>
        <w:t>et al.</w:t>
      </w:r>
      <w:r w:rsidRPr="008F4E8E">
        <w:rPr>
          <w:rFonts w:ascii="Calibri" w:hAnsi="Calibri" w:cs="Calibri"/>
          <w:noProof/>
        </w:rPr>
        <w:t xml:space="preserve"> Sequence analysis VariantAnnotation: a Bioconductor package for exploration and annotation of genetic variants. </w:t>
      </w:r>
      <w:r w:rsidRPr="008F4E8E">
        <w:rPr>
          <w:rFonts w:ascii="Calibri" w:hAnsi="Calibri" w:cs="Calibri"/>
          <w:b/>
          <w:bCs/>
          <w:noProof/>
        </w:rPr>
        <w:t>30</w:t>
      </w:r>
      <w:r w:rsidRPr="008F4E8E">
        <w:rPr>
          <w:rFonts w:ascii="Calibri" w:hAnsi="Calibri" w:cs="Calibri"/>
          <w:noProof/>
        </w:rPr>
        <w:t>, 2076–2078 (2014).</w:t>
      </w:r>
    </w:p>
    <w:p w14:paraId="05A70607"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33.</w:t>
      </w:r>
      <w:r w:rsidRPr="008F4E8E">
        <w:rPr>
          <w:rFonts w:ascii="Calibri" w:hAnsi="Calibri" w:cs="Calibri"/>
          <w:noProof/>
        </w:rPr>
        <w:tab/>
        <w:t xml:space="preserve">Gentleman, R. C. </w:t>
      </w:r>
      <w:r w:rsidRPr="008F4E8E">
        <w:rPr>
          <w:rFonts w:ascii="Calibri" w:hAnsi="Calibri" w:cs="Calibri"/>
          <w:i/>
          <w:iCs/>
          <w:noProof/>
        </w:rPr>
        <w:t>et al.</w:t>
      </w:r>
      <w:r w:rsidRPr="008F4E8E">
        <w:rPr>
          <w:rFonts w:ascii="Calibri" w:hAnsi="Calibri" w:cs="Calibri"/>
          <w:noProof/>
        </w:rPr>
        <w:t xml:space="preserve"> </w:t>
      </w:r>
      <w:r w:rsidRPr="008F4E8E">
        <w:rPr>
          <w:rFonts w:ascii="Calibri" w:hAnsi="Calibri" w:cs="Calibri"/>
          <w:i/>
          <w:iCs/>
          <w:noProof/>
        </w:rPr>
        <w:t xml:space="preserve">Open Access Bioconductor: open software development for </w:t>
      </w:r>
      <w:r w:rsidRPr="008F4E8E">
        <w:rPr>
          <w:rFonts w:ascii="Calibri" w:hAnsi="Calibri" w:cs="Calibri"/>
          <w:i/>
          <w:iCs/>
          <w:noProof/>
        </w:rPr>
        <w:lastRenderedPageBreak/>
        <w:t>computational biology and bioinformatics</w:t>
      </w:r>
      <w:r w:rsidRPr="008F4E8E">
        <w:rPr>
          <w:rFonts w:ascii="Calibri" w:hAnsi="Calibri" w:cs="Calibri"/>
          <w:noProof/>
        </w:rPr>
        <w:t xml:space="preserve">. </w:t>
      </w:r>
      <w:r w:rsidRPr="008F4E8E">
        <w:rPr>
          <w:rFonts w:ascii="Calibri" w:hAnsi="Calibri" w:cs="Calibri"/>
          <w:i/>
          <w:iCs/>
          <w:noProof/>
        </w:rPr>
        <w:t>Genome Biology</w:t>
      </w:r>
      <w:r w:rsidRPr="008F4E8E">
        <w:rPr>
          <w:rFonts w:ascii="Calibri" w:hAnsi="Calibri" w:cs="Calibri"/>
          <w:noProof/>
        </w:rPr>
        <w:t xml:space="preserve"> </w:t>
      </w:r>
      <w:r w:rsidRPr="008F4E8E">
        <w:rPr>
          <w:rFonts w:ascii="Calibri" w:hAnsi="Calibri" w:cs="Calibri"/>
          <w:b/>
          <w:bCs/>
          <w:noProof/>
        </w:rPr>
        <w:t>5</w:t>
      </w:r>
      <w:r w:rsidRPr="008F4E8E">
        <w:rPr>
          <w:rFonts w:ascii="Calibri" w:hAnsi="Calibri" w:cs="Calibri"/>
          <w:noProof/>
        </w:rPr>
        <w:t>, (2004).</w:t>
      </w:r>
    </w:p>
    <w:p w14:paraId="739EDC8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34.</w:t>
      </w:r>
      <w:r w:rsidRPr="008F4E8E">
        <w:rPr>
          <w:rFonts w:ascii="Calibri" w:hAnsi="Calibri" w:cs="Calibri"/>
          <w:noProof/>
        </w:rPr>
        <w:tab/>
        <w:t xml:space="preserve">Huber, W. </w:t>
      </w:r>
      <w:r w:rsidRPr="008F4E8E">
        <w:rPr>
          <w:rFonts w:ascii="Calibri" w:hAnsi="Calibri" w:cs="Calibri"/>
          <w:i/>
          <w:iCs/>
          <w:noProof/>
        </w:rPr>
        <w:t>et al.</w:t>
      </w:r>
      <w:r w:rsidRPr="008F4E8E">
        <w:rPr>
          <w:rFonts w:ascii="Calibri" w:hAnsi="Calibri" w:cs="Calibri"/>
          <w:noProof/>
        </w:rPr>
        <w:t xml:space="preserve"> Orchestrating high-throughput genomic analysis with Bioconductor. </w:t>
      </w:r>
      <w:r w:rsidRPr="008F4E8E">
        <w:rPr>
          <w:rFonts w:ascii="Calibri" w:hAnsi="Calibri" w:cs="Calibri"/>
          <w:i/>
          <w:iCs/>
          <w:noProof/>
        </w:rPr>
        <w:t>Nat. Methods</w:t>
      </w:r>
      <w:r w:rsidRPr="008F4E8E">
        <w:rPr>
          <w:rFonts w:ascii="Calibri" w:hAnsi="Calibri" w:cs="Calibri"/>
          <w:noProof/>
        </w:rPr>
        <w:t xml:space="preserve"> </w:t>
      </w:r>
      <w:r w:rsidRPr="008F4E8E">
        <w:rPr>
          <w:rFonts w:ascii="Calibri" w:hAnsi="Calibri" w:cs="Calibri"/>
          <w:b/>
          <w:bCs/>
          <w:noProof/>
        </w:rPr>
        <w:t>12</w:t>
      </w:r>
      <w:r w:rsidRPr="008F4E8E">
        <w:rPr>
          <w:rFonts w:ascii="Calibri" w:hAnsi="Calibri" w:cs="Calibri"/>
          <w:noProof/>
        </w:rPr>
        <w:t>, 115–121 (2015).</w:t>
      </w:r>
    </w:p>
    <w:p w14:paraId="3080459F"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35.</w:t>
      </w:r>
      <w:r w:rsidRPr="008F4E8E">
        <w:rPr>
          <w:rFonts w:ascii="Calibri" w:hAnsi="Calibri" w:cs="Calibri"/>
          <w:noProof/>
        </w:rPr>
        <w:tab/>
        <w:t>Bioconductor - Home. Available at: https://www.bioconductor.org/. (Accessed: 27th March 2020)</w:t>
      </w:r>
    </w:p>
    <w:p w14:paraId="43FBBF5A"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36.</w:t>
      </w:r>
      <w:r w:rsidRPr="008F4E8E">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2BE8AA5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37.</w:t>
      </w:r>
      <w:r w:rsidRPr="008F4E8E">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17DB08B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38.</w:t>
      </w:r>
      <w:r w:rsidRPr="008F4E8E">
        <w:rPr>
          <w:rFonts w:ascii="Calibri" w:hAnsi="Calibri" w:cs="Calibri"/>
          <w:noProof/>
        </w:rPr>
        <w:tab/>
        <w:t xml:space="preserve">Voss, K., Gentry, J. &amp; Auwera, G. Van Der. GATK4 + WDL + Cromwell. </w:t>
      </w:r>
      <w:r w:rsidRPr="008F4E8E">
        <w:rPr>
          <w:rFonts w:ascii="Calibri" w:hAnsi="Calibri" w:cs="Calibri"/>
          <w:i/>
          <w:iCs/>
          <w:noProof/>
        </w:rPr>
        <w:t>F1000Research</w:t>
      </w:r>
      <w:r w:rsidRPr="008F4E8E">
        <w:rPr>
          <w:rFonts w:ascii="Calibri" w:hAnsi="Calibri" w:cs="Calibri"/>
          <w:noProof/>
        </w:rPr>
        <w:t xml:space="preserve"> </w:t>
      </w:r>
      <w:r w:rsidRPr="008F4E8E">
        <w:rPr>
          <w:rFonts w:ascii="Calibri" w:hAnsi="Calibri" w:cs="Calibri"/>
          <w:b/>
          <w:bCs/>
          <w:noProof/>
        </w:rPr>
        <w:t>6</w:t>
      </w:r>
      <w:r w:rsidRPr="008F4E8E">
        <w:rPr>
          <w:rFonts w:ascii="Calibri" w:hAnsi="Calibri" w:cs="Calibri"/>
          <w:noProof/>
        </w:rPr>
        <w:t>, 4 (2017).</w:t>
      </w:r>
    </w:p>
    <w:p w14:paraId="48E966A3" w14:textId="77777777" w:rsidR="008F4E8E" w:rsidRPr="008F4E8E" w:rsidRDefault="008F4E8E" w:rsidP="008F4E8E">
      <w:pPr>
        <w:widowControl w:val="0"/>
        <w:autoSpaceDE w:val="0"/>
        <w:autoSpaceDN w:val="0"/>
        <w:adjustRightInd w:val="0"/>
        <w:ind w:left="640" w:hanging="640"/>
        <w:rPr>
          <w:rFonts w:ascii="Calibri" w:hAnsi="Calibri" w:cs="Calibri"/>
          <w:noProof/>
        </w:rPr>
      </w:pPr>
      <w:r w:rsidRPr="008F4E8E">
        <w:rPr>
          <w:rFonts w:ascii="Calibri" w:hAnsi="Calibri" w:cs="Calibri"/>
          <w:noProof/>
        </w:rPr>
        <w:t>39.</w:t>
      </w:r>
      <w:r w:rsidRPr="008F4E8E">
        <w:rPr>
          <w:rFonts w:ascii="Calibri" w:hAnsi="Calibri" w:cs="Calibri"/>
          <w:noProof/>
        </w:rPr>
        <w:tab/>
        <w:t xml:space="preserve">Morales, J. </w:t>
      </w:r>
      <w:r w:rsidRPr="008F4E8E">
        <w:rPr>
          <w:rFonts w:ascii="Calibri" w:hAnsi="Calibri" w:cs="Calibri"/>
          <w:i/>
          <w:iCs/>
          <w:noProof/>
        </w:rPr>
        <w:t>et al.</w:t>
      </w:r>
      <w:r w:rsidRPr="008F4E8E">
        <w:rPr>
          <w:rFonts w:ascii="Calibri" w:hAnsi="Calibri" w:cs="Calibri"/>
          <w:noProof/>
        </w:rPr>
        <w:t xml:space="preserve"> A standardized framework for representation of ancestry data in genomics studies, with application to the NHGRI-EBI GWAS Catalog. </w:t>
      </w:r>
      <w:r w:rsidRPr="008F4E8E">
        <w:rPr>
          <w:rFonts w:ascii="Calibri" w:hAnsi="Calibri" w:cs="Calibri"/>
          <w:i/>
          <w:iCs/>
          <w:noProof/>
        </w:rPr>
        <w:t>Genome Biol.</w:t>
      </w:r>
      <w:r w:rsidRPr="008F4E8E">
        <w:rPr>
          <w:rFonts w:ascii="Calibri" w:hAnsi="Calibri" w:cs="Calibri"/>
          <w:noProof/>
        </w:rPr>
        <w:t xml:space="preserve"> </w:t>
      </w:r>
      <w:r w:rsidRPr="008F4E8E">
        <w:rPr>
          <w:rFonts w:ascii="Calibri" w:hAnsi="Calibri" w:cs="Calibri"/>
          <w:b/>
          <w:bCs/>
          <w:noProof/>
        </w:rPr>
        <w:t>19</w:t>
      </w:r>
      <w:r w:rsidRPr="008F4E8E">
        <w:rPr>
          <w:rFonts w:ascii="Calibri" w:hAnsi="Calibri" w:cs="Calibri"/>
          <w:noProof/>
        </w:rPr>
        <w:t>, 21 (2018).</w:t>
      </w:r>
    </w:p>
    <w:p w14:paraId="70251146" w14:textId="3D134A1D" w:rsidR="0071214C" w:rsidRPr="001905A8" w:rsidRDefault="002F2B68" w:rsidP="008F4E8E">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1905A8">
        <w:rPr>
          <w:rFonts w:ascii="Calibri" w:hAnsi="Calibri" w:cs="Calibri"/>
        </w:rPr>
        <w:t>Wellcome</w:t>
      </w:r>
      <w:proofErr w:type="spellEnd"/>
      <w:r w:rsidRPr="001905A8">
        <w:rPr>
          <w:rFonts w:ascii="Calibri" w:hAnsi="Calibri" w:cs="Calibri"/>
        </w:rPr>
        <w:t xml:space="preserv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1905A8">
        <w:rPr>
          <w:rFonts w:ascii="Calibri" w:eastAsia="Times New Roman" w:hAnsi="Calibri" w:cs="Calibri"/>
          <w:color w:val="000000"/>
          <w:lang w:eastAsia="en-GB"/>
        </w:rPr>
        <w:t>Goate</w:t>
      </w:r>
      <w:proofErr w:type="spellEnd"/>
      <w:r w:rsidRPr="001905A8">
        <w:rPr>
          <w:rFonts w:ascii="Calibri" w:eastAsia="Times New Roman" w:hAnsi="Calibri" w:cs="Calibri"/>
          <w:color w:val="000000"/>
          <w:lang w:eastAsia="en-GB"/>
        </w:rPr>
        <w:t>).</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5"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lastRenderedPageBreak/>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03FED80A"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31</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31</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w:t>
            </w:r>
            <w:proofErr w:type="spellStart"/>
            <w:r w:rsidR="005A3640" w:rsidRPr="001905A8">
              <w:rPr>
                <w:rFonts w:ascii="Calibri" w:hAnsi="Calibri" w:cs="Calibri"/>
              </w:rPr>
              <w:t>VariantAnnotation</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8F4E8E">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32&lt;/sup&gt;","plainTextFormattedCitation":"32","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32</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8F4E8E">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33–35&lt;/sup&gt;","plainTextFormattedCitation":"33–35","previouslyFormattedCitation":"&lt;sup&gt;33–35&lt;/sup&gt;"},"properties":{"noteIndex":0},"schema":"https://github.com/citation-style-language/schema/raw/master/csl-citation.json"}</w:instrText>
            </w:r>
            <w:r w:rsidR="0086084A" w:rsidRPr="001905A8">
              <w:rPr>
                <w:rFonts w:ascii="Calibri" w:hAnsi="Calibri" w:cs="Calibri"/>
              </w:rPr>
              <w:fldChar w:fldCharType="separate"/>
            </w:r>
            <w:r w:rsidR="00D157FE" w:rsidRPr="00D157FE">
              <w:rPr>
                <w:rFonts w:ascii="Calibri" w:hAnsi="Calibri" w:cs="Calibri"/>
                <w:noProof/>
                <w:vertAlign w:val="superscript"/>
              </w:rPr>
              <w:t>33–35</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proofErr w:type="spellStart"/>
            <w:r w:rsidR="005A3640" w:rsidRPr="001905A8">
              <w:rPr>
                <w:rFonts w:ascii="Calibri" w:hAnsi="Calibri" w:cs="Calibri"/>
              </w:rPr>
              <w:t>pysam</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8F4E8E">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36&lt;/sup&gt;","plainTextFormattedCitation":"36","previouslyFormattedCitation":"&lt;sup&gt;36&lt;/sup&gt;"},"properties":{"noteIndex":0},"schema":"https://github.com/citation-style-language/schema/raw/master/csl-citation.json"}</w:instrText>
            </w:r>
            <w:r w:rsidR="005A3640" w:rsidRPr="001905A8">
              <w:rPr>
                <w:rFonts w:ascii="Calibri" w:hAnsi="Calibri" w:cs="Calibri"/>
              </w:rPr>
              <w:fldChar w:fldCharType="separate"/>
            </w:r>
            <w:r w:rsidR="00D157FE" w:rsidRPr="00D157FE">
              <w:rPr>
                <w:rFonts w:ascii="Calibri" w:hAnsi="Calibri" w:cs="Calibri"/>
                <w:noProof/>
                <w:vertAlign w:val="superscript"/>
              </w:rPr>
              <w:t>36</w:t>
            </w:r>
            <w:r w:rsidR="005A3640" w:rsidRPr="001905A8">
              <w:rPr>
                <w:rFonts w:ascii="Calibri" w:hAnsi="Calibri" w:cs="Calibri"/>
              </w:rPr>
              <w:fldChar w:fldCharType="end"/>
            </w:r>
            <w:r w:rsidR="005A3640" w:rsidRPr="001905A8">
              <w:rPr>
                <w:rFonts w:ascii="Calibri" w:hAnsi="Calibri" w:cs="Calibri"/>
              </w:rPr>
              <w:t xml:space="preserve">. </w:t>
            </w:r>
            <w:proofErr w:type="spellStart"/>
            <w:ins w:id="26" w:author="Matt Lyon" w:date="2020-04-17T11:01:00Z">
              <w:r w:rsidR="00EA6406" w:rsidRPr="001905A8">
                <w:rPr>
                  <w:rFonts w:ascii="Calibri" w:hAnsi="Calibri" w:cs="Calibri"/>
                </w:rPr>
                <w:t>Bcftools</w:t>
              </w:r>
              <w:proofErr w:type="spellEnd"/>
              <w:r w:rsidR="00EA6406" w:rsidRPr="001905A8">
                <w:rPr>
                  <w:rFonts w:ascii="Calibri" w:hAnsi="Calibri" w:cs="Calibri"/>
                </w:rPr>
                <w:t xml:space="preserve"> </w:t>
              </w:r>
              <w:r w:rsidR="00EA6406" w:rsidRPr="001905A8">
                <w:rPr>
                  <w:rFonts w:ascii="Calibri" w:hAnsi="Calibri" w:cs="Calibri"/>
                </w:rPr>
                <w:fldChar w:fldCharType="begin" w:fldLock="1"/>
              </w:r>
              <w:r w:rsidR="00EA6406">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00EA6406" w:rsidRPr="001905A8">
                <w:rPr>
                  <w:rFonts w:ascii="Calibri" w:hAnsi="Calibri" w:cs="Calibri"/>
                </w:rPr>
                <w:fldChar w:fldCharType="separate"/>
              </w:r>
              <w:r w:rsidR="00EA6406" w:rsidRPr="00D157FE">
                <w:rPr>
                  <w:rFonts w:ascii="Calibri" w:hAnsi="Calibri" w:cs="Calibri"/>
                  <w:noProof/>
                  <w:vertAlign w:val="superscript"/>
                </w:rPr>
                <w:t>19</w:t>
              </w:r>
              <w:r w:rsidR="00EA6406" w:rsidRPr="001905A8">
                <w:rPr>
                  <w:rFonts w:ascii="Calibri" w:hAnsi="Calibri" w:cs="Calibri"/>
                </w:rPr>
                <w:fldChar w:fldCharType="end"/>
              </w:r>
              <w:r w:rsidR="00EA6406">
                <w:rPr>
                  <w:rFonts w:ascii="Calibri" w:hAnsi="Calibri" w:cs="Calibri"/>
                </w:rPr>
                <w:t xml:space="preserve">, GATK </w:t>
              </w:r>
              <w:r w:rsidR="00EA6406">
                <w:rPr>
                  <w:rFonts w:ascii="Calibri" w:hAnsi="Calibri" w:cs="Calibri"/>
                </w:rPr>
                <w:fldChar w:fldCharType="begin" w:fldLock="1"/>
              </w:r>
              <w:r w:rsidR="00EA6406">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EA6406">
                <w:rPr>
                  <w:rFonts w:ascii="Calibri" w:hAnsi="Calibri" w:cs="Calibri"/>
                </w:rPr>
                <w:fldChar w:fldCharType="separate"/>
              </w:r>
              <w:r w:rsidR="00EA6406" w:rsidRPr="008F4E8E">
                <w:rPr>
                  <w:rFonts w:ascii="Calibri" w:hAnsi="Calibri" w:cs="Calibri"/>
                  <w:noProof/>
                  <w:vertAlign w:val="superscript"/>
                </w:rPr>
                <w:t>22</w:t>
              </w:r>
              <w:r w:rsidR="00EA6406">
                <w:rPr>
                  <w:rFonts w:ascii="Calibri" w:hAnsi="Calibri" w:cs="Calibri"/>
                </w:rPr>
                <w:fldChar w:fldCharType="end"/>
              </w:r>
              <w:r w:rsidR="00EA6406">
                <w:rPr>
                  <w:rFonts w:ascii="Calibri" w:hAnsi="Calibri" w:cs="Calibri"/>
                </w:rPr>
                <w:t xml:space="preserve">, </w:t>
              </w:r>
              <w:proofErr w:type="spellStart"/>
              <w:r w:rsidR="00EA6406">
                <w:rPr>
                  <w:rFonts w:ascii="Calibri" w:hAnsi="Calibri" w:cs="Calibri"/>
                </w:rPr>
                <w:t>bedtools</w:t>
              </w:r>
              <w:proofErr w:type="spellEnd"/>
              <w:r w:rsidR="00EA6406">
                <w:rPr>
                  <w:rFonts w:ascii="Calibri" w:hAnsi="Calibri" w:cs="Calibri"/>
                </w:rPr>
                <w:t xml:space="preserve"> </w:t>
              </w:r>
              <w:r w:rsidR="00EA6406">
                <w:rPr>
                  <w:rFonts w:ascii="Calibri" w:hAnsi="Calibri" w:cs="Calibri"/>
                </w:rPr>
                <w:fldChar w:fldCharType="begin" w:fldLock="1"/>
              </w:r>
              <w:r w:rsidR="00EA6406">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operties":{"noteIndex":0},"schema":"https://github.com/citation-style-language/schema/raw/master/csl-citation.json"}</w:instrText>
              </w:r>
              <w:r w:rsidR="00EA6406">
                <w:rPr>
                  <w:rFonts w:ascii="Calibri" w:hAnsi="Calibri" w:cs="Calibri"/>
                </w:rPr>
                <w:fldChar w:fldCharType="separate"/>
              </w:r>
              <w:r w:rsidR="00EA6406" w:rsidRPr="008F4E8E">
                <w:rPr>
                  <w:rFonts w:ascii="Calibri" w:hAnsi="Calibri" w:cs="Calibri"/>
                  <w:noProof/>
                  <w:vertAlign w:val="superscript"/>
                </w:rPr>
                <w:t>23</w:t>
              </w:r>
              <w:r w:rsidR="00EA6406">
                <w:rPr>
                  <w:rFonts w:ascii="Calibri" w:hAnsi="Calibri" w:cs="Calibri"/>
                </w:rPr>
                <w:fldChar w:fldCharType="end"/>
              </w:r>
              <w:r w:rsidR="00EA6406" w:rsidRPr="001905A8">
                <w:rPr>
                  <w:rFonts w:ascii="Calibri" w:hAnsi="Calibri" w:cs="Calibri"/>
                </w:rPr>
                <w:t xml:space="preserve"> </w:t>
              </w:r>
              <w:r w:rsidR="00EA6406">
                <w:rPr>
                  <w:rFonts w:ascii="Calibri" w:hAnsi="Calibri" w:cs="Calibri"/>
                </w:rPr>
                <w:t xml:space="preserve">and others </w:t>
              </w:r>
              <w:r w:rsidR="00EA6406" w:rsidRPr="001905A8">
                <w:rPr>
                  <w:rFonts w:ascii="Calibri" w:hAnsi="Calibri" w:cs="Calibri"/>
                </w:rPr>
                <w:t>provides user-friendly functionality from the command line.</w:t>
              </w:r>
            </w:ins>
            <w:del w:id="27" w:author="Matt Lyon" w:date="2020-04-17T11:01:00Z">
              <w:r w:rsidR="00EA6406" w:rsidRPr="001905A8" w:rsidDel="00EA6406">
                <w:rPr>
                  <w:rFonts w:ascii="Calibri" w:hAnsi="Calibri" w:cs="Calibri"/>
                </w:rPr>
                <w:delText xml:space="preserve">Bcftools </w:delText>
              </w:r>
              <w:r w:rsidR="00EA6406" w:rsidRPr="001905A8" w:rsidDel="00EA6406">
                <w:rPr>
                  <w:rFonts w:ascii="Calibri" w:hAnsi="Calibri" w:cs="Calibri"/>
                </w:rPr>
                <w:fldChar w:fldCharType="begin" w:fldLock="1"/>
              </w:r>
              <w:r w:rsidR="00EA6406" w:rsidRPr="00EA6406" w:rsidDel="00EA6406">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delInstrText>
              </w:r>
              <w:r w:rsidR="00EA6406" w:rsidRPr="001905A8" w:rsidDel="00EA6406">
                <w:rPr>
                  <w:rFonts w:ascii="Calibri" w:hAnsi="Calibri" w:cs="Calibri"/>
                </w:rPr>
                <w:fldChar w:fldCharType="separate"/>
              </w:r>
              <w:r w:rsidR="00EA6406" w:rsidRPr="00EA6406" w:rsidDel="00EA6406">
                <w:rPr>
                  <w:rFonts w:ascii="Calibri" w:hAnsi="Calibri" w:cs="Calibri"/>
                  <w:noProof/>
                  <w:vertAlign w:val="superscript"/>
                </w:rPr>
                <w:delText>18</w:delText>
              </w:r>
              <w:r w:rsidR="00EA6406" w:rsidRPr="001905A8" w:rsidDel="00EA6406">
                <w:rPr>
                  <w:rFonts w:ascii="Calibri" w:hAnsi="Calibri" w:cs="Calibri"/>
                </w:rPr>
                <w:fldChar w:fldCharType="end"/>
              </w:r>
              <w:r w:rsidR="00EA6406" w:rsidRPr="001905A8" w:rsidDel="00EA6406">
                <w:rPr>
                  <w:rFonts w:ascii="Calibri" w:hAnsi="Calibri" w:cs="Calibri"/>
                </w:rPr>
                <w:delText xml:space="preserve"> also provides user-friendly functionality from the command line.</w:delText>
              </w:r>
            </w:del>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65047A89" w:rsidR="005A3640" w:rsidRPr="001905A8" w:rsidRDefault="00EA6406"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ins w:id="28" w:author="Matt Lyon" w:date="2020-04-17T11:02:00Z">
              <w:r w:rsidRPr="001905A8">
                <w:rPr>
                  <w:rFonts w:ascii="Calibri" w:hAnsi="Calibri" w:cs="Calibri"/>
                  <w:lang w:eastAsia="en-GB"/>
                </w:rPr>
                <w:t xml:space="preserve">Each </w:t>
              </w:r>
              <w:r>
                <w:rPr>
                  <w:rFonts w:ascii="Calibri" w:hAnsi="Calibri" w:cs="Calibri"/>
                  <w:lang w:eastAsia="en-GB"/>
                </w:rPr>
                <w:t xml:space="preserve">substitution is </w:t>
              </w:r>
              <w:r w:rsidRPr="001905A8">
                <w:rPr>
                  <w:rFonts w:ascii="Calibri" w:hAnsi="Calibri" w:cs="Calibri"/>
                  <w:lang w:eastAsia="en-GB"/>
                </w:rPr>
                <w:t>store</w:t>
              </w:r>
              <w:r>
                <w:rPr>
                  <w:rFonts w:ascii="Calibri" w:hAnsi="Calibri" w:cs="Calibri"/>
                  <w:lang w:eastAsia="en-GB"/>
                </w:rPr>
                <w:t>d on a separate row supporting</w:t>
              </w:r>
              <w:r w:rsidRPr="001905A8">
                <w:rPr>
                  <w:rFonts w:ascii="Calibri" w:hAnsi="Calibri" w:cs="Calibri"/>
                  <w:lang w:eastAsia="en-GB"/>
                </w:rPr>
                <w:t xml:space="preserve"> multiple alternative alleles as required.</w:t>
              </w:r>
            </w:ins>
            <w:del w:id="29" w:author="Matt Lyon" w:date="2020-04-17T11:02:00Z">
              <w:r w:rsidRPr="001905A8" w:rsidDel="00EA6406">
                <w:rPr>
                  <w:rFonts w:ascii="Calibri" w:hAnsi="Calibri" w:cs="Calibri"/>
                  <w:lang w:eastAsia="en-GB"/>
                </w:rPr>
                <w:delText>Each locus (row) has capacity to store multiple alternative alleles as required.</w:delText>
              </w:r>
              <w:r w:rsidDel="00EA6406">
                <w:rPr>
                  <w:rFonts w:ascii="Calibri" w:hAnsi="Calibri" w:cs="Calibri"/>
                  <w:lang w:eastAsia="en-GB"/>
                </w:rPr>
                <w:delText xml:space="preserve"> </w:delText>
              </w:r>
            </w:del>
            <w:ins w:id="30" w:author="Matt Lyon" w:date="2020-04-17T11:02:00Z">
              <w:r>
                <w:rPr>
                  <w:rFonts w:ascii="Calibri" w:hAnsi="Calibri" w:cs="Calibri"/>
                  <w:lang w:eastAsia="en-GB"/>
                </w:rPr>
                <w:t xml:space="preserve"> </w:t>
              </w:r>
            </w:ins>
            <w:r w:rsidR="005A3640" w:rsidRPr="001905A8">
              <w:rPr>
                <w:rFonts w:ascii="Calibri" w:hAnsi="Calibri" w:cs="Calibri"/>
                <w:lang w:eastAsia="en-GB"/>
              </w:rPr>
              <w:t>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005A3640"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31&lt;/sup&gt;","plainTextFormattedCitation":"31","previouslyFormattedCitation":"&lt;sup&gt;31&lt;/sup&gt;"},"properties":{"noteIndex":0},"schema":"https://github.com/citation-style-language/schema/raw/master/csl-citation.json"}</w:instrText>
            </w:r>
            <w:r w:rsidR="003A5B82" w:rsidRPr="001905A8">
              <w:rPr>
                <w:rFonts w:ascii="Calibri" w:hAnsi="Calibri" w:cs="Calibri"/>
                <w:lang w:eastAsia="en-GB"/>
              </w:rPr>
              <w:fldChar w:fldCharType="separate"/>
            </w:r>
            <w:r w:rsidR="00D157FE" w:rsidRPr="00D157FE">
              <w:rPr>
                <w:rFonts w:ascii="Calibri" w:hAnsi="Calibri" w:cs="Calibri"/>
                <w:noProof/>
                <w:vertAlign w:val="superscript"/>
                <w:lang w:eastAsia="en-GB"/>
              </w:rPr>
              <w:t>31</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005A3640" w:rsidRPr="001905A8">
              <w:rPr>
                <w:rFonts w:ascii="Calibri" w:hAnsi="Calibri" w:cs="Calibri"/>
                <w:lang w:eastAsia="en-GB"/>
              </w:rPr>
              <w:t>have routines for handling complex variants.</w:t>
            </w:r>
            <w:r w:rsidR="005A3640"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45F1D60C"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22</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ValidateVariants</w:t>
            </w:r>
            <w:proofErr w:type="spellEnd"/>
            <w:r w:rsidRPr="001905A8">
              <w:rPr>
                <w:rFonts w:ascii="Calibri" w:hAnsi="Calibri" w:cs="Calibri"/>
                <w:lang w:eastAsia="en-GB"/>
              </w:rPr>
              <w:t xml:space="preserve">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5B765BB2" w:rsidR="005A3640" w:rsidRPr="001905A8" w:rsidRDefault="00EA640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ins w:id="31" w:author="Matt Lyon" w:date="2020-04-17T11:03:00Z">
              <w:r w:rsidRPr="001905A8">
                <w:rPr>
                  <w:rFonts w:ascii="Calibri" w:hAnsi="Calibri" w:cs="Calibri"/>
                  <w:lang w:eastAsia="en-GB"/>
                </w:rPr>
                <w:t xml:space="preserve">Each trait GWAS has a row in the file header to store phenotype description </w:t>
              </w:r>
              <w:r>
                <w:rPr>
                  <w:rFonts w:ascii="Calibri" w:hAnsi="Calibri" w:cs="Calibri"/>
                  <w:lang w:eastAsia="en-GB"/>
                </w:rPr>
                <w:t xml:space="preserve">and ontology, measurement </w:t>
              </w:r>
              <w:r w:rsidRPr="001905A8">
                <w:rPr>
                  <w:rFonts w:ascii="Calibri" w:hAnsi="Calibri" w:cs="Calibri"/>
                  <w:lang w:eastAsia="en-GB"/>
                </w:rPr>
                <w:t xml:space="preserve">units, </w:t>
              </w:r>
              <w:r>
                <w:rPr>
                  <w:rFonts w:ascii="Calibri" w:hAnsi="Calibri" w:cs="Calibri"/>
                  <w:lang w:eastAsia="en-GB"/>
                </w:rPr>
                <w:t xml:space="preserve">sample population, </w:t>
              </w:r>
              <w:r w:rsidRPr="001905A8">
                <w:rPr>
                  <w:rFonts w:ascii="Calibri" w:hAnsi="Calibri" w:cs="Calibri"/>
                  <w:lang w:eastAsia="en-GB"/>
                </w:rPr>
                <w:t xml:space="preserve">trait identifier (e.g., EFO term, </w:t>
              </w:r>
              <w:proofErr w:type="spellStart"/>
              <w:r w:rsidRPr="001905A8">
                <w:rPr>
                  <w:rFonts w:ascii="Calibri" w:hAnsi="Calibri" w:cs="Calibri"/>
                  <w:lang w:eastAsia="en-GB"/>
                </w:rPr>
                <w:t>Ensembl</w:t>
              </w:r>
              <w:proofErr w:type="spellEnd"/>
              <w:r w:rsidRPr="001905A8">
                <w:rPr>
                  <w:rFonts w:ascii="Calibri" w:hAnsi="Calibri" w:cs="Calibri"/>
                  <w:lang w:eastAsia="en-GB"/>
                </w:rPr>
                <w:t xml:space="preserve"> Gene ID [</w:t>
              </w:r>
              <w:proofErr w:type="spellStart"/>
              <w:r w:rsidRPr="001905A8">
                <w:rPr>
                  <w:rFonts w:ascii="Calibri" w:hAnsi="Calibri" w:cs="Calibri"/>
                  <w:lang w:eastAsia="en-GB"/>
                </w:rPr>
                <w:t>eQTLs</w:t>
              </w:r>
              <w:proofErr w:type="spellEnd"/>
              <w:r w:rsidRPr="001905A8">
                <w:rPr>
                  <w:rFonts w:ascii="Calibri" w:hAnsi="Calibri" w:cs="Calibri"/>
                  <w:lang w:eastAsia="en-GB"/>
                </w:rPr>
                <w:t xml:space="preserve">] or </w:t>
              </w:r>
              <w:proofErr w:type="spellStart"/>
              <w:r w:rsidRPr="001905A8">
                <w:rPr>
                  <w:rFonts w:ascii="Calibri" w:hAnsi="Calibri" w:cs="Calibri"/>
                  <w:lang w:eastAsia="en-GB"/>
                </w:rPr>
                <w:t>UniProt</w:t>
              </w:r>
              <w:proofErr w:type="spellEnd"/>
              <w:r w:rsidRPr="001905A8">
                <w:rPr>
                  <w:rFonts w:ascii="Calibri" w:hAnsi="Calibri" w:cs="Calibri"/>
                  <w:lang w:eastAsia="en-GB"/>
                </w:rPr>
                <w:t xml:space="preserve"> protein accession [</w:t>
              </w:r>
              <w:proofErr w:type="spellStart"/>
              <w:r w:rsidRPr="001905A8">
                <w:rPr>
                  <w:rFonts w:ascii="Calibri" w:hAnsi="Calibri" w:cs="Calibri"/>
                  <w:lang w:eastAsia="en-GB"/>
                </w:rPr>
                <w:t>pQTLs</w:t>
              </w:r>
              <w:proofErr w:type="spellEnd"/>
              <w:r w:rsidRPr="001905A8">
                <w:rPr>
                  <w:rFonts w:ascii="Calibri" w:hAnsi="Calibri" w:cs="Calibri"/>
                  <w:lang w:eastAsia="en-GB"/>
                </w:rPr>
                <w:t>])</w:t>
              </w:r>
              <w:r>
                <w:rPr>
                  <w:rFonts w:ascii="Calibri" w:hAnsi="Calibri" w:cs="Calibri"/>
                  <w:lang w:eastAsia="en-GB"/>
                </w:rPr>
                <w:t xml:space="preserve"> and </w:t>
              </w:r>
              <w:r w:rsidRPr="001905A8">
                <w:rPr>
                  <w:rFonts w:ascii="Calibri" w:hAnsi="Calibri" w:cs="Calibri"/>
                  <w:lang w:eastAsia="en-GB"/>
                </w:rPr>
                <w:t>publication identifier.</w:t>
              </w:r>
            </w:ins>
            <w:del w:id="32" w:author="Matt Lyon" w:date="2020-04-17T11:03:00Z">
              <w:r w:rsidRPr="001905A8" w:rsidDel="00EA6406">
                <w:rPr>
                  <w:rFonts w:ascii="Calibri" w:hAnsi="Calibri" w:cs="Calibri"/>
                  <w:lang w:eastAsia="en-GB"/>
                </w:rPr>
                <w:delText>Each GWAS trait has a row in the file header to store phenotype description and units, outcome type (binary or continuous), trait unique identifier (e.g., EFO term, Ensembl Gene ID [eQTLs] or UniProt protein accession [pQTLs]), publication identifier and population ethnicity.</w:delText>
              </w:r>
            </w:del>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traits</w:t>
            </w:r>
            <w:r w:rsidR="00486C11">
              <w:rPr>
                <w:rFonts w:ascii="Calibri" w:hAnsi="Calibri" w:cs="Calibri"/>
                <w:lang w:eastAsia="en-GB"/>
              </w:rPr>
              <w:t xml:space="preserve"> </w:t>
            </w:r>
            <w:r w:rsidRPr="001905A8">
              <w:rPr>
                <w:rFonts w:ascii="Calibri" w:hAnsi="Calibri" w:cs="Calibri"/>
                <w:lang w:eastAsia="en-GB"/>
              </w:rPr>
              <w:t>to be stored together</w:t>
            </w:r>
          </w:p>
        </w:tc>
        <w:tc>
          <w:tcPr>
            <w:tcW w:w="10269" w:type="dxa"/>
          </w:tcPr>
          <w:p w14:paraId="232C0505" w14:textId="1A1F59B6"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multiple traits</w:t>
            </w:r>
            <w:r w:rsidR="009D0545">
              <w:rPr>
                <w:rFonts w:ascii="Calibri" w:hAnsi="Calibri" w:cs="Calibri"/>
              </w:rPr>
              <w:t xml:space="preserve"> </w:t>
            </w:r>
            <w:del w:id="33" w:author="Matt Lyon" w:date="2020-04-17T11:04:00Z">
              <w:r w:rsidR="009D0545" w:rsidDel="009D0545">
                <w:rPr>
                  <w:rFonts w:ascii="Calibri" w:hAnsi="Calibri" w:cs="Calibri"/>
                </w:rPr>
                <w:delText>and studies</w:delText>
              </w:r>
              <w:r w:rsidRPr="001905A8" w:rsidDel="009D0545">
                <w:rPr>
                  <w:rFonts w:ascii="Calibri" w:hAnsi="Calibri" w:cs="Calibri"/>
                </w:rPr>
                <w:delText xml:space="preserve"> </w:delText>
              </w:r>
            </w:del>
            <w:r w:rsidRPr="001905A8">
              <w:rPr>
                <w:rFonts w:ascii="Calibri" w:hAnsi="Calibri" w:cs="Calibri"/>
              </w:rPr>
              <w:t xml:space="preserve">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7C4C0C6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 xml:space="preserve">using </w:t>
            </w:r>
            <w:proofErr w:type="spellStart"/>
            <w:r w:rsidR="005924EA" w:rsidRPr="001905A8">
              <w:rPr>
                <w:rFonts w:ascii="Calibri" w:hAnsi="Calibri" w:cs="Calibri"/>
              </w:rPr>
              <w:t>tabix</w:t>
            </w:r>
            <w:proofErr w:type="spellEnd"/>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w:t>
            </w:r>
            <w:proofErr w:type="spellStart"/>
            <w:r w:rsidRPr="001905A8">
              <w:rPr>
                <w:rFonts w:ascii="Calibri" w:hAnsi="Calibri" w:cs="Calibri"/>
              </w:rPr>
              <w:t>dbSNP</w:t>
            </w:r>
            <w:proofErr w:type="spellEnd"/>
            <w:r w:rsidRPr="001905A8">
              <w:rPr>
                <w:rFonts w:ascii="Calibri" w:hAnsi="Calibri" w:cs="Calibri"/>
              </w:rPr>
              <w:t xml:space="preserve"> identifier is also </w:t>
            </w:r>
            <w:r w:rsidR="000274B1" w:rsidRPr="001905A8">
              <w:rPr>
                <w:rFonts w:ascii="Calibri" w:hAnsi="Calibri" w:cs="Calibri"/>
              </w:rPr>
              <w:t xml:space="preserve">provided using </w:t>
            </w:r>
            <w:proofErr w:type="spellStart"/>
            <w:r w:rsidR="000274B1" w:rsidRPr="001905A8">
              <w:rPr>
                <w:rFonts w:ascii="Calibri" w:hAnsi="Calibri" w:cs="Calibri"/>
              </w:rPr>
              <w:t>rsidx</w:t>
            </w:r>
            <w:proofErr w:type="spellEnd"/>
            <w:r w:rsidR="000274B1"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Refer </w:t>
            </w:r>
            <w:r w:rsidR="002278B3">
              <w:rPr>
                <w:rFonts w:ascii="Calibri" w:hAnsi="Calibri" w:cs="Calibri"/>
              </w:rPr>
              <w:t xml:space="preserve">to </w:t>
            </w:r>
            <w:r w:rsidRPr="001905A8">
              <w:rPr>
                <w:rFonts w:ascii="Calibri" w:hAnsi="Calibri" w:cs="Calibri"/>
              </w:rPr>
              <w:t>performance comparison</w:t>
            </w:r>
            <w:r w:rsidR="003D69D0">
              <w:rPr>
                <w:rFonts w:ascii="Calibri" w:hAnsi="Calibri" w:cs="Calibri"/>
              </w:rPr>
              <w:t>s</w:t>
            </w:r>
            <w:r w:rsidRPr="001905A8">
              <w:rPr>
                <w:rFonts w:ascii="Calibri" w:hAnsi="Calibri" w:cs="Calibri"/>
              </w:rPr>
              <w:t xml:space="preserve">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1907FD3A"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40CC50FF"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22</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37&lt;/sup&gt;","plainTextFormattedCitation":"37","previouslyFormattedCitation":"&lt;sup&gt;37&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37</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bedtools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23</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7B137A05"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w:t>
            </w:r>
            <w:proofErr w:type="spellStart"/>
            <w:r w:rsidRPr="001905A8">
              <w:rPr>
                <w:rFonts w:ascii="Calibri" w:hAnsi="Calibri" w:cs="Calibri"/>
                <w:lang w:eastAsia="en-GB"/>
              </w:rPr>
              <w:t>GenomicsDB</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8F4E8E">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lang w:eastAsia="en-GB"/>
              </w:rPr>
              <w:fldChar w:fldCharType="separate"/>
            </w:r>
            <w:r w:rsidR="00D157FE" w:rsidRPr="00D157FE">
              <w:rPr>
                <w:rFonts w:ascii="Calibri" w:hAnsi="Calibri" w:cs="Calibri"/>
                <w:noProof/>
                <w:vertAlign w:val="superscript"/>
                <w:lang w:eastAsia="en-GB"/>
              </w:rPr>
              <w:t>20</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 xml:space="preserve">GWAS, genome-wide association study. </w:t>
      </w:r>
      <w:proofErr w:type="spellStart"/>
      <w:r w:rsidRPr="001905A8">
        <w:rPr>
          <w:rFonts w:ascii="Calibri" w:hAnsi="Calibri" w:cs="Calibri"/>
        </w:rPr>
        <w:t>dbSNP</w:t>
      </w:r>
      <w:proofErr w:type="spellEnd"/>
      <w:r w:rsidRPr="001905A8">
        <w:rPr>
          <w:rFonts w:ascii="Calibri" w:hAnsi="Calibri" w:cs="Calibri"/>
        </w:rPr>
        <w:t>,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proofErr w:type="spellStart"/>
      <w:r w:rsidR="00C12A65" w:rsidRPr="001905A8">
        <w:rPr>
          <w:rFonts w:ascii="Calibri" w:hAnsi="Calibri" w:cs="Calibri"/>
        </w:rPr>
        <w:t>dbSNP</w:t>
      </w:r>
      <w:proofErr w:type="spellEnd"/>
      <w:r w:rsidR="00C12A65" w:rsidRPr="001905A8">
        <w:rPr>
          <w:rFonts w:ascii="Calibri" w:hAnsi="Calibri" w:cs="Calibri"/>
        </w:rPr>
        <w:t>,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proofErr w:type="spellStart"/>
      <w:r w:rsidR="00EF25B1" w:rsidRPr="001905A8">
        <w:rPr>
          <w:rFonts w:ascii="Calibri" w:hAnsi="Calibri" w:cs="Calibri"/>
        </w:rPr>
        <w:t>e</w:t>
      </w:r>
      <w:r w:rsidR="000F6D96" w:rsidRPr="001905A8">
        <w:rPr>
          <w:rFonts w:ascii="Calibri" w:hAnsi="Calibri" w:cs="Calibri"/>
        </w:rPr>
        <w:t>QTL</w:t>
      </w:r>
      <w:proofErr w:type="spellEnd"/>
      <w:r w:rsidR="000F6D96" w:rsidRPr="001905A8">
        <w:rPr>
          <w:rFonts w:ascii="Calibri" w:hAnsi="Calibri" w:cs="Calibri"/>
        </w:rPr>
        <w:t xml:space="preserve">,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xml:space="preserve">. </w:t>
      </w:r>
      <w:proofErr w:type="spellStart"/>
      <w:r w:rsidR="00EF25B1" w:rsidRPr="001905A8">
        <w:rPr>
          <w:rFonts w:ascii="Calibri" w:hAnsi="Calibri" w:cs="Calibri"/>
        </w:rPr>
        <w:t>pQTL</w:t>
      </w:r>
      <w:proofErr w:type="spellEnd"/>
      <w:r w:rsidR="00EF25B1" w:rsidRPr="001905A8">
        <w:rPr>
          <w:rFonts w:ascii="Calibri" w:hAnsi="Calibri" w:cs="Calibri"/>
        </w:rPr>
        <w:t>,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6C1D33">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6"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7"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51E9E4E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8F4E8E">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38&lt;/sup&gt;","plainTextFormattedCitation":"38","previouslyFormattedCitation":"&lt;sup&gt;38&lt;/sup&gt;"},"properties":{"noteIndex":0},"schema":"https://github.com/citation-style-language/schema/raw/master/csl-citation.json"}</w:instrText>
            </w:r>
            <w:r w:rsidR="00846CF0" w:rsidRPr="001905A8">
              <w:rPr>
                <w:rFonts w:ascii="Calibri" w:hAnsi="Calibri" w:cs="Calibri"/>
              </w:rPr>
              <w:fldChar w:fldCharType="separate"/>
            </w:r>
            <w:r w:rsidR="00D157FE" w:rsidRPr="00D157FE">
              <w:rPr>
                <w:rFonts w:ascii="Calibri" w:hAnsi="Calibri" w:cs="Calibri"/>
                <w:noProof/>
                <w:vertAlign w:val="superscript"/>
              </w:rPr>
              <w:t>38</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6C1D33"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proofErr w:type="spellStart"/>
            <w:r w:rsidR="002E5D2A" w:rsidRPr="001905A8">
              <w:rPr>
                <w:rFonts w:ascii="Calibri" w:hAnsi="Calibri" w:cs="Calibri"/>
              </w:rPr>
              <w:t>gwasvcf</w:t>
            </w:r>
            <w:proofErr w:type="spellEnd"/>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6C1D3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9"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proofErr w:type="spellStart"/>
            <w:r w:rsidRPr="001905A8">
              <w:rPr>
                <w:rFonts w:ascii="Calibri" w:hAnsi="Calibri" w:cs="Calibri"/>
              </w:rPr>
              <w:t>p</w:t>
            </w:r>
            <w:r w:rsidR="002E5D2A" w:rsidRPr="001905A8">
              <w:rPr>
                <w:rFonts w:ascii="Calibri" w:hAnsi="Calibri" w:cs="Calibri"/>
              </w:rPr>
              <w:t>ygwasvcf</w:t>
            </w:r>
            <w:proofErr w:type="spellEnd"/>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6C1D33"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0"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proofErr w:type="spellStart"/>
            <w:r w:rsidR="006834C9" w:rsidRPr="001905A8">
              <w:rPr>
                <w:rFonts w:ascii="Calibri" w:hAnsi="Calibri" w:cs="Calibri"/>
              </w:rPr>
              <w:t>g</w:t>
            </w:r>
            <w:r w:rsidR="004E57F4" w:rsidRPr="001905A8">
              <w:rPr>
                <w:rFonts w:ascii="Calibri" w:hAnsi="Calibri" w:cs="Calibri"/>
              </w:rPr>
              <w:t>wasglue</w:t>
            </w:r>
            <w:proofErr w:type="spellEnd"/>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6C1D3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1"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6C1D33"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2" w:history="1">
              <w:r w:rsidR="00DA789F" w:rsidRPr="001905A8">
                <w:rPr>
                  <w:rStyle w:val="Hyperlink"/>
                  <w:rFonts w:ascii="Calibri" w:hAnsi="Calibri" w:cs="Calibri"/>
                </w:rPr>
                <w:t>http://github.com/explodecomputer/ldsc</w:t>
              </w:r>
            </w:hyperlink>
          </w:p>
        </w:tc>
      </w:tr>
    </w:tbl>
    <w:p w14:paraId="39DFB366" w14:textId="60419832"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w:t>
      </w:r>
      <w:r w:rsidR="00D761F6">
        <w:rPr>
          <w:rFonts w:ascii="Calibri" w:hAnsi="Calibri" w:cs="Calibri"/>
        </w:rPr>
        <w:t xml:space="preserve"> </w:t>
      </w:r>
      <w:r w:rsidR="00D761F6" w:rsidRPr="001E77A4">
        <w:rPr>
          <w:rFonts w:ascii="Calibri" w:hAnsi="Calibri" w:cs="Calibri"/>
        </w:rPr>
        <w:t>NHGRI-</w:t>
      </w:r>
      <w:r w:rsidR="003B57DB" w:rsidRPr="001905A8">
        <w:rPr>
          <w:rFonts w:ascii="Calibri" w:hAnsi="Calibri" w:cs="Calibri"/>
        </w:rPr>
        <w:t>EBI,</w:t>
      </w:r>
      <w:r w:rsidR="00D761F6">
        <w:rPr>
          <w:rFonts w:ascii="Calibri" w:hAnsi="Calibri" w:cs="Calibri"/>
        </w:rPr>
        <w:t xml:space="preserve"> </w:t>
      </w:r>
      <w:r w:rsidR="00D761F6" w:rsidRPr="00D761F6">
        <w:rPr>
          <w:rFonts w:ascii="Calibri" w:hAnsi="Calibri" w:cs="Calibri"/>
        </w:rPr>
        <w:t>National Human Genome Research Institute</w:t>
      </w:r>
      <w:r w:rsidR="00D761F6">
        <w:rPr>
          <w:rFonts w:ascii="Calibri" w:hAnsi="Calibri" w:cs="Calibri"/>
        </w:rPr>
        <w:t xml:space="preserve"> and </w:t>
      </w:r>
      <w:r w:rsidR="004C1A08" w:rsidRPr="001905A8">
        <w:rPr>
          <w:rFonts w:ascii="Calibri" w:hAnsi="Calibri" w:cs="Calibri"/>
        </w:rPr>
        <w:t>European Bioinformatics</w:t>
      </w:r>
      <w:r w:rsidR="00D761F6">
        <w:rPr>
          <w:rFonts w:ascii="Calibri" w:hAnsi="Calibri" w:cs="Calibri"/>
        </w:rPr>
        <w:t xml:space="preserve"> </w:t>
      </w:r>
      <w:r w:rsidR="004C1A08" w:rsidRPr="001905A8">
        <w:rPr>
          <w:rFonts w:ascii="Calibri" w:hAnsi="Calibri" w:cs="Calibri"/>
        </w:rPr>
        <w:t>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commentRangeStart w:id="34"/>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commentRangeEnd w:id="34"/>
      <w:r w:rsidR="00357019">
        <w:rPr>
          <w:rStyle w:val="CommentReference"/>
        </w:rPr>
        <w:commentReference w:id="34"/>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3">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4">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8775B55"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proofErr w:type="spellStart"/>
      <w:r w:rsidRPr="001905A8">
        <w:rPr>
          <w:rFonts w:ascii="Calibri" w:hAnsi="Calibri" w:cs="Calibri"/>
        </w:rPr>
        <w:t>dbSNP</w:t>
      </w:r>
      <w:proofErr w:type="spellEnd"/>
      <w:r w:rsidRPr="001905A8">
        <w:rPr>
          <w:rFonts w:ascii="Calibri" w:hAnsi="Calibri" w:cs="Calibri"/>
        </w:rPr>
        <w:t xml:space="preserve">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8F4E8E">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8F4E8E">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rPr>
        <w:fldChar w:fldCharType="separate"/>
      </w:r>
      <w:r w:rsidR="00D157FE" w:rsidRPr="00D157FE">
        <w:rPr>
          <w:rFonts w:ascii="Calibri" w:hAnsi="Calibri" w:cs="Calibri"/>
          <w:noProof/>
          <w:vertAlign w:val="superscript"/>
        </w:rPr>
        <w:t>19</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5D5B7D06" w:rsidR="00461868" w:rsidRPr="001905A8" w:rsidRDefault="008B7E0F" w:rsidP="00E5000C">
      <w:pPr>
        <w:rPr>
          <w:rFonts w:ascii="Calibri" w:hAnsi="Calibri" w:cs="Calibri"/>
        </w:rPr>
      </w:pPr>
      <w:commentRangeStart w:id="35"/>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B7240E">
        <w:rPr>
          <w:rFonts w:ascii="Calibri" w:hAnsi="Calibri" w:cs="Calibri"/>
        </w:rPr>
        <w:t xml:space="preserve">Reserved fields for </w:t>
      </w:r>
      <w:r w:rsidR="006402B7" w:rsidRPr="001905A8">
        <w:rPr>
          <w:rFonts w:ascii="Calibri" w:hAnsi="Calibri" w:cs="Calibri"/>
        </w:rPr>
        <w:t xml:space="preserve">GWAS-VCF </w:t>
      </w:r>
      <w:r w:rsidR="00B7240E">
        <w:rPr>
          <w:rFonts w:ascii="Calibri" w:hAnsi="Calibri" w:cs="Calibri"/>
        </w:rPr>
        <w:t>file metadata</w:t>
      </w:r>
      <w:commentRangeEnd w:id="35"/>
      <w:r w:rsidR="00F67FF9">
        <w:rPr>
          <w:rStyle w:val="CommentReference"/>
        </w:rPr>
        <w:commentReference w:id="35"/>
      </w:r>
    </w:p>
    <w:tbl>
      <w:tblPr>
        <w:tblStyle w:val="GridTable4-Accent5"/>
        <w:tblW w:w="9510" w:type="dxa"/>
        <w:tblLook w:val="04A0" w:firstRow="1" w:lastRow="0" w:firstColumn="1" w:lastColumn="0" w:noHBand="0" w:noVBand="1"/>
      </w:tblPr>
      <w:tblGrid>
        <w:gridCol w:w="2750"/>
        <w:gridCol w:w="1066"/>
        <w:gridCol w:w="5694"/>
      </w:tblGrid>
      <w:tr w:rsidR="004C3CED" w:rsidRPr="001905A8"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66" w:type="dxa"/>
            <w:noWrap/>
            <w:hideMark/>
          </w:tcPr>
          <w:p w14:paraId="598A01FA" w14:textId="5E1F86ED" w:rsidR="004C3CED" w:rsidRPr="001905A8" w:rsidRDefault="00B7240E"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Location</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1767AD" w:rsidRPr="001905A8"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1905A8" w:rsidRDefault="001767AD" w:rsidP="001767AD">
            <w:pPr>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Trait </w:t>
            </w:r>
            <w:r w:rsidR="00F1461E">
              <w:rPr>
                <w:rFonts w:ascii="Calibri" w:eastAsia="Times New Roman" w:hAnsi="Calibri" w:cs="Calibri"/>
                <w:color w:val="000000"/>
                <w:lang w:eastAsia="en-GB"/>
              </w:rPr>
              <w:t>fields</w:t>
            </w:r>
          </w:p>
        </w:tc>
      </w:tr>
      <w:tr w:rsidR="006D1117" w:rsidRPr="001905A8"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66" w:type="dxa"/>
            <w:noWrap/>
          </w:tcPr>
          <w:p w14:paraId="7D647195" w14:textId="3CD826E1"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1166678E" w14:textId="57D9161E"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w:t>
            </w:r>
            <w:r w:rsidR="00C521A0">
              <w:rPr>
                <w:rFonts w:ascii="Calibri" w:eastAsia="Times New Roman" w:hAnsi="Calibri" w:cs="Calibri"/>
                <w:color w:val="000000"/>
                <w:lang w:eastAsia="en-GB"/>
              </w:rPr>
              <w:t>n</w:t>
            </w:r>
          </w:p>
        </w:tc>
      </w:tr>
      <w:tr w:rsidR="001F1016" w:rsidRPr="001905A8"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1905A8" w:rsidRDefault="001F1016" w:rsidP="00646C13">
            <w:pPr>
              <w:rPr>
                <w:rFonts w:ascii="Calibri" w:eastAsia="Times New Roman" w:hAnsi="Calibri" w:cs="Calibri"/>
                <w:color w:val="000000"/>
                <w:lang w:eastAsia="en-GB"/>
              </w:rPr>
            </w:pPr>
            <w:r>
              <w:rPr>
                <w:rFonts w:ascii="Calibri" w:eastAsia="Times New Roman" w:hAnsi="Calibri" w:cs="Calibri"/>
                <w:color w:val="000000"/>
                <w:lang w:eastAsia="en-GB"/>
              </w:rPr>
              <w:t>Ontology</w:t>
            </w:r>
          </w:p>
        </w:tc>
        <w:tc>
          <w:tcPr>
            <w:tcW w:w="1066" w:type="dxa"/>
            <w:noWrap/>
          </w:tcPr>
          <w:p w14:paraId="0CF47C02" w14:textId="23A1BF31" w:rsidR="001F1016" w:rsidRDefault="001F1016"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1A460742" w14:textId="2ED2F08C" w:rsidR="001F1016" w:rsidRPr="001905A8" w:rsidRDefault="00C521A0"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Ontology used to describe phenotype</w:t>
            </w:r>
            <w:r w:rsidR="007202ED">
              <w:rPr>
                <w:rFonts w:ascii="Calibri" w:eastAsia="Times New Roman" w:hAnsi="Calibri" w:cs="Calibri"/>
                <w:color w:val="000000"/>
                <w:lang w:eastAsia="en-GB"/>
              </w:rPr>
              <w:t xml:space="preserve"> (or null if ontology not used)</w:t>
            </w:r>
          </w:p>
        </w:tc>
      </w:tr>
      <w:tr w:rsidR="006D1117" w:rsidRPr="001905A8"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66" w:type="dxa"/>
            <w:noWrap/>
          </w:tcPr>
          <w:p w14:paraId="4C915EDF" w14:textId="53253574"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1905A8" w:rsidRDefault="00135A3C" w:rsidP="00646C13">
            <w:pPr>
              <w:rPr>
                <w:rFonts w:ascii="Calibri" w:eastAsia="Times New Roman" w:hAnsi="Calibri" w:cs="Calibri"/>
                <w:color w:val="000000"/>
                <w:lang w:eastAsia="en-GB"/>
              </w:rPr>
            </w:pPr>
            <w:r>
              <w:rPr>
                <w:rFonts w:ascii="Calibri" w:eastAsia="Times New Roman" w:hAnsi="Calibri" w:cs="Calibri"/>
                <w:color w:val="000000"/>
                <w:lang w:eastAsia="en-GB"/>
              </w:rPr>
              <w:t>Article</w:t>
            </w:r>
          </w:p>
        </w:tc>
        <w:tc>
          <w:tcPr>
            <w:tcW w:w="1066" w:type="dxa"/>
            <w:noWrap/>
          </w:tcPr>
          <w:p w14:paraId="7320D53F" w14:textId="3E868C80"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4DA1D7B5" w14:textId="76456C1A" w:rsidR="006D1117" w:rsidRPr="001905A8" w:rsidRDefault="00135A3C"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Reference to publication in u</w:t>
            </w:r>
            <w:r w:rsidRPr="00135A3C">
              <w:rPr>
                <w:rFonts w:ascii="Calibri" w:eastAsia="Times New Roman" w:hAnsi="Calibri" w:cs="Calibri"/>
                <w:color w:val="000000"/>
                <w:lang w:eastAsia="en-GB"/>
              </w:rPr>
              <w:t xml:space="preserve">niform </w:t>
            </w:r>
            <w:r>
              <w:rPr>
                <w:rFonts w:ascii="Calibri" w:eastAsia="Times New Roman" w:hAnsi="Calibri" w:cs="Calibri"/>
                <w:color w:val="000000"/>
                <w:lang w:eastAsia="en-GB"/>
              </w:rPr>
              <w:t>r</w:t>
            </w:r>
            <w:r w:rsidRPr="00135A3C">
              <w:rPr>
                <w:rFonts w:ascii="Calibri" w:eastAsia="Times New Roman" w:hAnsi="Calibri" w:cs="Calibri"/>
                <w:color w:val="000000"/>
                <w:lang w:eastAsia="en-GB"/>
              </w:rPr>
              <w:t xml:space="preserve">esource </w:t>
            </w:r>
            <w:r>
              <w:rPr>
                <w:rFonts w:ascii="Calibri" w:eastAsia="Times New Roman" w:hAnsi="Calibri" w:cs="Calibri"/>
                <w:color w:val="000000"/>
                <w:lang w:eastAsia="en-GB"/>
              </w:rPr>
              <w:t>i</w:t>
            </w:r>
            <w:r w:rsidRPr="00135A3C">
              <w:rPr>
                <w:rFonts w:ascii="Calibri" w:eastAsia="Times New Roman" w:hAnsi="Calibri" w:cs="Calibri"/>
                <w:color w:val="000000"/>
                <w:lang w:eastAsia="en-GB"/>
              </w:rPr>
              <w:t xml:space="preserve">dentifier </w:t>
            </w:r>
            <w:r>
              <w:rPr>
                <w:rFonts w:ascii="Calibri" w:eastAsia="Times New Roman" w:hAnsi="Calibri" w:cs="Calibri"/>
                <w:color w:val="000000"/>
                <w:lang w:eastAsia="en-GB"/>
              </w:rPr>
              <w:t xml:space="preserve">format </w:t>
            </w:r>
            <w:r w:rsidR="005F018B">
              <w:rPr>
                <w:rFonts w:ascii="Calibri" w:eastAsia="Times New Roman" w:hAnsi="Calibri" w:cs="Calibri"/>
                <w:color w:val="000000"/>
                <w:lang w:eastAsia="en-GB"/>
              </w:rPr>
              <w:t>(</w:t>
            </w:r>
            <w:proofErr w:type="spellStart"/>
            <w:r w:rsidR="005F018B">
              <w:rPr>
                <w:rFonts w:ascii="Calibri" w:eastAsia="Times New Roman" w:hAnsi="Calibri" w:cs="Calibri"/>
                <w:color w:val="000000"/>
                <w:lang w:eastAsia="en-GB"/>
              </w:rPr>
              <w:t>scheme:path</w:t>
            </w:r>
            <w:proofErr w:type="spellEnd"/>
            <w:r w:rsidR="005F018B">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i.e. </w:t>
            </w:r>
            <w:r w:rsidR="005F018B">
              <w:rPr>
                <w:rFonts w:ascii="Calibri" w:eastAsia="Times New Roman" w:hAnsi="Calibri" w:cs="Calibri"/>
                <w:color w:val="000000"/>
                <w:lang w:eastAsia="en-GB"/>
              </w:rPr>
              <w:t>doi:</w:t>
            </w:r>
            <w:r w:rsidR="008C1184" w:rsidRPr="008C1184">
              <w:rPr>
                <w:rFonts w:ascii="Calibri" w:eastAsia="Times New Roman" w:hAnsi="Calibri" w:cs="Calibri"/>
                <w:color w:val="000000"/>
                <w:lang w:eastAsia="en-GB"/>
              </w:rPr>
              <w:t>10.1000/xyz123</w:t>
            </w:r>
            <w:r w:rsidR="008C1184">
              <w:rPr>
                <w:rFonts w:ascii="Calibri" w:eastAsia="Times New Roman" w:hAnsi="Calibri" w:cs="Calibri"/>
                <w:color w:val="000000"/>
                <w:lang w:eastAsia="en-GB"/>
              </w:rPr>
              <w:t xml:space="preserve"> or pubmed:12345</w:t>
            </w:r>
          </w:p>
        </w:tc>
      </w:tr>
      <w:tr w:rsidR="006D1117" w:rsidRPr="001905A8"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66" w:type="dxa"/>
            <w:noWrap/>
          </w:tcPr>
          <w:p w14:paraId="5755A109" w14:textId="184B8B03"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tcPr>
          <w:p w14:paraId="0B0FCD8F" w14:textId="51A365D0"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8F4E8E">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39&lt;/sup&gt;","plainTextFormattedCitation":"39","previouslyFormattedCitation":"&lt;sup&gt;39&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D157FE" w:rsidRPr="00D157FE">
              <w:rPr>
                <w:rFonts w:ascii="Calibri" w:eastAsia="Times New Roman" w:hAnsi="Calibri" w:cs="Calibri"/>
                <w:noProof/>
                <w:color w:val="000000"/>
                <w:vertAlign w:val="superscript"/>
                <w:lang w:eastAsia="en-GB"/>
              </w:rPr>
              <w:t>39</w:t>
            </w:r>
            <w:r w:rsidR="002E7F87">
              <w:rPr>
                <w:rFonts w:ascii="Calibri" w:eastAsia="Times New Roman" w:hAnsi="Calibri" w:cs="Calibri"/>
                <w:color w:val="000000"/>
                <w:lang w:eastAsia="en-GB"/>
              </w:rPr>
              <w:fldChar w:fldCharType="end"/>
            </w:r>
          </w:p>
        </w:tc>
      </w:tr>
      <w:tr w:rsidR="001767AD" w:rsidRPr="001905A8"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TotalControls</w:t>
            </w:r>
            <w:proofErr w:type="spellEnd"/>
            <w:r w:rsidRPr="001905A8">
              <w:rPr>
                <w:rFonts w:ascii="Calibri" w:eastAsia="Times New Roman" w:hAnsi="Calibri" w:cs="Calibri"/>
                <w:color w:val="000000"/>
                <w:lang w:eastAsia="en-GB"/>
              </w:rPr>
              <w:t>*</w:t>
            </w:r>
          </w:p>
        </w:tc>
        <w:tc>
          <w:tcPr>
            <w:tcW w:w="1066" w:type="dxa"/>
            <w:noWrap/>
            <w:hideMark/>
          </w:tcPr>
          <w:p w14:paraId="5CD17E34" w14:textId="7308FFFD"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TotalCases</w:t>
            </w:r>
            <w:proofErr w:type="spellEnd"/>
          </w:p>
        </w:tc>
        <w:tc>
          <w:tcPr>
            <w:tcW w:w="1066" w:type="dxa"/>
            <w:noWrap/>
            <w:hideMark/>
          </w:tcPr>
          <w:p w14:paraId="641E70E2" w14:textId="4057DD76" w:rsidR="006D1117" w:rsidRPr="001905A8" w:rsidRDefault="00B7240E"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1767AD" w:rsidRPr="001905A8"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roofErr w:type="spellEnd"/>
            <w:r w:rsidR="006D1117" w:rsidRPr="001905A8">
              <w:rPr>
                <w:rFonts w:ascii="Calibri" w:eastAsia="Times New Roman" w:hAnsi="Calibri" w:cs="Calibri"/>
                <w:color w:val="000000"/>
                <w:lang w:eastAsia="en-GB"/>
              </w:rPr>
              <w:t>*</w:t>
            </w:r>
          </w:p>
        </w:tc>
        <w:tc>
          <w:tcPr>
            <w:tcW w:w="1066" w:type="dxa"/>
            <w:noWrap/>
            <w:hideMark/>
          </w:tcPr>
          <w:p w14:paraId="1C4A6840" w14:textId="42670C01" w:rsidR="006D1117" w:rsidRPr="001905A8" w:rsidRDefault="00B7240E"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6D8E1A5E" w14:textId="0C87591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5D3CCC">
              <w:rPr>
                <w:rFonts w:ascii="Calibri" w:eastAsia="Times New Roman" w:hAnsi="Calibri" w:cs="Calibri"/>
                <w:color w:val="000000"/>
                <w:lang w:eastAsia="en-GB"/>
              </w:rPr>
              <w:t>outcome</w:t>
            </w:r>
            <w:r w:rsidR="00C512A6">
              <w:rPr>
                <w:rFonts w:ascii="Calibri" w:eastAsia="Times New Roman" w:hAnsi="Calibri" w:cs="Calibri"/>
                <w:color w:val="000000"/>
                <w:lang w:eastAsia="en-GB"/>
              </w:rPr>
              <w:t xml:space="preserve">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TotalVariants</w:t>
            </w:r>
            <w:proofErr w:type="spellEnd"/>
            <w:r w:rsidR="00E3218D" w:rsidRPr="001905A8">
              <w:rPr>
                <w:rFonts w:ascii="Calibri" w:eastAsia="Times New Roman" w:hAnsi="Calibri" w:cs="Calibri"/>
                <w:color w:val="000000"/>
                <w:lang w:eastAsia="en-GB"/>
              </w:rPr>
              <w:t>*</w:t>
            </w:r>
          </w:p>
        </w:tc>
        <w:tc>
          <w:tcPr>
            <w:tcW w:w="1066" w:type="dxa"/>
            <w:noWrap/>
            <w:hideMark/>
          </w:tcPr>
          <w:p w14:paraId="377B0DFC" w14:textId="091BD6D9"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1767AD" w:rsidRPr="001905A8"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VariantsNotRead</w:t>
            </w:r>
            <w:proofErr w:type="spellEnd"/>
            <w:r w:rsidR="00E3218D" w:rsidRPr="001905A8">
              <w:rPr>
                <w:rFonts w:ascii="Calibri" w:eastAsia="Times New Roman" w:hAnsi="Calibri" w:cs="Calibri"/>
                <w:color w:val="000000"/>
                <w:lang w:eastAsia="en-GB"/>
              </w:rPr>
              <w:t>*</w:t>
            </w:r>
          </w:p>
        </w:tc>
        <w:tc>
          <w:tcPr>
            <w:tcW w:w="1066" w:type="dxa"/>
            <w:noWrap/>
            <w:hideMark/>
          </w:tcPr>
          <w:p w14:paraId="66EDD6F6" w14:textId="103E9466" w:rsidR="004C3CED" w:rsidRPr="001905A8" w:rsidRDefault="00B7240E"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HarmonisedVariants</w:t>
            </w:r>
            <w:proofErr w:type="spellEnd"/>
            <w:r w:rsidR="00E3218D" w:rsidRPr="001905A8">
              <w:rPr>
                <w:rFonts w:ascii="Calibri" w:eastAsia="Times New Roman" w:hAnsi="Calibri" w:cs="Calibri"/>
                <w:color w:val="000000"/>
                <w:lang w:eastAsia="en-GB"/>
              </w:rPr>
              <w:t>*</w:t>
            </w:r>
          </w:p>
        </w:tc>
        <w:tc>
          <w:tcPr>
            <w:tcW w:w="1066" w:type="dxa"/>
            <w:noWrap/>
            <w:hideMark/>
          </w:tcPr>
          <w:p w14:paraId="4EB7EF5E" w14:textId="7C6D4F53"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1767AD" w:rsidRPr="001905A8"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VariantsNotHarmonised</w:t>
            </w:r>
            <w:proofErr w:type="spellEnd"/>
            <w:r w:rsidR="00E3218D" w:rsidRPr="001905A8">
              <w:rPr>
                <w:rFonts w:ascii="Calibri" w:eastAsia="Times New Roman" w:hAnsi="Calibri" w:cs="Calibri"/>
                <w:color w:val="000000"/>
                <w:lang w:eastAsia="en-GB"/>
              </w:rPr>
              <w:t>*</w:t>
            </w:r>
          </w:p>
        </w:tc>
        <w:tc>
          <w:tcPr>
            <w:tcW w:w="1066" w:type="dxa"/>
            <w:noWrap/>
            <w:hideMark/>
          </w:tcPr>
          <w:p w14:paraId="04FC29D3" w14:textId="0F63544A" w:rsidR="004C3CED" w:rsidRPr="001905A8" w:rsidRDefault="00B7240E"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SwitchedAlleles</w:t>
            </w:r>
            <w:proofErr w:type="spellEnd"/>
            <w:r w:rsidR="00E3218D" w:rsidRPr="001905A8">
              <w:rPr>
                <w:rFonts w:ascii="Calibri" w:eastAsia="Times New Roman" w:hAnsi="Calibri" w:cs="Calibri"/>
                <w:color w:val="000000"/>
                <w:lang w:eastAsia="en-GB"/>
              </w:rPr>
              <w:t>*</w:t>
            </w:r>
          </w:p>
        </w:tc>
        <w:tc>
          <w:tcPr>
            <w:tcW w:w="1066" w:type="dxa"/>
            <w:noWrap/>
            <w:hideMark/>
          </w:tcPr>
          <w:p w14:paraId="263B3AEF" w14:textId="12A77AFB" w:rsidR="004C3CED" w:rsidRPr="001905A8" w:rsidRDefault="00B7240E"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Header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r w:rsidR="0087089F" w:rsidRPr="001905A8"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Default="00F1461E" w:rsidP="0087089F">
            <w:pPr>
              <w:jc w:val="center"/>
              <w:rPr>
                <w:rFonts w:ascii="Calibri" w:eastAsia="Times New Roman" w:hAnsi="Calibri" w:cs="Calibri"/>
                <w:color w:val="000000"/>
                <w:lang w:eastAsia="en-GB"/>
              </w:rPr>
            </w:pPr>
            <w:r>
              <w:rPr>
                <w:rFonts w:ascii="Calibri" w:eastAsia="Times New Roman" w:hAnsi="Calibri" w:cs="Calibri"/>
                <w:color w:val="000000"/>
                <w:lang w:eastAsia="en-GB"/>
              </w:rPr>
              <w:t>Variant fields</w:t>
            </w:r>
          </w:p>
        </w:tc>
      </w:tr>
      <w:tr w:rsidR="00E12FF6" w:rsidRPr="001905A8" w14:paraId="67223C80" w14:textId="77777777" w:rsidTr="00090C53">
        <w:trPr>
          <w:trHeight w:val="320"/>
          <w:ins w:id="36" w:author="Matt Lyon" w:date="2020-04-17T11:21:00Z"/>
        </w:trPr>
        <w:tc>
          <w:tcPr>
            <w:cnfStyle w:val="001000000000" w:firstRow="0" w:lastRow="0" w:firstColumn="1" w:lastColumn="0" w:oddVBand="0" w:evenVBand="0" w:oddHBand="0" w:evenHBand="0" w:firstRowFirstColumn="0" w:firstRowLastColumn="0" w:lastRowFirstColumn="0" w:lastRowLastColumn="0"/>
            <w:tcW w:w="2750" w:type="dxa"/>
            <w:noWrap/>
          </w:tcPr>
          <w:p w14:paraId="647B9A5B" w14:textId="40D99D10" w:rsidR="00E12FF6" w:rsidRDefault="00E12FF6" w:rsidP="00090C53">
            <w:pPr>
              <w:rPr>
                <w:ins w:id="37" w:author="Matt Lyon" w:date="2020-04-17T11:21:00Z"/>
                <w:rFonts w:ascii="Calibri" w:eastAsia="Times New Roman" w:hAnsi="Calibri" w:cs="Calibri"/>
                <w:color w:val="000000"/>
                <w:lang w:eastAsia="en-GB"/>
              </w:rPr>
            </w:pPr>
            <w:ins w:id="38" w:author="Matt Lyon" w:date="2020-04-17T11:21:00Z">
              <w:r>
                <w:rPr>
                  <w:rFonts w:ascii="Calibri" w:eastAsia="Times New Roman" w:hAnsi="Calibri" w:cs="Calibri"/>
                  <w:color w:val="000000"/>
                  <w:lang w:eastAsia="en-GB"/>
                </w:rPr>
                <w:t>ID</w:t>
              </w:r>
            </w:ins>
          </w:p>
        </w:tc>
        <w:tc>
          <w:tcPr>
            <w:tcW w:w="1066" w:type="dxa"/>
            <w:noWrap/>
          </w:tcPr>
          <w:p w14:paraId="74DD8838" w14:textId="69BDC11D" w:rsidR="00E12FF6" w:rsidRDefault="00E12FF6" w:rsidP="00090C53">
            <w:pPr>
              <w:cnfStyle w:val="000000000000" w:firstRow="0" w:lastRow="0" w:firstColumn="0" w:lastColumn="0" w:oddVBand="0" w:evenVBand="0" w:oddHBand="0" w:evenHBand="0" w:firstRowFirstColumn="0" w:firstRowLastColumn="0" w:lastRowFirstColumn="0" w:lastRowLastColumn="0"/>
              <w:rPr>
                <w:ins w:id="39" w:author="Matt Lyon" w:date="2020-04-17T11:21:00Z"/>
                <w:rFonts w:ascii="Calibri" w:eastAsia="Times New Roman" w:hAnsi="Calibri" w:cs="Calibri"/>
                <w:color w:val="000000"/>
                <w:lang w:eastAsia="en-GB"/>
              </w:rPr>
            </w:pPr>
            <w:ins w:id="40" w:author="Matt Lyon" w:date="2020-04-17T11:21:00Z">
              <w:r>
                <w:rPr>
                  <w:rFonts w:ascii="Calibri" w:eastAsia="Times New Roman" w:hAnsi="Calibri" w:cs="Calibri"/>
                  <w:color w:val="000000"/>
                  <w:lang w:eastAsia="en-GB"/>
                </w:rPr>
                <w:t>ID</w:t>
              </w:r>
            </w:ins>
          </w:p>
        </w:tc>
        <w:tc>
          <w:tcPr>
            <w:tcW w:w="5694" w:type="dxa"/>
            <w:noWrap/>
          </w:tcPr>
          <w:p w14:paraId="71BFD383" w14:textId="453D3A51" w:rsidR="00E12FF6" w:rsidRDefault="00E12FF6" w:rsidP="00090C53">
            <w:pPr>
              <w:cnfStyle w:val="000000000000" w:firstRow="0" w:lastRow="0" w:firstColumn="0" w:lastColumn="0" w:oddVBand="0" w:evenVBand="0" w:oddHBand="0" w:evenHBand="0" w:firstRowFirstColumn="0" w:firstRowLastColumn="0" w:lastRowFirstColumn="0" w:lastRowLastColumn="0"/>
              <w:rPr>
                <w:ins w:id="41" w:author="Matt Lyon" w:date="2020-04-17T11:21:00Z"/>
                <w:rFonts w:ascii="Calibri" w:eastAsia="Times New Roman" w:hAnsi="Calibri" w:cs="Calibri"/>
                <w:color w:val="000000"/>
                <w:lang w:eastAsia="en-GB"/>
              </w:rPr>
            </w:pPr>
            <w:ins w:id="42" w:author="Matt Lyon" w:date="2020-04-17T11:21:00Z">
              <w:r>
                <w:rPr>
                  <w:rFonts w:ascii="Calibri" w:eastAsia="Times New Roman" w:hAnsi="Calibri" w:cs="Calibri"/>
                  <w:color w:val="000000"/>
                  <w:lang w:eastAsia="en-GB"/>
                </w:rPr>
                <w:t xml:space="preserve">Optional </w:t>
              </w:r>
            </w:ins>
            <w:ins w:id="43" w:author="Matt Lyon" w:date="2020-04-17T11:25:00Z">
              <w:r w:rsidR="00C26F79">
                <w:rPr>
                  <w:rFonts w:ascii="Calibri" w:eastAsia="Times New Roman" w:hAnsi="Calibri" w:cs="Calibri"/>
                  <w:color w:val="000000"/>
                  <w:lang w:eastAsia="en-GB"/>
                </w:rPr>
                <w:t xml:space="preserve">unique </w:t>
              </w:r>
            </w:ins>
            <w:ins w:id="44" w:author="Matt Lyon" w:date="2020-04-17T11:21:00Z">
              <w:r>
                <w:rPr>
                  <w:rFonts w:ascii="Calibri" w:eastAsia="Times New Roman" w:hAnsi="Calibri" w:cs="Calibri"/>
                  <w:color w:val="000000"/>
                  <w:lang w:eastAsia="en-GB"/>
                </w:rPr>
                <w:t>locus identifier</w:t>
              </w:r>
            </w:ins>
          </w:p>
        </w:tc>
      </w:tr>
      <w:tr w:rsidR="00F45802" w:rsidRPr="001905A8" w14:paraId="065BDE6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6D9F08C0" w:rsidR="00F45802" w:rsidRPr="001905A8" w:rsidRDefault="00F45802" w:rsidP="00090C53">
            <w:pPr>
              <w:rPr>
                <w:rFonts w:ascii="Calibri" w:eastAsia="Times New Roman" w:hAnsi="Calibri" w:cs="Calibri"/>
                <w:color w:val="000000"/>
                <w:lang w:eastAsia="en-GB"/>
              </w:rPr>
            </w:pPr>
            <w:del w:id="45" w:author="Matt Lyon" w:date="2020-04-17T11:25:00Z">
              <w:r w:rsidDel="001267EB">
                <w:rPr>
                  <w:rFonts w:ascii="Calibri" w:eastAsia="Times New Roman" w:hAnsi="Calibri" w:cs="Calibri"/>
                  <w:color w:val="000000"/>
                  <w:lang w:eastAsia="en-GB"/>
                </w:rPr>
                <w:delText>dbSNP</w:delText>
              </w:r>
            </w:del>
            <w:ins w:id="46" w:author="Matt Lyon" w:date="2020-04-17T11:25:00Z">
              <w:r w:rsidR="001267EB">
                <w:rPr>
                  <w:rFonts w:ascii="Calibri" w:eastAsia="Times New Roman" w:hAnsi="Calibri" w:cs="Calibri"/>
                  <w:color w:val="000000"/>
                  <w:lang w:eastAsia="en-GB"/>
                </w:rPr>
                <w:t>RSID</w:t>
              </w:r>
            </w:ins>
          </w:p>
        </w:tc>
        <w:tc>
          <w:tcPr>
            <w:tcW w:w="1066" w:type="dxa"/>
            <w:noWrap/>
          </w:tcPr>
          <w:p w14:paraId="3E76CC0A" w14:textId="01760E8E" w:rsidR="00F45802" w:rsidRDefault="00F45802"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w:t>
            </w:r>
          </w:p>
        </w:tc>
        <w:tc>
          <w:tcPr>
            <w:tcW w:w="5694" w:type="dxa"/>
            <w:noWrap/>
          </w:tcPr>
          <w:p w14:paraId="6E7E825B" w14:textId="434624B6" w:rsidR="00F45802" w:rsidRPr="001905A8" w:rsidRDefault="006C7D0E"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Pr>
                <w:rFonts w:ascii="Calibri" w:eastAsia="Times New Roman" w:hAnsi="Calibri" w:cs="Calibri"/>
                <w:color w:val="000000"/>
                <w:lang w:eastAsia="en-GB"/>
              </w:rPr>
              <w:t>dbSNP</w:t>
            </w:r>
            <w:proofErr w:type="spellEnd"/>
            <w:r>
              <w:rPr>
                <w:rFonts w:ascii="Calibri" w:eastAsia="Times New Roman" w:hAnsi="Calibri" w:cs="Calibri"/>
                <w:color w:val="000000"/>
                <w:lang w:eastAsia="en-GB"/>
              </w:rPr>
              <w:t xml:space="preserve"> identifier for </w:t>
            </w:r>
            <w:r w:rsidR="007D1E69">
              <w:rPr>
                <w:rFonts w:ascii="Calibri" w:eastAsia="Times New Roman" w:hAnsi="Calibri" w:cs="Calibri"/>
                <w:color w:val="000000"/>
                <w:lang w:eastAsia="en-GB"/>
              </w:rPr>
              <w:t xml:space="preserve">variant </w:t>
            </w:r>
            <w:r>
              <w:rPr>
                <w:rFonts w:ascii="Calibri" w:eastAsia="Times New Roman" w:hAnsi="Calibri" w:cs="Calibri"/>
                <w:color w:val="000000"/>
                <w:lang w:eastAsia="en-GB"/>
              </w:rPr>
              <w:t>locus</w:t>
            </w:r>
          </w:p>
        </w:tc>
      </w:tr>
      <w:tr w:rsidR="00A325C1" w:rsidRPr="001905A8" w14:paraId="3D19AB1C"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AF</w:t>
            </w:r>
          </w:p>
        </w:tc>
        <w:tc>
          <w:tcPr>
            <w:tcW w:w="1066" w:type="dxa"/>
            <w:noWrap/>
          </w:tcPr>
          <w:p w14:paraId="76A1CD0F" w14:textId="2BDBE2EB" w:rsidR="00090C53" w:rsidRPr="001905A8" w:rsidRDefault="0062377C"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3844A924" w14:textId="6B0C1AA7"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p>
        </w:tc>
      </w:tr>
      <w:tr w:rsidR="000D2C58" w:rsidRPr="001905A8" w14:paraId="15F67851"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AC</w:t>
            </w:r>
          </w:p>
        </w:tc>
        <w:tc>
          <w:tcPr>
            <w:tcW w:w="1066" w:type="dxa"/>
            <w:noWrap/>
          </w:tcPr>
          <w:p w14:paraId="21C878E8" w14:textId="0EFFB422" w:rsidR="000D2C58" w:rsidRDefault="000D2C58"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22D30F16" w14:textId="5129DAFA" w:rsidR="000D2C58" w:rsidRPr="001905A8" w:rsidRDefault="00774C2F"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A</w:t>
            </w:r>
            <w:r w:rsidRPr="001905A8">
              <w:rPr>
                <w:rFonts w:ascii="Calibri" w:hAnsi="Calibri" w:cs="Calibri"/>
              </w:rPr>
              <w:t>llele count in called genotypes</w:t>
            </w:r>
          </w:p>
        </w:tc>
      </w:tr>
      <w:tr w:rsidR="000D2C58" w:rsidRPr="001905A8" w14:paraId="28FE3EA6"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AN</w:t>
            </w:r>
          </w:p>
        </w:tc>
        <w:tc>
          <w:tcPr>
            <w:tcW w:w="1066" w:type="dxa"/>
            <w:noWrap/>
          </w:tcPr>
          <w:p w14:paraId="07414942" w14:textId="02AE2797" w:rsidR="000D2C58" w:rsidRDefault="000D2C58"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6EA41D20" w14:textId="44E98C9B" w:rsidR="000D2C58" w:rsidRPr="001905A8" w:rsidRDefault="0057553E"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T</w:t>
            </w:r>
            <w:r w:rsidRPr="001905A8">
              <w:rPr>
                <w:rFonts w:ascii="Calibri" w:hAnsi="Calibri" w:cs="Calibri"/>
              </w:rPr>
              <w:t>otal number of alleles in called genotypes</w:t>
            </w:r>
          </w:p>
        </w:tc>
      </w:tr>
      <w:tr w:rsidR="000D2C58" w:rsidRPr="001905A8" w14:paraId="4F00194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1905A8" w:rsidRDefault="000D2C58" w:rsidP="00090C53">
            <w:pPr>
              <w:rPr>
                <w:rFonts w:ascii="Calibri" w:eastAsia="Times New Roman" w:hAnsi="Calibri" w:cs="Calibri"/>
                <w:color w:val="000000"/>
                <w:lang w:eastAsia="en-GB"/>
              </w:rPr>
            </w:pPr>
            <w:r>
              <w:rPr>
                <w:rFonts w:ascii="Calibri" w:eastAsia="Times New Roman" w:hAnsi="Calibri" w:cs="Calibri"/>
                <w:color w:val="000000"/>
                <w:lang w:eastAsia="en-GB"/>
              </w:rPr>
              <w:t>NS</w:t>
            </w:r>
          </w:p>
        </w:tc>
        <w:tc>
          <w:tcPr>
            <w:tcW w:w="1066" w:type="dxa"/>
            <w:noWrap/>
          </w:tcPr>
          <w:p w14:paraId="41EF5DB6" w14:textId="6E3177E9" w:rsidR="000D2C58" w:rsidRDefault="000D2C58"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Info or Sample</w:t>
            </w:r>
            <w:r w:rsidRPr="001905A8">
              <w:rPr>
                <w:rFonts w:ascii="Calibri" w:hAnsi="Calibri" w:cs="Calibri"/>
              </w:rPr>
              <w:t>¥</w:t>
            </w:r>
          </w:p>
        </w:tc>
        <w:tc>
          <w:tcPr>
            <w:tcW w:w="5694" w:type="dxa"/>
            <w:noWrap/>
          </w:tcPr>
          <w:p w14:paraId="16EAF685" w14:textId="78F89141" w:rsidR="000D2C58" w:rsidRPr="001905A8" w:rsidRDefault="00C567B0"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rPr>
              <w:t>N</w:t>
            </w:r>
            <w:r w:rsidRPr="001905A8">
              <w:rPr>
                <w:rFonts w:ascii="Calibri" w:hAnsi="Calibri" w:cs="Calibri"/>
              </w:rPr>
              <w:t>umber of samples/individuals with called genotypes</w:t>
            </w:r>
          </w:p>
        </w:tc>
      </w:tr>
      <w:tr w:rsidR="001767AD" w:rsidRPr="001905A8" w14:paraId="158D9AD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1066" w:type="dxa"/>
            <w:noWrap/>
          </w:tcPr>
          <w:p w14:paraId="15545FC2" w14:textId="7E5D87F9" w:rsidR="00090C53" w:rsidRPr="001905A8" w:rsidRDefault="00975635"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60EA3F5C" w14:textId="2B085AAC"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A325C1" w:rsidRPr="001905A8" w14:paraId="49B26960"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1066" w:type="dxa"/>
            <w:noWrap/>
          </w:tcPr>
          <w:p w14:paraId="49B100DB" w14:textId="53DD10C5"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267AA255" w14:textId="732A7B52"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Z-score provided if it was used to derive the ES and SE fields</w:t>
            </w:r>
          </w:p>
        </w:tc>
      </w:tr>
      <w:tr w:rsidR="001767AD" w:rsidRPr="001905A8" w14:paraId="2219A873"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1066" w:type="dxa"/>
            <w:noWrap/>
          </w:tcPr>
          <w:p w14:paraId="7E13403B" w14:textId="3FA60DD5"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43940F3E" w14:textId="0C8C46A7"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A325C1" w:rsidRPr="001905A8" w14:paraId="75077AFD"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1066" w:type="dxa"/>
            <w:noWrap/>
          </w:tcPr>
          <w:p w14:paraId="6977EB99" w14:textId="65364900" w:rsidR="00090C53" w:rsidRPr="001905A8" w:rsidRDefault="00121CB2"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389631F6" w14:textId="5CA38F90" w:rsidR="00090C53" w:rsidRPr="001905A8" w:rsidRDefault="00090C53" w:rsidP="00090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1767AD" w:rsidRPr="001905A8" w14:paraId="1A8975E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1905A8" w:rsidRDefault="00090C53" w:rsidP="00090C53">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1066" w:type="dxa"/>
            <w:noWrap/>
          </w:tcPr>
          <w:p w14:paraId="1472A785" w14:textId="6E9B746A" w:rsidR="00090C53" w:rsidRPr="001905A8" w:rsidRDefault="001A0BD4"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Info or </w:t>
            </w:r>
            <w:r w:rsidR="00090C53">
              <w:rPr>
                <w:rFonts w:ascii="Calibri" w:eastAsia="Times New Roman" w:hAnsi="Calibri" w:cs="Calibri"/>
                <w:color w:val="000000"/>
                <w:lang w:eastAsia="en-GB"/>
              </w:rPr>
              <w:t>Sample</w:t>
            </w:r>
            <w:r w:rsidR="0081144D" w:rsidRPr="001905A8">
              <w:rPr>
                <w:rFonts w:ascii="Calibri" w:hAnsi="Calibri" w:cs="Calibri"/>
              </w:rPr>
              <w:t>¥</w:t>
            </w:r>
          </w:p>
        </w:tc>
        <w:tc>
          <w:tcPr>
            <w:tcW w:w="5694" w:type="dxa"/>
            <w:noWrap/>
          </w:tcPr>
          <w:p w14:paraId="0D914ED2" w14:textId="2A81CF6C" w:rsidR="00090C53" w:rsidRPr="001905A8" w:rsidRDefault="00090C53" w:rsidP="00090C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del w:id="47" w:author="Matt Lyon" w:date="2020-04-17T11:00:00Z">
              <w:r w:rsidRPr="001905A8" w:rsidDel="00723FEE">
                <w:rPr>
                  <w:rFonts w:ascii="Calibri" w:eastAsia="Times New Roman" w:hAnsi="Calibri" w:cs="Calibri"/>
                  <w:color w:val="000000"/>
                  <w:lang w:eastAsia="en-GB"/>
                </w:rPr>
                <w:delText xml:space="preserve">Study </w:delText>
              </w:r>
            </w:del>
            <w:ins w:id="48" w:author="Matt Lyon" w:date="2020-04-17T11:00:00Z">
              <w:r w:rsidR="00723FEE">
                <w:rPr>
                  <w:rFonts w:ascii="Calibri" w:eastAsia="Times New Roman" w:hAnsi="Calibri" w:cs="Calibri"/>
                  <w:color w:val="000000"/>
                  <w:lang w:eastAsia="en-GB"/>
                </w:rPr>
                <w:t>Trait</w:t>
              </w:r>
              <w:r w:rsidR="00723FEE" w:rsidRPr="001905A8">
                <w:rPr>
                  <w:rFonts w:ascii="Calibri" w:eastAsia="Times New Roman" w:hAnsi="Calibri" w:cs="Calibri"/>
                  <w:color w:val="000000"/>
                  <w:lang w:eastAsia="en-GB"/>
                </w:rPr>
                <w:t xml:space="preserve"> </w:t>
              </w:r>
            </w:ins>
            <w:r w:rsidRPr="001905A8">
              <w:rPr>
                <w:rFonts w:ascii="Calibri" w:eastAsia="Times New Roman" w:hAnsi="Calibri" w:cs="Calibri"/>
                <w:color w:val="000000"/>
                <w:lang w:eastAsia="en-GB"/>
              </w:rPr>
              <w:t>variant identifier</w:t>
            </w:r>
          </w:p>
        </w:tc>
      </w:tr>
      <w:tr w:rsidR="00A325C1" w:rsidRPr="001905A8" w14:paraId="4D26B08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p>
        </w:tc>
        <w:tc>
          <w:tcPr>
            <w:tcW w:w="1066" w:type="dxa"/>
            <w:noWrap/>
          </w:tcPr>
          <w:p w14:paraId="1E972D65" w14:textId="77777777" w:rsidR="00A325C1"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28B5450C"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A325C1" w:rsidRPr="001905A8" w14:paraId="2A9A84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p>
        </w:tc>
        <w:tc>
          <w:tcPr>
            <w:tcW w:w="1066" w:type="dxa"/>
            <w:noWrap/>
          </w:tcPr>
          <w:p w14:paraId="560D3AA6"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548FC58D" w14:textId="77777777" w:rsidR="00A325C1" w:rsidRPr="001905A8" w:rsidRDefault="00A325C1" w:rsidP="001847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A325C1" w:rsidRPr="001905A8" w14:paraId="03661F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1905A8" w:rsidRDefault="00A325C1" w:rsidP="001847A7">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p>
        </w:tc>
        <w:tc>
          <w:tcPr>
            <w:tcW w:w="1066" w:type="dxa"/>
            <w:noWrap/>
          </w:tcPr>
          <w:p w14:paraId="30BC8E7B"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Sample</w:t>
            </w:r>
          </w:p>
        </w:tc>
        <w:tc>
          <w:tcPr>
            <w:tcW w:w="5694" w:type="dxa"/>
            <w:noWrap/>
          </w:tcPr>
          <w:p w14:paraId="4CB2D36F" w14:textId="77777777" w:rsidR="00A325C1" w:rsidRPr="001905A8" w:rsidRDefault="00A325C1" w:rsidP="001847A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-log10 P-value for effect estimate</w:t>
            </w:r>
          </w:p>
        </w:tc>
      </w:tr>
    </w:tbl>
    <w:p w14:paraId="24B89E4B" w14:textId="37E2D7E7" w:rsidR="00D270C6" w:rsidRPr="001905A8" w:rsidRDefault="00F45802">
      <w:pPr>
        <w:rPr>
          <w:rFonts w:ascii="Calibri" w:hAnsi="Calibri" w:cs="Calibri"/>
        </w:rPr>
      </w:pPr>
      <w:r>
        <w:rPr>
          <w:rFonts w:ascii="Calibri" w:hAnsi="Calibri" w:cs="Calibri"/>
        </w:rPr>
        <w:lastRenderedPageBreak/>
        <w:t>Header, VCF header. Info, VCF variant-level information field. Sample, VCF trait-level information.</w:t>
      </w:r>
      <w:r w:rsidR="005B3B7F">
        <w:rPr>
          <w:rFonts w:ascii="Calibri" w:hAnsi="Calibri" w:cs="Calibri"/>
        </w:rPr>
        <w:t xml:space="preserve"> </w:t>
      </w:r>
      <w:r w:rsidR="005B3B7F" w:rsidRPr="001905A8">
        <w:rPr>
          <w:rFonts w:ascii="Calibri" w:hAnsi="Calibri" w:cs="Calibri"/>
        </w:rPr>
        <w:t>* Required fields.</w:t>
      </w:r>
      <w:r w:rsidR="0081144D">
        <w:rPr>
          <w:rFonts w:ascii="Calibri" w:hAnsi="Calibri" w:cs="Calibri"/>
        </w:rPr>
        <w:t xml:space="preserve"> </w:t>
      </w:r>
      <w:r w:rsidR="0081144D" w:rsidRPr="001905A8">
        <w:rPr>
          <w:rFonts w:ascii="Calibri" w:hAnsi="Calibri" w:cs="Calibri"/>
        </w:rPr>
        <w:t>¥</w:t>
      </w:r>
      <w:r w:rsidR="0081144D">
        <w:rPr>
          <w:rFonts w:ascii="Calibri" w:hAnsi="Calibri" w:cs="Calibri"/>
        </w:rPr>
        <w:t xml:space="preserve"> </w:t>
      </w:r>
      <w:r w:rsidR="00CA1989">
        <w:rPr>
          <w:rFonts w:ascii="Calibri" w:hAnsi="Calibri" w:cs="Calibri"/>
        </w:rPr>
        <w:t xml:space="preserve">Variable is placed in the INFO field if the </w:t>
      </w:r>
      <w:r w:rsidR="00EB4334">
        <w:rPr>
          <w:rFonts w:ascii="Calibri" w:hAnsi="Calibri" w:cs="Calibri"/>
        </w:rPr>
        <w:t xml:space="preserve">value is the </w:t>
      </w:r>
      <w:r w:rsidR="00CA1989">
        <w:rPr>
          <w:rFonts w:ascii="Calibri" w:hAnsi="Calibri" w:cs="Calibri"/>
        </w:rPr>
        <w:t xml:space="preserve">same across all traits </w:t>
      </w:r>
      <w:r w:rsidR="00BC4737">
        <w:rPr>
          <w:rFonts w:ascii="Calibri" w:hAnsi="Calibri" w:cs="Calibri"/>
        </w:rPr>
        <w:t>or the SAMPLE field if different for each trait</w:t>
      </w:r>
    </w:p>
    <w:p w14:paraId="41D9BB05" w14:textId="1D85CDEB" w:rsidR="00E04C57" w:rsidRPr="001905A8" w:rsidRDefault="00C9091B" w:rsidP="00E5000C">
      <w:pPr>
        <w:rPr>
          <w:rFonts w:ascii="Calibri" w:hAnsi="Calibri" w:cs="Calibri"/>
        </w:rPr>
      </w:pPr>
      <w:r w:rsidRPr="001905A8">
        <w:rPr>
          <w:rFonts w:ascii="Calibri" w:hAnsi="Calibri" w:cs="Calibri"/>
        </w:rPr>
        <w:br w:type="page"/>
      </w: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C6448AF" w:rsidR="00296EFE" w:rsidRPr="001905A8" w:rsidRDefault="00DE1E5A" w:rsidP="00E5000C">
      <w:pPr>
        <w:rPr>
          <w:rFonts w:ascii="Calibri" w:hAnsi="Calibri" w:cs="Calibri"/>
        </w:rPr>
      </w:pPr>
      <w:r w:rsidRPr="001905A8">
        <w:rPr>
          <w:rFonts w:ascii="Calibri" w:hAnsi="Calibri" w:cs="Calibri"/>
        </w:rPr>
        <w:lastRenderedPageBreak/>
        <w:t xml:space="preserve">Supplementary Table </w:t>
      </w:r>
      <w:r w:rsidR="00090C53">
        <w:rPr>
          <w:rFonts w:ascii="Calibri" w:hAnsi="Calibri" w:cs="Calibri"/>
        </w:rPr>
        <w:t>2</w:t>
      </w:r>
      <w:r w:rsidRPr="001905A8">
        <w:rPr>
          <w:rFonts w:ascii="Calibri" w:hAnsi="Calibri" w:cs="Calibri"/>
        </w:rPr>
        <w:t xml:space="preserve">.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Default="005870B6" w:rsidP="00E5000C">
            <w:pPr>
              <w:rPr>
                <w:rFonts w:ascii="Calibri" w:hAnsi="Calibri" w:cs="Calibri"/>
                <w:b w:val="0"/>
                <w:bCs w:val="0"/>
                <w:color w:val="000000"/>
              </w:rPr>
            </w:pPr>
            <w:proofErr w:type="spellStart"/>
            <w:r w:rsidRPr="001905A8">
              <w:rPr>
                <w:rFonts w:ascii="Calibri" w:hAnsi="Calibri" w:cs="Calibri"/>
                <w:color w:val="000000"/>
              </w:rPr>
              <w:t>dbSNP</w:t>
            </w:r>
            <w:proofErr w:type="spellEnd"/>
            <w:r w:rsidRPr="001905A8">
              <w:rPr>
                <w:rFonts w:ascii="Calibri" w:hAnsi="Calibri" w:cs="Calibri"/>
                <w:color w:val="000000"/>
              </w:rPr>
              <w:t xml:space="preserve"> </w:t>
            </w:r>
            <w:proofErr w:type="spellStart"/>
            <w:r w:rsidRPr="001905A8">
              <w:rPr>
                <w:rFonts w:ascii="Calibri" w:hAnsi="Calibri" w:cs="Calibri"/>
                <w:color w:val="000000"/>
              </w:rPr>
              <w:t>rsID</w:t>
            </w:r>
            <w:proofErr w:type="spellEnd"/>
            <w:r w:rsidR="00842D6B">
              <w:rPr>
                <w:rFonts w:ascii="Calibri" w:hAnsi="Calibri" w:cs="Calibri"/>
                <w:color w:val="000000"/>
              </w:rPr>
              <w:t xml:space="preserve"> </w:t>
            </w:r>
            <w:r w:rsidR="00540919">
              <w:rPr>
                <w:rFonts w:ascii="Calibri" w:hAnsi="Calibri" w:cs="Calibri"/>
                <w:color w:val="000000"/>
              </w:rPr>
              <w:t>with multiallelic variants on a single row</w:t>
            </w:r>
          </w:p>
          <w:p w14:paraId="00586A9E" w14:textId="77777777" w:rsidR="00A33511" w:rsidRDefault="00A33511" w:rsidP="00E5000C">
            <w:pPr>
              <w:rPr>
                <w:rFonts w:ascii="Calibri" w:hAnsi="Calibri" w:cs="Calibri"/>
                <w:b w:val="0"/>
                <w:bCs w:val="0"/>
                <w:color w:val="000000"/>
              </w:rPr>
            </w:pPr>
          </w:p>
          <w:p w14:paraId="5826C0EA" w14:textId="324AF2FC" w:rsidR="001B4195" w:rsidRDefault="00A33511" w:rsidP="00E5000C">
            <w:pPr>
              <w:rPr>
                <w:rFonts w:ascii="Calibri" w:hAnsi="Calibri" w:cs="Calibri"/>
                <w:b w:val="0"/>
                <w:bCs w:val="0"/>
                <w:color w:val="000000"/>
              </w:rPr>
            </w:pPr>
            <w:r>
              <w:rPr>
                <w:rFonts w:ascii="Calibri" w:hAnsi="Calibri" w:cs="Calibri"/>
                <w:color w:val="000000"/>
              </w:rPr>
              <w:t>Example:</w:t>
            </w:r>
          </w:p>
          <w:p w14:paraId="7513FBF1" w14:textId="2C9A30B2" w:rsidR="00A33511" w:rsidRPr="001905A8" w:rsidRDefault="00A33511" w:rsidP="00E5000C">
            <w:pPr>
              <w:rPr>
                <w:rFonts w:ascii="Calibri" w:hAnsi="Calibri" w:cs="Calibri"/>
                <w:color w:val="000000"/>
              </w:rPr>
            </w:pPr>
            <w:r w:rsidRPr="001905A8">
              <w:rPr>
                <w:rFonts w:ascii="Calibri" w:hAnsi="Calibri" w:cs="Calibri"/>
                <w:color w:val="000000"/>
              </w:rPr>
              <w:t>rs376272854</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1905A8">
              <w:rPr>
                <w:rFonts w:ascii="Calibri" w:hAnsi="Calibri" w:cs="Calibri"/>
                <w:color w:val="000000"/>
              </w:rPr>
              <w:t>Rsidx</w:t>
            </w:r>
            <w:proofErr w:type="spellEnd"/>
            <w:r w:rsidRPr="001905A8">
              <w:rPr>
                <w:rFonts w:ascii="Calibri" w:hAnsi="Calibri" w:cs="Calibri"/>
                <w:color w:val="000000"/>
              </w:rPr>
              <w:t xml:space="preserve"> provides fast </w:t>
            </w:r>
            <w:proofErr w:type="spellStart"/>
            <w:r w:rsidR="007B760E">
              <w:rPr>
                <w:rFonts w:ascii="Calibri" w:hAnsi="Calibri" w:cs="Calibri"/>
                <w:color w:val="000000"/>
              </w:rPr>
              <w:t>dbSNP</w:t>
            </w:r>
            <w:proofErr w:type="spellEnd"/>
            <w:r w:rsidR="007B760E">
              <w:rPr>
                <w:rFonts w:ascii="Calibri" w:hAnsi="Calibri" w:cs="Calibri"/>
                <w:color w:val="000000"/>
              </w:rPr>
              <w:t xml:space="preserve"> I</w:t>
            </w:r>
            <w:r w:rsidRPr="001905A8">
              <w:rPr>
                <w:rFonts w:ascii="Calibri" w:hAnsi="Calibri" w:cs="Calibri"/>
                <w:color w:val="000000"/>
              </w:rPr>
              <w:t>D queries</w:t>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proofErr w:type="spellStart"/>
            <w:r w:rsidR="00B5532D">
              <w:rPr>
                <w:rFonts w:ascii="Calibri" w:hAnsi="Calibri" w:cs="Calibri"/>
                <w:color w:val="000000"/>
              </w:rPr>
              <w:t>rsid</w:t>
            </w:r>
            <w:proofErr w:type="spellEnd"/>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proofErr w:type="spellStart"/>
            <w:r w:rsidR="00880EF8">
              <w:rPr>
                <w:rFonts w:ascii="Calibri" w:hAnsi="Calibri" w:cs="Calibri"/>
                <w:color w:val="000000"/>
              </w:rPr>
              <w:t>rsids</w:t>
            </w:r>
            <w:proofErr w:type="spellEnd"/>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proofErr w:type="spellStart"/>
            <w:r w:rsidR="003D61C0" w:rsidRPr="001905A8">
              <w:rPr>
                <w:rFonts w:ascii="Calibri" w:hAnsi="Calibri" w:cs="Calibri"/>
                <w:color w:val="000000"/>
              </w:rPr>
              <w:t>dbSNP</w:t>
            </w:r>
            <w:proofErr w:type="spellEnd"/>
            <w:r w:rsidR="003D61C0" w:rsidRPr="001905A8">
              <w:rPr>
                <w:rFonts w:ascii="Calibri" w:hAnsi="Calibri" w:cs="Calibri"/>
                <w:color w:val="000000"/>
              </w:rPr>
              <w:t xml:space="preserve">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1847A7">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separate rows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7EFF35EA" w14:textId="77777777" w:rsid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p w14:paraId="39ABD70A" w14:textId="36155FEE" w:rsidR="00A75359" w:rsidRPr="00886EC5"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Difficult to </w:t>
            </w:r>
            <w:r w:rsidR="004170B9">
              <w:rPr>
                <w:rFonts w:ascii="Calibri" w:hAnsi="Calibri" w:cs="Calibri"/>
                <w:color w:val="000000"/>
              </w:rPr>
              <w:t xml:space="preserve">operate with </w:t>
            </w:r>
            <w:r w:rsidR="00166622">
              <w:rPr>
                <w:rFonts w:ascii="Calibri" w:hAnsi="Calibri" w:cs="Calibri"/>
                <w:color w:val="000000"/>
              </w:rPr>
              <w:t>other software that requires a unique substitution identifier</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Default="005870B6" w:rsidP="00E5000C">
            <w:pPr>
              <w:rPr>
                <w:rFonts w:ascii="Calibri" w:hAnsi="Calibri" w:cs="Calibri"/>
                <w:b w:val="0"/>
                <w:bCs w:val="0"/>
                <w:color w:val="000000"/>
              </w:rPr>
            </w:pPr>
            <w:r w:rsidRPr="001905A8">
              <w:rPr>
                <w:rFonts w:ascii="Calibri" w:hAnsi="Calibri" w:cs="Calibri"/>
                <w:color w:val="000000"/>
              </w:rPr>
              <w:t xml:space="preserve">HGVS DNA nomenclature </w:t>
            </w:r>
            <w:r w:rsidR="00540919">
              <w:rPr>
                <w:rFonts w:ascii="Calibri" w:hAnsi="Calibri" w:cs="Calibri"/>
                <w:color w:val="000000"/>
              </w:rPr>
              <w:t>with multiallelic variants on separate rows</w:t>
            </w:r>
          </w:p>
          <w:p w14:paraId="1E9A8204" w14:textId="77777777" w:rsidR="00A81B15" w:rsidRDefault="00A81B15" w:rsidP="00E5000C">
            <w:pPr>
              <w:rPr>
                <w:rFonts w:ascii="Calibri" w:hAnsi="Calibri" w:cs="Calibri"/>
                <w:b w:val="0"/>
                <w:bCs w:val="0"/>
                <w:color w:val="000000"/>
              </w:rPr>
            </w:pPr>
          </w:p>
          <w:p w14:paraId="2BDE4700" w14:textId="77777777" w:rsidR="00A81B15" w:rsidRDefault="00A81B15" w:rsidP="00E5000C">
            <w:pPr>
              <w:rPr>
                <w:rFonts w:ascii="Calibri" w:hAnsi="Calibri" w:cs="Calibri"/>
                <w:b w:val="0"/>
                <w:bCs w:val="0"/>
                <w:color w:val="000000"/>
              </w:rPr>
            </w:pPr>
            <w:r>
              <w:rPr>
                <w:rFonts w:ascii="Calibri" w:hAnsi="Calibri" w:cs="Calibri"/>
                <w:color w:val="000000"/>
              </w:rPr>
              <w:t>Example:</w:t>
            </w:r>
          </w:p>
          <w:p w14:paraId="6D0A34F3" w14:textId="5A2732FC" w:rsidR="00A81B15" w:rsidRPr="001905A8" w:rsidRDefault="00A81B15" w:rsidP="00E5000C">
            <w:pPr>
              <w:rPr>
                <w:rFonts w:ascii="Calibri" w:hAnsi="Calibri" w:cs="Calibri"/>
                <w:color w:val="000000"/>
              </w:rPr>
            </w:pPr>
            <w:r w:rsidRPr="001905A8">
              <w:rPr>
                <w:rFonts w:ascii="Calibri" w:hAnsi="Calibri" w:cs="Calibri"/>
                <w:color w:val="000000"/>
              </w:rPr>
              <w:t>chr2:g.84918761_84918811del</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C06F6C5" w14:textId="5B15F0DA" w:rsidR="00EB74E7" w:rsidRPr="001905A8"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Default="005870B6" w:rsidP="005870B6">
            <w:pPr>
              <w:rPr>
                <w:rFonts w:ascii="Calibri" w:hAnsi="Calibri" w:cs="Calibri"/>
                <w:b w:val="0"/>
                <w:bCs w:val="0"/>
                <w:color w:val="000000"/>
              </w:rPr>
            </w:pPr>
            <w:r w:rsidRPr="001905A8">
              <w:rPr>
                <w:rFonts w:ascii="Calibri" w:hAnsi="Calibri" w:cs="Calibri"/>
                <w:color w:val="000000"/>
              </w:rPr>
              <w:t>Concatenation of chromosome, position and alleles</w:t>
            </w:r>
            <w:r w:rsidR="009C29A6">
              <w:rPr>
                <w:rFonts w:ascii="Calibri" w:hAnsi="Calibri" w:cs="Calibri"/>
                <w:color w:val="000000"/>
              </w:rPr>
              <w:t xml:space="preserve"> </w:t>
            </w:r>
            <w:r w:rsidR="00540919">
              <w:rPr>
                <w:rFonts w:ascii="Calibri" w:hAnsi="Calibri" w:cs="Calibri"/>
                <w:color w:val="000000"/>
              </w:rPr>
              <w:t>with multiallelic variants on separate rows</w:t>
            </w:r>
          </w:p>
          <w:p w14:paraId="5D61F0C2" w14:textId="115E2935" w:rsidR="009C29A6" w:rsidRDefault="009C29A6" w:rsidP="005870B6">
            <w:pPr>
              <w:rPr>
                <w:rFonts w:ascii="Calibri" w:hAnsi="Calibri" w:cs="Calibri"/>
                <w:b w:val="0"/>
                <w:bCs w:val="0"/>
                <w:color w:val="000000"/>
              </w:rPr>
            </w:pPr>
          </w:p>
          <w:p w14:paraId="645F8ADA" w14:textId="1D26948D" w:rsidR="009C29A6" w:rsidRDefault="009C29A6" w:rsidP="005870B6">
            <w:pPr>
              <w:rPr>
                <w:rFonts w:ascii="Calibri" w:hAnsi="Calibri" w:cs="Calibri"/>
                <w:b w:val="0"/>
                <w:bCs w:val="0"/>
                <w:color w:val="000000"/>
              </w:rPr>
            </w:pPr>
            <w:r>
              <w:rPr>
                <w:rFonts w:ascii="Calibri" w:hAnsi="Calibri" w:cs="Calibri"/>
                <w:color w:val="000000"/>
              </w:rPr>
              <w:t>Example:</w:t>
            </w:r>
          </w:p>
          <w:p w14:paraId="49CAB66B" w14:textId="77777777" w:rsidR="009C29A6" w:rsidRPr="001905A8" w:rsidRDefault="009C29A6" w:rsidP="009C29A6">
            <w:pPr>
              <w:rPr>
                <w:rFonts w:ascii="Calibri" w:hAnsi="Calibri" w:cs="Calibri"/>
                <w:color w:val="000000"/>
              </w:rPr>
            </w:pPr>
            <w:r w:rsidRPr="001905A8">
              <w:rPr>
                <w:rFonts w:ascii="Calibri" w:hAnsi="Calibri" w:cs="Calibri"/>
                <w:color w:val="000000"/>
              </w:rPr>
              <w:t>chr2:84918760:</w:t>
            </w:r>
          </w:p>
          <w:p w14:paraId="00C50835" w14:textId="77777777" w:rsidR="009C29A6" w:rsidRPr="001905A8" w:rsidRDefault="009C29A6" w:rsidP="009C29A6">
            <w:pPr>
              <w:rPr>
                <w:rFonts w:ascii="Calibri" w:hAnsi="Calibri" w:cs="Calibri"/>
                <w:color w:val="000000"/>
              </w:rPr>
            </w:pPr>
            <w:r w:rsidRPr="001905A8">
              <w:rPr>
                <w:rFonts w:ascii="Calibri" w:hAnsi="Calibri" w:cs="Calibri"/>
                <w:color w:val="000000"/>
              </w:rPr>
              <w:lastRenderedPageBreak/>
              <w:t>CCCAACCCTGCTGTCAT</w:t>
            </w:r>
          </w:p>
          <w:p w14:paraId="21D88ADC" w14:textId="77777777" w:rsidR="009C29A6" w:rsidRPr="001905A8" w:rsidRDefault="009C29A6" w:rsidP="009C29A6">
            <w:pPr>
              <w:rPr>
                <w:rFonts w:ascii="Calibri" w:hAnsi="Calibri" w:cs="Calibri"/>
                <w:color w:val="000000"/>
              </w:rPr>
            </w:pPr>
            <w:r w:rsidRPr="001905A8">
              <w:rPr>
                <w:rFonts w:ascii="Calibri" w:hAnsi="Calibri" w:cs="Calibri"/>
                <w:color w:val="000000"/>
              </w:rPr>
              <w:t>AATGCATAAGCAGCCAC</w:t>
            </w:r>
          </w:p>
          <w:p w14:paraId="6C1DAEE0" w14:textId="0B53D6D8" w:rsidR="009C29A6" w:rsidRPr="009C29A6" w:rsidRDefault="009C29A6" w:rsidP="009C29A6">
            <w:pPr>
              <w:rPr>
                <w:rFonts w:ascii="Calibri" w:hAnsi="Calibri" w:cs="Calibri"/>
                <w:b w:val="0"/>
                <w:bCs w:val="0"/>
                <w:color w:val="000000"/>
              </w:rPr>
            </w:pPr>
            <w:r w:rsidRPr="001905A8">
              <w:rPr>
                <w:rFonts w:ascii="Calibri" w:hAnsi="Calibri" w:cs="Calibri"/>
                <w:color w:val="000000"/>
              </w:rPr>
              <w:t>AGACAGTAAGTGAATGAA:C</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1EA784D"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Default="00C06D86" w:rsidP="001847A7">
            <w:pPr>
              <w:rPr>
                <w:rFonts w:ascii="Calibri" w:hAnsi="Calibri" w:cs="Calibri"/>
                <w:b w:val="0"/>
                <w:bCs w:val="0"/>
                <w:color w:val="000000"/>
              </w:rPr>
            </w:pPr>
            <w:r>
              <w:rPr>
                <w:rFonts w:ascii="Calibri" w:hAnsi="Calibri" w:cs="Calibri"/>
                <w:color w:val="000000"/>
              </w:rPr>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with multiallelic variants on separate rows</w:t>
            </w:r>
          </w:p>
          <w:p w14:paraId="48DFA220" w14:textId="77777777" w:rsidR="00B610FA" w:rsidRDefault="00B610FA" w:rsidP="001847A7">
            <w:pPr>
              <w:rPr>
                <w:rFonts w:ascii="Calibri" w:hAnsi="Calibri" w:cs="Calibri"/>
                <w:b w:val="0"/>
                <w:bCs w:val="0"/>
                <w:color w:val="000000"/>
              </w:rPr>
            </w:pPr>
          </w:p>
          <w:p w14:paraId="49335413" w14:textId="77777777" w:rsidR="00B610FA" w:rsidRDefault="00B610FA" w:rsidP="001847A7">
            <w:pPr>
              <w:rPr>
                <w:rFonts w:ascii="Calibri" w:hAnsi="Calibri" w:cs="Calibri"/>
                <w:b w:val="0"/>
                <w:bCs w:val="0"/>
                <w:color w:val="000000"/>
              </w:rPr>
            </w:pPr>
            <w:r>
              <w:rPr>
                <w:rFonts w:ascii="Calibri" w:hAnsi="Calibri" w:cs="Calibri"/>
                <w:color w:val="000000"/>
              </w:rPr>
              <w:t>Example:</w:t>
            </w:r>
          </w:p>
          <w:p w14:paraId="67C249AC" w14:textId="551C19D8" w:rsidR="009178DE" w:rsidRPr="001905A8" w:rsidRDefault="0078145F" w:rsidP="009178DE">
            <w:pPr>
              <w:rPr>
                <w:rFonts w:ascii="Calibri" w:hAnsi="Calibri" w:cs="Calibri"/>
                <w:color w:val="000000"/>
              </w:rPr>
            </w:pPr>
            <w:r w:rsidRPr="0078145F">
              <w:rPr>
                <w:rFonts w:ascii="Calibri" w:hAnsi="Calibri" w:cs="Calibri"/>
                <w:color w:val="000000"/>
              </w:rPr>
              <w:t>NC_000002.12</w:t>
            </w:r>
            <w:r w:rsidR="00B610FA" w:rsidRPr="0082610B">
              <w:rPr>
                <w:rFonts w:ascii="Calibri" w:hAnsi="Calibri" w:cs="Calibri"/>
                <w:color w:val="000000"/>
              </w:rPr>
              <w:t>:</w:t>
            </w:r>
            <w:r w:rsidR="00790568">
              <w:t xml:space="preserve"> </w:t>
            </w:r>
            <w:r w:rsidR="009178DE" w:rsidRPr="001905A8">
              <w:rPr>
                <w:rFonts w:ascii="Calibri" w:hAnsi="Calibri" w:cs="Calibri"/>
                <w:color w:val="000000"/>
              </w:rPr>
              <w:t>84918760</w:t>
            </w:r>
            <w:r w:rsidR="00B610FA" w:rsidRPr="0082610B">
              <w:rPr>
                <w:rFonts w:ascii="Calibri" w:hAnsi="Calibri" w:cs="Calibri"/>
                <w:color w:val="000000"/>
              </w:rPr>
              <w:t>:</w:t>
            </w:r>
            <w:r w:rsidR="009178DE" w:rsidRPr="001905A8">
              <w:rPr>
                <w:rFonts w:ascii="Calibri" w:hAnsi="Calibri" w:cs="Calibri"/>
                <w:color w:val="000000"/>
              </w:rPr>
              <w:t xml:space="preserve"> CCCAACCCTGCTGTCAT</w:t>
            </w:r>
          </w:p>
          <w:p w14:paraId="23913489" w14:textId="77777777" w:rsidR="009178DE" w:rsidRPr="001905A8" w:rsidRDefault="009178DE" w:rsidP="009178DE">
            <w:pPr>
              <w:rPr>
                <w:rFonts w:ascii="Calibri" w:hAnsi="Calibri" w:cs="Calibri"/>
                <w:color w:val="000000"/>
              </w:rPr>
            </w:pPr>
            <w:r w:rsidRPr="001905A8">
              <w:rPr>
                <w:rFonts w:ascii="Calibri" w:hAnsi="Calibri" w:cs="Calibri"/>
                <w:color w:val="000000"/>
              </w:rPr>
              <w:t>AATGCATAAGCAGCCAC</w:t>
            </w:r>
          </w:p>
          <w:p w14:paraId="090A857E" w14:textId="14993893" w:rsidR="00B610FA" w:rsidRPr="005716FB" w:rsidRDefault="009178DE" w:rsidP="009178DE">
            <w:pPr>
              <w:rPr>
                <w:rFonts w:ascii="Calibri" w:hAnsi="Calibri" w:cs="Calibri"/>
                <w:color w:val="000000"/>
              </w:rPr>
            </w:pPr>
            <w:r w:rsidRPr="001905A8">
              <w:rPr>
                <w:rFonts w:ascii="Calibri" w:hAnsi="Calibri" w:cs="Calibri"/>
                <w:color w:val="000000"/>
              </w:rPr>
              <w:t>AGACAGTAAGTGAATGAA:C</w:t>
            </w:r>
          </w:p>
        </w:tc>
        <w:tc>
          <w:tcPr>
            <w:tcW w:w="5549" w:type="dxa"/>
          </w:tcPr>
          <w:p w14:paraId="73AFE57F" w14:textId="77777777" w:rsidR="00C06D86" w:rsidRPr="001905A8"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1715FF29" w:rsidR="00C06D86"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338502F4" w14:textId="77777777" w:rsidR="00C06D86" w:rsidRPr="00EF2047"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Default="0006400B" w:rsidP="005870B6">
            <w:pPr>
              <w:rPr>
                <w:rFonts w:ascii="Calibri" w:hAnsi="Calibri" w:cs="Calibri"/>
                <w:b w:val="0"/>
                <w:bCs w:val="0"/>
                <w:color w:val="000000"/>
              </w:rPr>
            </w:pPr>
            <w:r w:rsidRPr="001905A8">
              <w:rPr>
                <w:rFonts w:ascii="Calibri" w:hAnsi="Calibri" w:cs="Calibri"/>
                <w:color w:val="000000"/>
              </w:rPr>
              <w:t>Concatenation of chromosome, position and alleles using MD5 hash to shorten long alleles</w:t>
            </w:r>
            <w:r w:rsidR="00AE4153">
              <w:rPr>
                <w:rFonts w:ascii="Calibri" w:hAnsi="Calibri" w:cs="Calibri"/>
                <w:color w:val="000000"/>
              </w:rPr>
              <w:t xml:space="preserve"> </w:t>
            </w:r>
            <w:r w:rsidR="00540919">
              <w:rPr>
                <w:rFonts w:ascii="Calibri" w:hAnsi="Calibri" w:cs="Calibri"/>
                <w:color w:val="000000"/>
              </w:rPr>
              <w:t>with multiallelic variants on separate rows</w:t>
            </w:r>
          </w:p>
          <w:p w14:paraId="4B53EEBC" w14:textId="77777777" w:rsidR="00AE4153" w:rsidRDefault="00AE4153" w:rsidP="005870B6">
            <w:pPr>
              <w:rPr>
                <w:rFonts w:ascii="Calibri" w:hAnsi="Calibri" w:cs="Calibri"/>
                <w:b w:val="0"/>
                <w:bCs w:val="0"/>
                <w:color w:val="000000"/>
              </w:rPr>
            </w:pPr>
          </w:p>
          <w:p w14:paraId="0CDED82D" w14:textId="77777777" w:rsidR="00AE4153" w:rsidRDefault="00AE4153" w:rsidP="00AE4153">
            <w:pPr>
              <w:rPr>
                <w:rFonts w:ascii="Calibri" w:hAnsi="Calibri" w:cs="Calibri"/>
                <w:b w:val="0"/>
                <w:bCs w:val="0"/>
                <w:color w:val="000000"/>
              </w:rPr>
            </w:pPr>
            <w:r>
              <w:rPr>
                <w:rFonts w:ascii="Calibri" w:hAnsi="Calibri" w:cs="Calibri"/>
                <w:color w:val="000000"/>
              </w:rPr>
              <w:t xml:space="preserve">Example: </w:t>
            </w:r>
          </w:p>
          <w:p w14:paraId="24C9AB27" w14:textId="10223F30" w:rsidR="00AE4153" w:rsidRPr="001905A8" w:rsidRDefault="00AE4153" w:rsidP="00AE4153">
            <w:pPr>
              <w:rPr>
                <w:rFonts w:ascii="Calibri" w:hAnsi="Calibri" w:cs="Calibri"/>
                <w:color w:val="000000"/>
              </w:rPr>
            </w:pPr>
            <w:r w:rsidRPr="001905A8">
              <w:rPr>
                <w:rFonts w:ascii="Calibri" w:hAnsi="Calibri" w:cs="Calibri"/>
                <w:color w:val="000000"/>
              </w:rPr>
              <w:t>chr2:84918760-7c43e7284b58ba06e</w:t>
            </w:r>
          </w:p>
          <w:p w14:paraId="1B4CA51A" w14:textId="67B7C58A" w:rsidR="00AE4153" w:rsidRPr="00AE4153" w:rsidRDefault="00AE4153" w:rsidP="00AE4153">
            <w:pPr>
              <w:rPr>
                <w:rFonts w:ascii="Calibri" w:hAnsi="Calibri" w:cs="Calibri"/>
                <w:b w:val="0"/>
                <w:bCs w:val="0"/>
                <w:color w:val="000000"/>
              </w:rPr>
            </w:pPr>
            <w:r w:rsidRPr="001905A8">
              <w:rPr>
                <w:rFonts w:ascii="Calibri" w:hAnsi="Calibri" w:cs="Calibri"/>
                <w:color w:val="000000"/>
              </w:rPr>
              <w:t>7438bff62376edf:C</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37FFBAC0" w14:textId="79C471BF" w:rsidR="00BA1736" w:rsidRPr="001905A8"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Default="005716FB" w:rsidP="0006400B">
            <w:pPr>
              <w:rPr>
                <w:rFonts w:ascii="Calibri" w:hAnsi="Calibri" w:cs="Calibri"/>
                <w:b w:val="0"/>
                <w:bCs w:val="0"/>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w:t>
            </w:r>
            <w:r w:rsidR="00842D6B">
              <w:rPr>
                <w:rFonts w:ascii="Calibri" w:hAnsi="Calibri" w:cs="Calibri"/>
                <w:color w:val="000000"/>
              </w:rPr>
              <w:t xml:space="preserve"> </w:t>
            </w:r>
            <w:r w:rsidR="00540919">
              <w:rPr>
                <w:rFonts w:ascii="Calibri" w:hAnsi="Calibri" w:cs="Calibri"/>
                <w:color w:val="000000"/>
              </w:rPr>
              <w:t xml:space="preserve">with </w:t>
            </w:r>
            <w:r w:rsidR="00540919">
              <w:rPr>
                <w:rFonts w:ascii="Calibri" w:hAnsi="Calibri" w:cs="Calibri"/>
                <w:color w:val="000000"/>
              </w:rPr>
              <w:lastRenderedPageBreak/>
              <w:t>multiallelic variants on separate rows</w:t>
            </w:r>
          </w:p>
          <w:p w14:paraId="43773519" w14:textId="77777777" w:rsidR="00AE4153" w:rsidRDefault="00AE4153" w:rsidP="0006400B">
            <w:pPr>
              <w:rPr>
                <w:rFonts w:ascii="Calibri" w:hAnsi="Calibri" w:cs="Calibri"/>
                <w:b w:val="0"/>
                <w:bCs w:val="0"/>
                <w:color w:val="000000"/>
              </w:rPr>
            </w:pPr>
          </w:p>
          <w:p w14:paraId="68534743" w14:textId="77777777" w:rsidR="00AE4153" w:rsidRDefault="00AE4153" w:rsidP="0006400B">
            <w:pPr>
              <w:rPr>
                <w:rFonts w:ascii="Calibri" w:hAnsi="Calibri" w:cs="Calibri"/>
                <w:b w:val="0"/>
                <w:bCs w:val="0"/>
                <w:color w:val="000000"/>
              </w:rPr>
            </w:pPr>
            <w:r>
              <w:rPr>
                <w:rFonts w:ascii="Calibri" w:hAnsi="Calibri" w:cs="Calibri"/>
                <w:color w:val="000000"/>
              </w:rPr>
              <w:t>Example:</w:t>
            </w:r>
          </w:p>
          <w:p w14:paraId="58B8B0B4" w14:textId="424CAA11" w:rsidR="00AE4153" w:rsidRPr="001905A8" w:rsidRDefault="00AE4153" w:rsidP="0006400B">
            <w:pPr>
              <w:rPr>
                <w:rFonts w:ascii="Calibri" w:hAnsi="Calibri" w:cs="Calibri"/>
                <w:color w:val="000000"/>
              </w:rPr>
            </w:pPr>
            <w:r w:rsidRPr="000E16CB">
              <w:rPr>
                <w:rFonts w:ascii="Calibri" w:hAnsi="Calibri" w:cs="Calibri"/>
                <w:color w:val="000000"/>
              </w:rPr>
              <w:t>ga4gh:VA.yOoxi7-uUnJyn4QkQ23h6RJuT4Zqarow</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lastRenderedPageBreak/>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197B3109" w:rsidR="00DE1E5A" w:rsidRPr="001905A8" w:rsidRDefault="0018033D" w:rsidP="00E5000C">
      <w:pPr>
        <w:rPr>
          <w:rFonts w:ascii="Calibri" w:hAnsi="Calibri" w:cs="Calibri"/>
        </w:rPr>
      </w:pPr>
      <w:r w:rsidRPr="001905A8">
        <w:rPr>
          <w:rFonts w:ascii="Calibri" w:hAnsi="Calibri" w:cs="Calibri"/>
        </w:rPr>
        <w:lastRenderedPageBreak/>
        <w:t>GWAS, genome-wide association study.</w:t>
      </w:r>
      <w:r w:rsidR="008A7022" w:rsidRPr="001905A8">
        <w:rPr>
          <w:rFonts w:ascii="Calibri" w:hAnsi="Calibri" w:cs="Calibri"/>
        </w:rPr>
        <w:t xml:space="preserve"> </w:t>
      </w:r>
      <w:r w:rsidRPr="001905A8">
        <w:rPr>
          <w:rFonts w:ascii="Calibri" w:hAnsi="Calibri" w:cs="Calibri"/>
        </w:rPr>
        <w:t xml:space="preserve">VCF, variant call format. </w:t>
      </w:r>
      <w:proofErr w:type="spellStart"/>
      <w:r w:rsidRPr="001905A8">
        <w:rPr>
          <w:rFonts w:ascii="Calibri" w:hAnsi="Calibri" w:cs="Calibri"/>
        </w:rPr>
        <w:t>Rsidx</w:t>
      </w:r>
      <w:proofErr w:type="spellEnd"/>
      <w:r w:rsidRPr="001905A8">
        <w:rPr>
          <w:rFonts w:ascii="Calibri" w:hAnsi="Calibri" w:cs="Calibri"/>
        </w:rPr>
        <w:t xml:space="preserve">, file index using the </w:t>
      </w:r>
      <w:proofErr w:type="spellStart"/>
      <w:r w:rsidRPr="001905A8">
        <w:rPr>
          <w:rFonts w:ascii="Calibri" w:hAnsi="Calibri" w:cs="Calibri"/>
        </w:rPr>
        <w:t>dbSNP</w:t>
      </w:r>
      <w:proofErr w:type="spellEnd"/>
      <w:r w:rsidRPr="001905A8">
        <w:rPr>
          <w:rFonts w:ascii="Calibri" w:hAnsi="Calibri" w:cs="Calibri"/>
        </w:rPr>
        <w:t xml:space="preserve">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r w:rsidR="0054016F">
        <w:rPr>
          <w:rFonts w:ascii="Calibri" w:hAnsi="Calibri" w:cs="Calibri"/>
          <w:color w:val="000000"/>
        </w:rPr>
        <w:t xml:space="preserve"> SHA, </w:t>
      </w:r>
      <w:r w:rsidR="0054016F" w:rsidRPr="0054016F">
        <w:rPr>
          <w:rFonts w:ascii="Calibri" w:hAnsi="Calibri" w:cs="Calibri"/>
          <w:color w:val="000000"/>
        </w:rPr>
        <w:t>Secure Hash Algorithm</w:t>
      </w:r>
      <w:r w:rsidR="0054016F">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tt Lyon" w:date="2020-04-17T11:11:00Z" w:initials="ML">
    <w:p w14:paraId="3F864189" w14:textId="3A99F2B2" w:rsidR="00F25A57" w:rsidRDefault="00F25A57">
      <w:pPr>
        <w:pStyle w:val="CommentText"/>
      </w:pPr>
      <w:r>
        <w:rPr>
          <w:rStyle w:val="CommentReference"/>
        </w:rPr>
        <w:annotationRef/>
      </w:r>
      <w:r>
        <w:t>Made explicit that we are storing one variant per row</w:t>
      </w:r>
    </w:p>
  </w:comment>
  <w:comment w:id="25" w:author="Matt Lyon" w:date="2020-04-17T11:05:00Z" w:initials="ML">
    <w:p w14:paraId="28FAF433" w14:textId="70EB24FD" w:rsidR="00B82E0B" w:rsidRDefault="00B82E0B">
      <w:pPr>
        <w:pStyle w:val="CommentText"/>
      </w:pPr>
      <w:r>
        <w:rPr>
          <w:rStyle w:val="CommentReference"/>
        </w:rPr>
        <w:annotationRef/>
      </w:r>
      <w:r>
        <w:t>To check</w:t>
      </w:r>
    </w:p>
  </w:comment>
  <w:comment w:id="34" w:author="Matt Lyon" w:date="2020-04-17T10:57:00Z" w:initials="ML">
    <w:p w14:paraId="49509613" w14:textId="77777777" w:rsidR="004808BD" w:rsidRDefault="00357019" w:rsidP="004808BD">
      <w:pPr>
        <w:pStyle w:val="CommentText"/>
      </w:pPr>
      <w:r>
        <w:rPr>
          <w:rStyle w:val="CommentReference"/>
        </w:rPr>
        <w:annotationRef/>
      </w:r>
      <w:r>
        <w:t>TO DO</w:t>
      </w:r>
      <w:r w:rsidR="004808BD">
        <w:t>:</w:t>
      </w:r>
    </w:p>
    <w:p w14:paraId="104B1B16" w14:textId="3F3ACD9D" w:rsidR="004808BD" w:rsidRDefault="00357019" w:rsidP="004808BD">
      <w:pPr>
        <w:pStyle w:val="CommentText"/>
        <w:numPr>
          <w:ilvl w:val="0"/>
          <w:numId w:val="30"/>
        </w:numPr>
      </w:pPr>
      <w:r>
        <w:t>Update with changes in schem</w:t>
      </w:r>
      <w:r w:rsidR="004808BD">
        <w:t>a</w:t>
      </w:r>
    </w:p>
    <w:p w14:paraId="2C788078" w14:textId="77777777" w:rsidR="00357019" w:rsidRDefault="00357019" w:rsidP="004808BD">
      <w:pPr>
        <w:pStyle w:val="CommentText"/>
        <w:numPr>
          <w:ilvl w:val="0"/>
          <w:numId w:val="30"/>
        </w:numPr>
      </w:pPr>
      <w:r>
        <w:t>increase resolution</w:t>
      </w:r>
    </w:p>
    <w:p w14:paraId="5CCBE0FE" w14:textId="5D170895" w:rsidR="004808BD" w:rsidRDefault="004808BD" w:rsidP="004808BD">
      <w:pPr>
        <w:pStyle w:val="CommentText"/>
        <w:numPr>
          <w:ilvl w:val="0"/>
          <w:numId w:val="30"/>
        </w:numPr>
      </w:pPr>
      <w:r>
        <w:t>switch variants &amp; loci</w:t>
      </w:r>
    </w:p>
  </w:comment>
  <w:comment w:id="35" w:author="Matt Lyon" w:date="2020-04-17T10:59:00Z" w:initials="ML">
    <w:p w14:paraId="1E3F7539" w14:textId="77777777" w:rsidR="00723FEE" w:rsidRDefault="00723FEE">
      <w:pPr>
        <w:pStyle w:val="CommentText"/>
      </w:pPr>
      <w:r>
        <w:t>Changes:</w:t>
      </w:r>
    </w:p>
    <w:p w14:paraId="124CEC17" w14:textId="77777777" w:rsidR="00F67FF9" w:rsidRDefault="00F67FF9" w:rsidP="00723FEE">
      <w:pPr>
        <w:pStyle w:val="CommentText"/>
        <w:numPr>
          <w:ilvl w:val="0"/>
          <w:numId w:val="30"/>
        </w:numPr>
      </w:pPr>
      <w:r>
        <w:rPr>
          <w:rStyle w:val="CommentReference"/>
        </w:rPr>
        <w:annotationRef/>
      </w:r>
      <w:r>
        <w:t>Merged into single table</w:t>
      </w:r>
    </w:p>
    <w:p w14:paraId="0A44821D" w14:textId="77777777" w:rsidR="00723FEE" w:rsidRDefault="00723FEE" w:rsidP="00723FEE">
      <w:pPr>
        <w:pStyle w:val="CommentText"/>
        <w:numPr>
          <w:ilvl w:val="0"/>
          <w:numId w:val="30"/>
        </w:numPr>
      </w:pPr>
      <w:r>
        <w:t>Swapped PMID for URI</w:t>
      </w:r>
    </w:p>
    <w:p w14:paraId="322964D2" w14:textId="77777777" w:rsidR="00723FEE" w:rsidRDefault="00723FEE" w:rsidP="00723FEE">
      <w:pPr>
        <w:pStyle w:val="CommentText"/>
        <w:numPr>
          <w:ilvl w:val="0"/>
          <w:numId w:val="30"/>
        </w:numPr>
      </w:pPr>
      <w:r>
        <w:t>Added ontology</w:t>
      </w:r>
    </w:p>
    <w:p w14:paraId="2AD1A24B" w14:textId="77777777" w:rsidR="00723FEE" w:rsidRDefault="00723FEE" w:rsidP="00723FEE">
      <w:pPr>
        <w:pStyle w:val="CommentText"/>
        <w:numPr>
          <w:ilvl w:val="0"/>
          <w:numId w:val="30"/>
        </w:numPr>
      </w:pPr>
      <w:r>
        <w:t>Added AC, AN, NS</w:t>
      </w:r>
    </w:p>
    <w:p w14:paraId="3B94B279" w14:textId="5BA125E5" w:rsidR="000431E5" w:rsidRDefault="000431E5" w:rsidP="00723FEE">
      <w:pPr>
        <w:pStyle w:val="CommentText"/>
        <w:numPr>
          <w:ilvl w:val="0"/>
          <w:numId w:val="30"/>
        </w:numPr>
      </w:pPr>
      <w:r>
        <w:t>Set fields to be INFO or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864189" w15:done="0"/>
  <w15:commentEx w15:paraId="28FAF433" w15:done="0"/>
  <w15:commentEx w15:paraId="5CCBE0FE" w15:done="0"/>
  <w15:commentEx w15:paraId="3B94B2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0D7E" w16cex:dateUtc="2020-04-17T10:11:00Z"/>
  <w16cex:commentExtensible w16cex:durableId="22440BE1" w16cex:dateUtc="2020-04-17T10:05:00Z"/>
  <w16cex:commentExtensible w16cex:durableId="22440A37" w16cex:dateUtc="2020-04-17T09:57:00Z"/>
  <w16cex:commentExtensible w16cex:durableId="22440A86" w16cex:dateUtc="2020-04-17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864189" w16cid:durableId="22440D7E"/>
  <w16cid:commentId w16cid:paraId="28FAF433" w16cid:durableId="22440BE1"/>
  <w16cid:commentId w16cid:paraId="5CCBE0FE" w16cid:durableId="22440A37"/>
  <w16cid:commentId w16cid:paraId="3B94B279" w16cid:durableId="22440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D20C8" w14:textId="77777777" w:rsidR="006C1D33" w:rsidRDefault="006C1D33" w:rsidP="00A10905">
      <w:r>
        <w:separator/>
      </w:r>
    </w:p>
  </w:endnote>
  <w:endnote w:type="continuationSeparator" w:id="0">
    <w:p w14:paraId="05E61AA2" w14:textId="77777777" w:rsidR="006C1D33" w:rsidRDefault="006C1D33"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AC955" w14:textId="77777777" w:rsidR="006C1D33" w:rsidRDefault="006C1D33" w:rsidP="00A10905">
      <w:r>
        <w:separator/>
      </w:r>
    </w:p>
  </w:footnote>
  <w:footnote w:type="continuationSeparator" w:id="0">
    <w:p w14:paraId="072CC01F" w14:textId="77777777" w:rsidR="006C1D33" w:rsidRDefault="006C1D33"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9"/>
  </w:num>
  <w:num w:numId="3">
    <w:abstractNumId w:val="16"/>
  </w:num>
  <w:num w:numId="4">
    <w:abstractNumId w:val="17"/>
  </w:num>
  <w:num w:numId="5">
    <w:abstractNumId w:val="28"/>
  </w:num>
  <w:num w:numId="6">
    <w:abstractNumId w:val="9"/>
  </w:num>
  <w:num w:numId="7">
    <w:abstractNumId w:val="2"/>
  </w:num>
  <w:num w:numId="8">
    <w:abstractNumId w:val="25"/>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9"/>
  </w:num>
  <w:num w:numId="18">
    <w:abstractNumId w:val="3"/>
  </w:num>
  <w:num w:numId="19">
    <w:abstractNumId w:val="7"/>
  </w:num>
  <w:num w:numId="20">
    <w:abstractNumId w:val="4"/>
  </w:num>
  <w:num w:numId="21">
    <w:abstractNumId w:val="13"/>
  </w:num>
  <w:num w:numId="22">
    <w:abstractNumId w:val="27"/>
  </w:num>
  <w:num w:numId="23">
    <w:abstractNumId w:val="5"/>
  </w:num>
  <w:num w:numId="24">
    <w:abstractNumId w:val="24"/>
  </w:num>
  <w:num w:numId="25">
    <w:abstractNumId w:val="23"/>
  </w:num>
  <w:num w:numId="26">
    <w:abstractNumId w:val="22"/>
  </w:num>
  <w:num w:numId="27">
    <w:abstractNumId w:val="11"/>
  </w:num>
  <w:num w:numId="28">
    <w:abstractNumId w:val="26"/>
  </w:num>
  <w:num w:numId="29">
    <w:abstractNumId w:val="21"/>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1B3"/>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094"/>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7EB"/>
    <w:rsid w:val="001269C7"/>
    <w:rsid w:val="00126DE9"/>
    <w:rsid w:val="001272E2"/>
    <w:rsid w:val="001276F5"/>
    <w:rsid w:val="00130223"/>
    <w:rsid w:val="00130E02"/>
    <w:rsid w:val="00130EA4"/>
    <w:rsid w:val="00130F5E"/>
    <w:rsid w:val="001311B3"/>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55C"/>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434"/>
    <w:rsid w:val="00156CF0"/>
    <w:rsid w:val="00156F70"/>
    <w:rsid w:val="00157C45"/>
    <w:rsid w:val="00160191"/>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52C"/>
    <w:rsid w:val="001B356E"/>
    <w:rsid w:val="001B3F74"/>
    <w:rsid w:val="001B4195"/>
    <w:rsid w:val="001B4211"/>
    <w:rsid w:val="001B4ABD"/>
    <w:rsid w:val="001B4FC4"/>
    <w:rsid w:val="001B5357"/>
    <w:rsid w:val="001B5A40"/>
    <w:rsid w:val="001B5EDF"/>
    <w:rsid w:val="001B602F"/>
    <w:rsid w:val="001B657E"/>
    <w:rsid w:val="001B6615"/>
    <w:rsid w:val="001B6DE1"/>
    <w:rsid w:val="001B6EFE"/>
    <w:rsid w:val="001B798F"/>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E6A"/>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4C8"/>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E98"/>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4CF"/>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1D33"/>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1CA7"/>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5D4B"/>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0E4"/>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116A"/>
    <w:rsid w:val="00921909"/>
    <w:rsid w:val="00921F8F"/>
    <w:rsid w:val="0092208E"/>
    <w:rsid w:val="009222A6"/>
    <w:rsid w:val="009223BF"/>
    <w:rsid w:val="009227F6"/>
    <w:rsid w:val="00922DAF"/>
    <w:rsid w:val="00922DF9"/>
    <w:rsid w:val="0092315F"/>
    <w:rsid w:val="00923698"/>
    <w:rsid w:val="0092423E"/>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483"/>
    <w:rsid w:val="00A14A98"/>
    <w:rsid w:val="00A14AFD"/>
    <w:rsid w:val="00A14D1C"/>
    <w:rsid w:val="00A152A2"/>
    <w:rsid w:val="00A160B3"/>
    <w:rsid w:val="00A1659E"/>
    <w:rsid w:val="00A1672B"/>
    <w:rsid w:val="00A16C8D"/>
    <w:rsid w:val="00A16E2D"/>
    <w:rsid w:val="00A170D2"/>
    <w:rsid w:val="00A17159"/>
    <w:rsid w:val="00A17308"/>
    <w:rsid w:val="00A17CE2"/>
    <w:rsid w:val="00A20319"/>
    <w:rsid w:val="00A20F63"/>
    <w:rsid w:val="00A21645"/>
    <w:rsid w:val="00A21972"/>
    <w:rsid w:val="00A21D11"/>
    <w:rsid w:val="00A2242E"/>
    <w:rsid w:val="00A224BF"/>
    <w:rsid w:val="00A22A3F"/>
    <w:rsid w:val="00A234B0"/>
    <w:rsid w:val="00A23E74"/>
    <w:rsid w:val="00A241D5"/>
    <w:rsid w:val="00A24519"/>
    <w:rsid w:val="00A245D2"/>
    <w:rsid w:val="00A24741"/>
    <w:rsid w:val="00A247C8"/>
    <w:rsid w:val="00A24C6D"/>
    <w:rsid w:val="00A25997"/>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4AE"/>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AE9"/>
    <w:rsid w:val="00B03FA2"/>
    <w:rsid w:val="00B04372"/>
    <w:rsid w:val="00B0438F"/>
    <w:rsid w:val="00B0521A"/>
    <w:rsid w:val="00B054D2"/>
    <w:rsid w:val="00B05673"/>
    <w:rsid w:val="00B05A4A"/>
    <w:rsid w:val="00B061AB"/>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883"/>
    <w:rsid w:val="00B620EE"/>
    <w:rsid w:val="00B62F07"/>
    <w:rsid w:val="00B636F4"/>
    <w:rsid w:val="00B63848"/>
    <w:rsid w:val="00B63E8F"/>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C93"/>
    <w:rsid w:val="00B80FD8"/>
    <w:rsid w:val="00B8134B"/>
    <w:rsid w:val="00B8141C"/>
    <w:rsid w:val="00B815EF"/>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4FA0"/>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6F79"/>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A7D"/>
    <w:rsid w:val="00C92BBF"/>
    <w:rsid w:val="00C92BFB"/>
    <w:rsid w:val="00C92BFD"/>
    <w:rsid w:val="00C9325F"/>
    <w:rsid w:val="00C932AF"/>
    <w:rsid w:val="00C9337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964"/>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0A0"/>
    <w:rsid w:val="00D314FE"/>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5ED9"/>
    <w:rsid w:val="00D56471"/>
    <w:rsid w:val="00D56988"/>
    <w:rsid w:val="00D56C27"/>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364"/>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475"/>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61"/>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2FF6"/>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5B8C"/>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5120"/>
    <w:rsid w:val="00F25A57"/>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85C"/>
    <w:rsid w:val="00F64C7E"/>
    <w:rsid w:val="00F65026"/>
    <w:rsid w:val="00F65040"/>
    <w:rsid w:val="00F6580C"/>
    <w:rsid w:val="00F658A1"/>
    <w:rsid w:val="00F6598E"/>
    <w:rsid w:val="00F65BB4"/>
    <w:rsid w:val="00F65E1E"/>
    <w:rsid w:val="00F6600A"/>
    <w:rsid w:val="00F66623"/>
    <w:rsid w:val="00F669A1"/>
    <w:rsid w:val="00F66AEE"/>
    <w:rsid w:val="00F67844"/>
    <w:rsid w:val="00F67B76"/>
    <w:rsid w:val="00F67E28"/>
    <w:rsid w:val="00F67E85"/>
    <w:rsid w:val="00F67FF9"/>
    <w:rsid w:val="00F701D6"/>
    <w:rsid w:val="00F7026B"/>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9A4"/>
    <w:rsid w:val="00FD2AC0"/>
    <w:rsid w:val="00FD3194"/>
    <w:rsid w:val="00FD37EA"/>
    <w:rsid w:val="00FD3ECE"/>
    <w:rsid w:val="00FD40D0"/>
    <w:rsid w:val="00FD41E7"/>
    <w:rsid w:val="00FD48ED"/>
    <w:rsid w:val="00FD4BF1"/>
    <w:rsid w:val="00FD4D8B"/>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vcf-spec/releases/tag/1.0.0" TargetMode="External"/><Relationship Id="rId18" Type="http://schemas.openxmlformats.org/officeDocument/2006/relationships/hyperlink" Target="https://github.com/mrcieu/gwas2vcfweb"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mrcieu/gwasglue"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vcf.mrcieu.ac.u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rcieu/gwas2vcf" TargetMode="External"/><Relationship Id="rId20" Type="http://schemas.openxmlformats.org/officeDocument/2006/relationships/hyperlink" Target="https://github.com/mrcieu/pygwasv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mailto:matt.lyon@bristol.ac.uk" TargetMode="External"/><Relationship Id="rId23" Type="http://schemas.openxmlformats.org/officeDocument/2006/relationships/image" Target="media/image1.emf"/><Relationship Id="rId10" Type="http://schemas.microsoft.com/office/2011/relationships/commentsExtended" Target="commentsExtended.xml"/><Relationship Id="rId19" Type="http://schemas.openxmlformats.org/officeDocument/2006/relationships/hyperlink" Target="https://github.com/mrcieu/gwasvc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was.mrcieu.ac.uk" TargetMode="External"/><Relationship Id="rId22" Type="http://schemas.openxmlformats.org/officeDocument/2006/relationships/hyperlink" Target="http://github.com/explodecomputer/lds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20</Pages>
  <Words>51876</Words>
  <Characters>295695</Characters>
  <Application>Microsoft Office Word</Application>
  <DocSecurity>0</DocSecurity>
  <Lines>2464</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471</cp:revision>
  <dcterms:created xsi:type="dcterms:W3CDTF">2020-04-03T15:27:00Z</dcterms:created>
  <dcterms:modified xsi:type="dcterms:W3CDTF">2020-04-17T10:32:00Z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