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4CDA6" w14:textId="399C5417" w:rsidR="00F65BB4" w:rsidRPr="00862AF1" w:rsidRDefault="00F65BB4" w:rsidP="00CC4460">
      <w:pPr>
        <w:rPr>
          <w:rFonts w:ascii="Calibri" w:hAnsi="Calibri" w:cs="Calibri"/>
          <w:b/>
          <w:bCs/>
        </w:rPr>
      </w:pPr>
      <w:r w:rsidRPr="00862AF1">
        <w:rPr>
          <w:rFonts w:ascii="Calibri" w:hAnsi="Calibri" w:cs="Calibri"/>
          <w:b/>
          <w:bCs/>
        </w:rPr>
        <w:t xml:space="preserve">The </w:t>
      </w:r>
      <w:r w:rsidR="009304FB" w:rsidRPr="00862AF1">
        <w:rPr>
          <w:rFonts w:ascii="Calibri" w:hAnsi="Calibri" w:cs="Calibri"/>
          <w:b/>
          <w:bCs/>
        </w:rPr>
        <w:t xml:space="preserve">variant call format </w:t>
      </w:r>
      <w:r w:rsidRPr="00862AF1">
        <w:rPr>
          <w:rFonts w:ascii="Calibri" w:hAnsi="Calibri" w:cs="Calibri"/>
          <w:b/>
          <w:bCs/>
        </w:rPr>
        <w:t xml:space="preserve">provides efficient </w:t>
      </w:r>
      <w:r w:rsidR="00A35563" w:rsidRPr="00862AF1">
        <w:rPr>
          <w:rFonts w:ascii="Calibri" w:hAnsi="Calibri" w:cs="Calibri"/>
          <w:b/>
          <w:bCs/>
        </w:rPr>
        <w:t xml:space="preserve">and robust </w:t>
      </w:r>
      <w:r w:rsidRPr="00862AF1">
        <w:rPr>
          <w:rFonts w:ascii="Calibri" w:hAnsi="Calibri" w:cs="Calibri"/>
          <w:b/>
          <w:bCs/>
        </w:rPr>
        <w:t xml:space="preserve">storage of </w:t>
      </w:r>
      <w:r w:rsidR="00120778" w:rsidRPr="00862AF1">
        <w:rPr>
          <w:rFonts w:ascii="Calibri" w:hAnsi="Calibri" w:cs="Calibri"/>
          <w:b/>
          <w:bCs/>
        </w:rPr>
        <w:t xml:space="preserve">GWAS </w:t>
      </w:r>
      <w:r w:rsidRPr="00862AF1">
        <w:rPr>
          <w:rFonts w:ascii="Calibri" w:hAnsi="Calibri" w:cs="Calibri"/>
          <w:b/>
          <w:bCs/>
        </w:rPr>
        <w:t>summary statistics</w:t>
      </w:r>
    </w:p>
    <w:p w14:paraId="0EF0AA88" w14:textId="77777777" w:rsidR="00E5000C" w:rsidRPr="00862AF1" w:rsidRDefault="00E5000C" w:rsidP="00E5000C">
      <w:pPr>
        <w:rPr>
          <w:rFonts w:ascii="Calibri" w:hAnsi="Calibri" w:cs="Calibri"/>
        </w:rPr>
      </w:pPr>
    </w:p>
    <w:p w14:paraId="7E66C369" w14:textId="2C7E3272" w:rsidR="00E5000C" w:rsidRPr="00862AF1" w:rsidRDefault="00E5000C" w:rsidP="00E5000C">
      <w:pPr>
        <w:rPr>
          <w:rFonts w:ascii="Calibri" w:hAnsi="Calibri" w:cs="Calibri"/>
        </w:rPr>
      </w:pPr>
      <w:r w:rsidRPr="00862AF1">
        <w:rPr>
          <w:rFonts w:ascii="Calibri" w:hAnsi="Calibri" w:cs="Calibri"/>
        </w:rPr>
        <w:t>Matthew Lyon</w:t>
      </w:r>
      <w:r w:rsidR="00B961A6" w:rsidRPr="00862AF1">
        <w:rPr>
          <w:rFonts w:ascii="Calibri" w:hAnsi="Calibri" w:cs="Calibri"/>
        </w:rPr>
        <w:t xml:space="preserve"> (0000-0002-2500-1013)</w:t>
      </w:r>
      <w:r w:rsidRPr="00862AF1">
        <w:rPr>
          <w:rFonts w:ascii="Calibri" w:hAnsi="Calibri" w:cs="Calibri"/>
          <w:vertAlign w:val="superscript"/>
        </w:rPr>
        <w:t>1,2</w:t>
      </w:r>
      <w:r w:rsidRPr="00862AF1">
        <w:rPr>
          <w:rFonts w:ascii="Calibri" w:hAnsi="Calibri" w:cs="Calibri"/>
        </w:rPr>
        <w:t>*, Shea J Andrews</w:t>
      </w:r>
      <w:r w:rsidR="00F945CD" w:rsidRPr="00862AF1">
        <w:rPr>
          <w:rFonts w:ascii="Calibri" w:hAnsi="Calibri" w:cs="Calibri"/>
        </w:rPr>
        <w:t xml:space="preserve"> (0000-0002-1921-9470)</w:t>
      </w:r>
      <w:r w:rsidRPr="00862AF1">
        <w:rPr>
          <w:rFonts w:ascii="Calibri" w:hAnsi="Calibri" w:cs="Calibri"/>
          <w:vertAlign w:val="superscript"/>
        </w:rPr>
        <w:t>3</w:t>
      </w:r>
      <w:r w:rsidRPr="00862AF1">
        <w:rPr>
          <w:rFonts w:ascii="Calibri" w:hAnsi="Calibri" w:cs="Calibri"/>
        </w:rPr>
        <w:t xml:space="preserve">*, Ben </w:t>
      </w:r>
      <w:proofErr w:type="spellStart"/>
      <w:r w:rsidRPr="00862AF1">
        <w:rPr>
          <w:rFonts w:ascii="Calibri" w:hAnsi="Calibri" w:cs="Calibri"/>
        </w:rPr>
        <w:t>Elsworth</w:t>
      </w:r>
      <w:proofErr w:type="spellEnd"/>
      <w:r w:rsidR="00280832" w:rsidRPr="00862AF1">
        <w:rPr>
          <w:rFonts w:ascii="Calibri" w:hAnsi="Calibri" w:cs="Calibri"/>
        </w:rPr>
        <w:t xml:space="preserve"> (0000-0001-7328-4233)</w:t>
      </w:r>
      <w:r w:rsidRPr="00862AF1">
        <w:rPr>
          <w:rFonts w:ascii="Calibri" w:hAnsi="Calibri" w:cs="Calibri"/>
          <w:vertAlign w:val="superscript"/>
        </w:rPr>
        <w:t>2</w:t>
      </w:r>
      <w:r w:rsidRPr="00862AF1">
        <w:rPr>
          <w:rFonts w:ascii="Calibri" w:hAnsi="Calibri" w:cs="Calibri"/>
        </w:rPr>
        <w:t xml:space="preserve">, Tom </w:t>
      </w:r>
      <w:r w:rsidR="00E73F70" w:rsidRPr="00862AF1">
        <w:rPr>
          <w:rFonts w:ascii="Calibri" w:hAnsi="Calibri" w:cs="Calibri"/>
        </w:rPr>
        <w:t xml:space="preserve">R </w:t>
      </w:r>
      <w:r w:rsidRPr="00862AF1">
        <w:rPr>
          <w:rFonts w:ascii="Calibri" w:hAnsi="Calibri" w:cs="Calibri"/>
        </w:rPr>
        <w:t>Gaunt</w:t>
      </w:r>
      <w:r w:rsidR="008674E8" w:rsidRPr="00862AF1">
        <w:rPr>
          <w:rFonts w:ascii="Calibri" w:hAnsi="Calibri" w:cs="Calibri"/>
        </w:rPr>
        <w:t xml:space="preserve"> (0000-0003-0924-3247)</w:t>
      </w:r>
      <w:r w:rsidRPr="00862AF1">
        <w:rPr>
          <w:rFonts w:ascii="Calibri" w:hAnsi="Calibri" w:cs="Calibri"/>
          <w:vertAlign w:val="superscript"/>
        </w:rPr>
        <w:t>1,2</w:t>
      </w:r>
      <w:r w:rsidRPr="00862AF1">
        <w:rPr>
          <w:rFonts w:ascii="Calibri" w:hAnsi="Calibri" w:cs="Calibri"/>
        </w:rPr>
        <w:t xml:space="preserve">, Gibran </w:t>
      </w:r>
      <w:proofErr w:type="spellStart"/>
      <w:r w:rsidRPr="00862AF1">
        <w:rPr>
          <w:rFonts w:ascii="Calibri" w:hAnsi="Calibri" w:cs="Calibri"/>
        </w:rPr>
        <w:t>Hemani</w:t>
      </w:r>
      <w:proofErr w:type="spellEnd"/>
      <w:r w:rsidR="006F0C48" w:rsidRPr="00862AF1">
        <w:rPr>
          <w:rFonts w:ascii="Calibri" w:hAnsi="Calibri" w:cs="Calibri"/>
        </w:rPr>
        <w:t xml:space="preserve"> (0000-0003-0920-1055)</w:t>
      </w:r>
      <w:r w:rsidRPr="00862AF1">
        <w:rPr>
          <w:rFonts w:ascii="Calibri" w:hAnsi="Calibri" w:cs="Calibri"/>
          <w:vertAlign w:val="superscript"/>
        </w:rPr>
        <w:t>2</w:t>
      </w:r>
      <w:r w:rsidRPr="00862AF1">
        <w:rPr>
          <w:rFonts w:ascii="Calibri" w:hAnsi="Calibri" w:cs="Calibri"/>
        </w:rPr>
        <w:t xml:space="preserve">¥, </w:t>
      </w:r>
      <w:proofErr w:type="spellStart"/>
      <w:r w:rsidRPr="00862AF1">
        <w:rPr>
          <w:rFonts w:ascii="Calibri" w:hAnsi="Calibri" w:cs="Calibri"/>
        </w:rPr>
        <w:t>Edoardo</w:t>
      </w:r>
      <w:proofErr w:type="spellEnd"/>
      <w:r w:rsidRPr="00862AF1">
        <w:rPr>
          <w:rFonts w:ascii="Calibri" w:hAnsi="Calibri" w:cs="Calibri"/>
        </w:rPr>
        <w:t xml:space="preserve"> </w:t>
      </w:r>
      <w:proofErr w:type="spellStart"/>
      <w:r w:rsidRPr="00862AF1">
        <w:rPr>
          <w:rFonts w:ascii="Calibri" w:hAnsi="Calibri" w:cs="Calibri"/>
        </w:rPr>
        <w:t>Marcora</w:t>
      </w:r>
      <w:proofErr w:type="spellEnd"/>
      <w:r w:rsidR="000A6828" w:rsidRPr="00862AF1">
        <w:rPr>
          <w:rFonts w:ascii="Calibri" w:hAnsi="Calibri" w:cs="Calibri"/>
        </w:rPr>
        <w:t xml:space="preserve"> </w:t>
      </w:r>
      <w:r w:rsidR="00862D1B" w:rsidRPr="00862AF1">
        <w:rPr>
          <w:rFonts w:ascii="Calibri" w:hAnsi="Calibri" w:cs="Calibri"/>
        </w:rPr>
        <w:t>(0000-0002-3829-4927)</w:t>
      </w:r>
      <w:r w:rsidR="00BC0850" w:rsidRPr="00862AF1">
        <w:rPr>
          <w:rFonts w:ascii="Calibri" w:hAnsi="Calibri" w:cs="Calibri"/>
          <w:vertAlign w:val="superscript"/>
        </w:rPr>
        <w:t>3</w:t>
      </w:r>
      <w:r w:rsidR="006F1709" w:rsidRPr="00862AF1">
        <w:rPr>
          <w:rFonts w:ascii="Calibri" w:hAnsi="Calibri" w:cs="Calibri"/>
        </w:rPr>
        <w:t>¥</w:t>
      </w:r>
    </w:p>
    <w:p w14:paraId="3541494D" w14:textId="7502E4A9" w:rsidR="00E5000C" w:rsidRPr="00862AF1" w:rsidRDefault="00E5000C" w:rsidP="00E5000C">
      <w:pPr>
        <w:rPr>
          <w:rFonts w:ascii="Calibri" w:hAnsi="Calibri" w:cs="Calibri"/>
          <w:vertAlign w:val="superscript"/>
        </w:rPr>
      </w:pPr>
    </w:p>
    <w:p w14:paraId="51B2D86F" w14:textId="4A9B0DBA" w:rsidR="00E5000C" w:rsidRPr="00862AF1" w:rsidRDefault="00E5000C" w:rsidP="00E5000C">
      <w:pPr>
        <w:pStyle w:val="ListParagraph"/>
        <w:numPr>
          <w:ilvl w:val="0"/>
          <w:numId w:val="3"/>
        </w:numPr>
        <w:rPr>
          <w:rFonts w:ascii="Calibri" w:hAnsi="Calibri" w:cs="Calibri"/>
        </w:rPr>
      </w:pPr>
      <w:r w:rsidRPr="00862AF1">
        <w:rPr>
          <w:rFonts w:ascii="Calibri" w:hAnsi="Calibri" w:cs="Calibri"/>
        </w:rPr>
        <w:t>National Institute for Health Research Bristol Biomedical Research Centre</w:t>
      </w:r>
      <w:r w:rsidR="00E73F70" w:rsidRPr="00862AF1">
        <w:rPr>
          <w:rFonts w:ascii="Calibri" w:hAnsi="Calibri" w:cs="Calibri"/>
        </w:rPr>
        <w:t>, University of Bristol, Bristol, UK</w:t>
      </w:r>
    </w:p>
    <w:p w14:paraId="0B0B1BB0" w14:textId="20536BCE" w:rsidR="00E5000C" w:rsidRPr="00862AF1" w:rsidRDefault="00E5000C" w:rsidP="00E5000C">
      <w:pPr>
        <w:pStyle w:val="ListParagraph"/>
        <w:numPr>
          <w:ilvl w:val="0"/>
          <w:numId w:val="3"/>
        </w:numPr>
        <w:rPr>
          <w:rFonts w:ascii="Calibri" w:hAnsi="Calibri" w:cs="Calibri"/>
        </w:rPr>
      </w:pPr>
      <w:r w:rsidRPr="00862AF1">
        <w:rPr>
          <w:rFonts w:ascii="Calibri" w:hAnsi="Calibri" w:cs="Calibri"/>
        </w:rPr>
        <w:t>Medical Research Council (MRC) Integrative Epidemiology Unit (IEU), Bristol Medical School (Population Health Sciences), University of Bristol, Bristol, UK</w:t>
      </w:r>
    </w:p>
    <w:p w14:paraId="6C896881" w14:textId="6C746A3B" w:rsidR="00BD64CC" w:rsidRPr="00862AF1" w:rsidRDefault="004754E7" w:rsidP="004754E7">
      <w:pPr>
        <w:pStyle w:val="ListParagraph"/>
        <w:numPr>
          <w:ilvl w:val="0"/>
          <w:numId w:val="3"/>
        </w:numPr>
        <w:rPr>
          <w:rFonts w:ascii="Calibri" w:hAnsi="Calibri" w:cs="Calibri"/>
        </w:rPr>
      </w:pPr>
      <w:r w:rsidRPr="00862AF1">
        <w:rPr>
          <w:rFonts w:ascii="Calibri" w:hAnsi="Calibri" w:cs="Calibri"/>
        </w:rPr>
        <w:t xml:space="preserve">Ronald M. Loeb </w:t>
      </w:r>
      <w:proofErr w:type="spellStart"/>
      <w:r w:rsidRPr="00862AF1">
        <w:rPr>
          <w:rFonts w:ascii="Calibri" w:hAnsi="Calibri" w:cs="Calibri"/>
        </w:rPr>
        <w:t>Center</w:t>
      </w:r>
      <w:proofErr w:type="spellEnd"/>
      <w:r w:rsidRPr="00862AF1">
        <w:rPr>
          <w:rFonts w:ascii="Calibri" w:hAnsi="Calibri" w:cs="Calibri"/>
        </w:rPr>
        <w:t xml:space="preserve"> for Alzheimer’s disease, Department of Neuroscience, Icahn School of Medicine at Mount Sinai, New York, NY, USA</w:t>
      </w:r>
    </w:p>
    <w:p w14:paraId="491C44E1" w14:textId="3173D431" w:rsidR="00D7751D" w:rsidRPr="00862AF1" w:rsidRDefault="00D7751D" w:rsidP="00D7751D">
      <w:pPr>
        <w:rPr>
          <w:rFonts w:ascii="Calibri" w:hAnsi="Calibri" w:cs="Calibri"/>
        </w:rPr>
      </w:pPr>
    </w:p>
    <w:p w14:paraId="74C65FC8" w14:textId="4F5055EE" w:rsidR="00D7751D" w:rsidRPr="00862AF1" w:rsidRDefault="00D7751D" w:rsidP="00D7751D">
      <w:pPr>
        <w:rPr>
          <w:rFonts w:ascii="Calibri" w:hAnsi="Calibri" w:cs="Calibri"/>
        </w:rPr>
      </w:pPr>
      <w:r w:rsidRPr="00862AF1">
        <w:rPr>
          <w:rFonts w:ascii="Calibri" w:hAnsi="Calibri" w:cs="Calibri"/>
        </w:rPr>
        <w:t xml:space="preserve">* </w:t>
      </w:r>
      <w:r w:rsidR="001F0669" w:rsidRPr="00862AF1">
        <w:rPr>
          <w:rFonts w:ascii="Calibri" w:hAnsi="Calibri" w:cs="Calibri"/>
        </w:rPr>
        <w:t>These authors contributed equally to this work</w:t>
      </w:r>
    </w:p>
    <w:p w14:paraId="6E6415DA" w14:textId="094F262F" w:rsidR="00F61ED3" w:rsidRPr="00862AF1" w:rsidRDefault="00D7751D" w:rsidP="00F61ED3">
      <w:pPr>
        <w:rPr>
          <w:rFonts w:ascii="Calibri" w:hAnsi="Calibri" w:cs="Calibri"/>
        </w:rPr>
      </w:pPr>
      <w:r w:rsidRPr="00862AF1">
        <w:rPr>
          <w:rFonts w:ascii="Calibri" w:hAnsi="Calibri" w:cs="Calibri"/>
        </w:rPr>
        <w:t xml:space="preserve">¥ </w:t>
      </w:r>
      <w:r w:rsidR="001F0669" w:rsidRPr="00862AF1">
        <w:rPr>
          <w:rFonts w:ascii="Calibri" w:hAnsi="Calibri" w:cs="Calibri"/>
        </w:rPr>
        <w:t>These authors contributed equally to this work</w:t>
      </w:r>
    </w:p>
    <w:p w14:paraId="3C7898FD" w14:textId="7991F96C" w:rsidR="000654DE" w:rsidRPr="00862AF1" w:rsidRDefault="000654DE" w:rsidP="00F61ED3">
      <w:pPr>
        <w:rPr>
          <w:rFonts w:ascii="Calibri" w:hAnsi="Calibri" w:cs="Calibri"/>
        </w:rPr>
      </w:pPr>
    </w:p>
    <w:p w14:paraId="701AAA6E" w14:textId="61CE4C58" w:rsidR="000654DE" w:rsidRPr="00862AF1" w:rsidRDefault="000654DE" w:rsidP="00F61ED3">
      <w:pPr>
        <w:rPr>
          <w:rFonts w:ascii="Calibri" w:hAnsi="Calibri" w:cs="Calibri"/>
        </w:rPr>
      </w:pPr>
      <w:r w:rsidRPr="00862AF1">
        <w:rPr>
          <w:rFonts w:ascii="Calibri" w:hAnsi="Calibri" w:cs="Calibri"/>
        </w:rPr>
        <w:t>Word count:</w:t>
      </w:r>
      <w:r w:rsidR="009C0388" w:rsidRPr="00862AF1">
        <w:rPr>
          <w:rFonts w:ascii="Calibri" w:hAnsi="Calibri" w:cs="Calibri"/>
        </w:rPr>
        <w:t xml:space="preserve"> </w:t>
      </w:r>
    </w:p>
    <w:p w14:paraId="4AE18D10" w14:textId="77777777" w:rsidR="00C64576" w:rsidRPr="00862AF1" w:rsidRDefault="00C64576">
      <w:pPr>
        <w:rPr>
          <w:rFonts w:ascii="Calibri" w:eastAsiaTheme="majorEastAsia" w:hAnsi="Calibri" w:cs="Calibri"/>
          <w:color w:val="2F5496" w:themeColor="accent1" w:themeShade="BF"/>
        </w:rPr>
      </w:pPr>
      <w:r w:rsidRPr="00862AF1">
        <w:rPr>
          <w:rFonts w:ascii="Calibri" w:hAnsi="Calibri" w:cs="Calibri"/>
        </w:rPr>
        <w:br w:type="page"/>
      </w:r>
    </w:p>
    <w:p w14:paraId="46E2DB67" w14:textId="391E939F" w:rsidR="00FC5A8F" w:rsidRPr="00862AF1" w:rsidRDefault="004B5DB7">
      <w:pPr>
        <w:rPr>
          <w:rFonts w:ascii="Calibri" w:hAnsi="Calibri" w:cs="Calibri"/>
        </w:rPr>
      </w:pPr>
      <w:r w:rsidRPr="00862AF1">
        <w:rPr>
          <w:rFonts w:ascii="Calibri" w:hAnsi="Calibri" w:cs="Calibri"/>
          <w:b/>
          <w:bCs/>
        </w:rPr>
        <w:lastRenderedPageBreak/>
        <w:t>Genome-wide association study</w:t>
      </w:r>
      <w:r w:rsidR="00BF5D17" w:rsidRPr="00862AF1">
        <w:rPr>
          <w:rFonts w:ascii="Calibri" w:hAnsi="Calibri" w:cs="Calibri"/>
          <w:b/>
          <w:bCs/>
        </w:rPr>
        <w:t xml:space="preserve"> (GWAS)</w:t>
      </w:r>
      <w:r w:rsidRPr="00862AF1">
        <w:rPr>
          <w:rFonts w:ascii="Calibri" w:hAnsi="Calibri" w:cs="Calibri"/>
          <w:b/>
          <w:bCs/>
        </w:rPr>
        <w:t xml:space="preserve"> summary statistics are </w:t>
      </w:r>
      <w:r w:rsidR="007B7ED6" w:rsidRPr="00862AF1">
        <w:rPr>
          <w:rFonts w:ascii="Calibri" w:hAnsi="Calibri" w:cs="Calibri"/>
          <w:b/>
          <w:bCs/>
        </w:rPr>
        <w:t>a fundamental</w:t>
      </w:r>
      <w:r w:rsidRPr="00862AF1">
        <w:rPr>
          <w:rFonts w:ascii="Calibri" w:hAnsi="Calibri" w:cs="Calibri"/>
          <w:b/>
          <w:bCs/>
        </w:rPr>
        <w:t xml:space="preserve"> resource for</w:t>
      </w:r>
      <w:r w:rsidR="00FA4EA5" w:rsidRPr="00862AF1">
        <w:rPr>
          <w:rFonts w:ascii="Calibri" w:hAnsi="Calibri" w:cs="Calibri"/>
          <w:b/>
          <w:bCs/>
        </w:rPr>
        <w:t xml:space="preserve"> a variety of </w:t>
      </w:r>
      <w:r w:rsidR="005E1AA3" w:rsidRPr="00862AF1">
        <w:rPr>
          <w:rFonts w:ascii="Calibri" w:hAnsi="Calibri" w:cs="Calibri"/>
          <w:b/>
          <w:bCs/>
        </w:rPr>
        <w:t xml:space="preserve">research </w:t>
      </w:r>
      <w:r w:rsidR="00530503" w:rsidRPr="00862AF1">
        <w:rPr>
          <w:rFonts w:ascii="Calibri" w:hAnsi="Calibri" w:cs="Calibri"/>
          <w:b/>
          <w:bCs/>
        </w:rPr>
        <w:t>applications</w:t>
      </w:r>
      <w:r w:rsidR="00F22692" w:rsidRPr="00862AF1">
        <w:rPr>
          <w:rFonts w:ascii="Calibri" w:hAnsi="Calibri" w:cs="Calibri"/>
          <w:b/>
          <w:bCs/>
        </w:rPr>
        <w:t xml:space="preserve"> </w:t>
      </w:r>
      <w:r w:rsidR="00F22692" w:rsidRPr="00862AF1">
        <w:rPr>
          <w:rFonts w:ascii="Calibri" w:hAnsi="Calibri" w:cs="Calibri"/>
          <w:b/>
          <w:bCs/>
        </w:rPr>
        <w:fldChar w:fldCharType="begin" w:fldLock="1"/>
      </w:r>
      <w:r w:rsidR="009227F6" w:rsidRPr="00862AF1">
        <w:rPr>
          <w:rFonts w:ascii="Calibri" w:hAnsi="Calibri" w:cs="Calibri"/>
          <w:b/>
          <w:bC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approaches","type":"article-journal","volume":"4"},"uris":["http://www.mendeley.com/documents/?uuid=55f63b31-36fe-3429-8435-a378e4821625"]},{"id":"ITEM-2","itemData":{"DOI":"10.1038/ng.3404","ISSN":"15461718","abstract":"Recent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Genetics","id":"ITEM-2","issue":"11","issued":{"date-parts":[["2015","11","1"]]},"page":"1228-1235","publisher":"Nature Publishing Group","title":"Partitioning heritability by functional annotation using genome-wide association summary statistics","type":"article-journal","volume":"47"},"uris":["http://www.mendeley.com/documents/?uuid=5bcd94fd-e392-38dd-9884-efd2a7d40dc8"]},{"id":"ITEM-3","itemData":{"DOI":"10.1016/j.ajhg.2017.06.005","ISSN":"15376605","PMID":"28686856","abstract":"Application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Genetics","id":"ITEM-3","issue":"1","issued":{"date-parts":[["2017","7","6"]]},"page":"5-22","publisher":"Cell Press","title":"10 Years of GWAS Discovery: Biology, Function, and Translation","type":"article","volume":"101"},"uris":["http://www.mendeley.com/documents/?uuid=f8cb5239-c7b7-3e07-a70e-e435daed03ac"]},{"id":"ITEM-4","itemData":{"DOI":"10.1093/ije/dyg070","ISSN":"03005771","PMID":"12689998","abstract":"Associations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Epidemiology","id":"ITEM-4","issued":{"date-parts":[["2003"]]},"title":"'Mendelian randomization': Can genetic epidemiology contribute to understanding environmental determinants of disease?","type":"article"},"uris":["http://www.mendeley.com/documents/?uuid=8e5609f5-3f07-41ee-994e-182abc8d02c7"]},{"id":"ITEM-5","itemData":{"DOI":"10.1038/ng.3211","ISSN":"15461718","PMID":"25642630","abstract":"Both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Genetics","id":"ITEM-5","issued":{"date-parts":[["2015"]]},"title":"LD score regression distinguishes confounding from polygenicity in genome-wide association studies","type":"article-journal"},"uris":["http://www.mendeley.com/documents/?uuid=3d02e791-7d46-490e-a855-3f3d304e48f0"]},{"id":"ITEM-6","itemData":{"DOI":"10.1038/ng.3941","ISSN":"15461718","abstract":"Narrow-sense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Genetics","id":"ITEM-6","issue":"9","issued":{"date-parts":[["2017","9","1"]]},"page":"1304-1310","publisher":"Nature Publishing Group","title":"Concepts, estimation and interpretation of SNP-based heritability","type":"article","volume":"49"},"uris":["http://www.mendeley.com/documents/?uuid=14862002-2bfb-3d7e-b5b7-38dba2e1461a"]}],"mendeley":{"formattedCitation":"&lt;sup&gt;1–6&lt;/sup&gt;","plainTextFormattedCitation":"1–6","previouslyFormattedCitation":"&lt;sup&gt;1–6&lt;/sup&gt;"},"properties":{"noteIndex":0},"schema":"https://github.com/citation-style-language/schema/raw/master/csl-citation.json"}</w:instrText>
      </w:r>
      <w:r w:rsidR="00F22692" w:rsidRPr="00862AF1">
        <w:rPr>
          <w:rFonts w:ascii="Calibri" w:hAnsi="Calibri" w:cs="Calibri"/>
          <w:b/>
          <w:bCs/>
        </w:rPr>
        <w:fldChar w:fldCharType="separate"/>
      </w:r>
      <w:r w:rsidR="00E252BD" w:rsidRPr="00862AF1">
        <w:rPr>
          <w:rFonts w:ascii="Calibri" w:hAnsi="Calibri" w:cs="Calibri"/>
          <w:b/>
          <w:bCs/>
          <w:noProof/>
          <w:vertAlign w:val="superscript"/>
        </w:rPr>
        <w:t>1–6</w:t>
      </w:r>
      <w:r w:rsidR="00F22692" w:rsidRPr="00862AF1">
        <w:rPr>
          <w:rFonts w:ascii="Calibri" w:hAnsi="Calibri" w:cs="Calibri"/>
          <w:b/>
          <w:bCs/>
        </w:rPr>
        <w:fldChar w:fldCharType="end"/>
      </w:r>
      <w:r w:rsidRPr="00862AF1">
        <w:rPr>
          <w:rFonts w:ascii="Calibri" w:hAnsi="Calibri" w:cs="Calibri"/>
          <w:b/>
          <w:bCs/>
        </w:rPr>
        <w:t>.</w:t>
      </w:r>
      <w:r w:rsidR="000B5C28" w:rsidRPr="00862AF1">
        <w:rPr>
          <w:rFonts w:ascii="Calibri" w:hAnsi="Calibri" w:cs="Calibri"/>
          <w:b/>
          <w:bCs/>
        </w:rPr>
        <w:t xml:space="preserve"> </w:t>
      </w:r>
      <w:r w:rsidR="000B7E18" w:rsidRPr="00862AF1">
        <w:rPr>
          <w:rFonts w:ascii="Calibri" w:hAnsi="Calibri" w:cs="Calibri"/>
          <w:b/>
          <w:bCs/>
        </w:rPr>
        <w:t xml:space="preserve">Yet despite their widespread </w:t>
      </w:r>
      <w:r w:rsidR="00CF3DA3" w:rsidRPr="00862AF1">
        <w:rPr>
          <w:rFonts w:ascii="Calibri" w:hAnsi="Calibri" w:cs="Calibri"/>
          <w:b/>
          <w:bCs/>
        </w:rPr>
        <w:t>utility</w:t>
      </w:r>
      <w:r w:rsidR="000B7E18" w:rsidRPr="00862AF1">
        <w:rPr>
          <w:rFonts w:ascii="Calibri" w:hAnsi="Calibri" w:cs="Calibri"/>
          <w:b/>
          <w:bCs/>
        </w:rPr>
        <w:t>, no common storage format has been widely adopted</w:t>
      </w:r>
      <w:r w:rsidR="00BF5D17" w:rsidRPr="00862AF1">
        <w:rPr>
          <w:rFonts w:ascii="Calibri" w:hAnsi="Calibri" w:cs="Calibri"/>
          <w:b/>
          <w:bCs/>
        </w:rPr>
        <w:t>,</w:t>
      </w:r>
      <w:r w:rsidR="000F5EEB" w:rsidRPr="00862AF1">
        <w:rPr>
          <w:rFonts w:ascii="Calibri" w:hAnsi="Calibri" w:cs="Calibri"/>
          <w:b/>
          <w:bCs/>
        </w:rPr>
        <w:t xml:space="preserve"> hindering tool development</w:t>
      </w:r>
      <w:r w:rsidR="006E38A3" w:rsidRPr="00862AF1">
        <w:rPr>
          <w:rFonts w:ascii="Calibri" w:hAnsi="Calibri" w:cs="Calibri"/>
          <w:b/>
          <w:bCs/>
        </w:rPr>
        <w:t xml:space="preserve"> and</w:t>
      </w:r>
      <w:r w:rsidR="00052F2C" w:rsidRPr="00862AF1">
        <w:rPr>
          <w:rFonts w:ascii="Calibri" w:hAnsi="Calibri" w:cs="Calibri"/>
          <w:b/>
          <w:bCs/>
        </w:rPr>
        <w:t xml:space="preserve"> </w:t>
      </w:r>
      <w:r w:rsidR="004C58D4" w:rsidRPr="00862AF1">
        <w:rPr>
          <w:rFonts w:ascii="Calibri" w:hAnsi="Calibri" w:cs="Calibri"/>
          <w:b/>
          <w:bCs/>
        </w:rPr>
        <w:t>data sharing</w:t>
      </w:r>
      <w:r w:rsidR="00052F2C" w:rsidRPr="00862AF1">
        <w:rPr>
          <w:rFonts w:ascii="Calibri" w:hAnsi="Calibri" w:cs="Calibri"/>
          <w:b/>
          <w:bCs/>
        </w:rPr>
        <w:t xml:space="preserve">, analysis and </w:t>
      </w:r>
      <w:r w:rsidR="007B7ED6" w:rsidRPr="00862AF1">
        <w:rPr>
          <w:rFonts w:ascii="Calibri" w:hAnsi="Calibri" w:cs="Calibri"/>
          <w:b/>
          <w:bCs/>
        </w:rPr>
        <w:t>integration</w:t>
      </w:r>
      <w:r w:rsidR="004C58D4" w:rsidRPr="00862AF1">
        <w:rPr>
          <w:rFonts w:ascii="Calibri" w:hAnsi="Calibri" w:cs="Calibri"/>
          <w:b/>
          <w:bCs/>
        </w:rPr>
        <w:t>.</w:t>
      </w:r>
      <w:r w:rsidR="000B5C28" w:rsidRPr="00862AF1">
        <w:rPr>
          <w:rFonts w:ascii="Calibri" w:hAnsi="Calibri" w:cs="Calibri"/>
          <w:b/>
          <w:bCs/>
        </w:rPr>
        <w:t xml:space="preserve"> </w:t>
      </w:r>
      <w:r w:rsidR="006D4075" w:rsidRPr="00862AF1">
        <w:rPr>
          <w:rFonts w:ascii="Calibri" w:hAnsi="Calibri" w:cs="Calibri"/>
          <w:b/>
          <w:bCs/>
        </w:rPr>
        <w:t>Existing tabular f</w:t>
      </w:r>
      <w:r w:rsidR="00FC2697" w:rsidRPr="00862AF1">
        <w:rPr>
          <w:rFonts w:ascii="Calibri" w:hAnsi="Calibri" w:cs="Calibri"/>
          <w:b/>
          <w:bCs/>
        </w:rPr>
        <w:t>ormats</w:t>
      </w:r>
      <w:r w:rsidR="00D4396B" w:rsidRPr="00862AF1">
        <w:rPr>
          <w:rFonts w:ascii="Calibri" w:hAnsi="Calibri" w:cs="Calibri"/>
          <w:b/>
          <w:bCs/>
        </w:rPr>
        <w:t xml:space="preserve"> </w:t>
      </w:r>
      <w:r w:rsidR="00D4396B" w:rsidRPr="00862AF1">
        <w:rPr>
          <w:rFonts w:ascii="Calibri" w:hAnsi="Calibri" w:cs="Calibri"/>
          <w:b/>
          <w:bCs/>
        </w:rPr>
        <w:fldChar w:fldCharType="begin" w:fldLock="1"/>
      </w:r>
      <w:r w:rsidR="009227F6" w:rsidRPr="00862AF1">
        <w:rPr>
          <w:rFonts w:ascii="Calibri" w:hAnsi="Calibri" w:cs="Calibri"/>
          <w:b/>
          <w:bCs/>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2019","type":"article-journal","volume":"47"},"uris":["http://www.mendeley.com/documents/?uuid=5ffb20a8-1dcc-34c2-9c66-ace334aac0d6"]},{"id":"ITEM-2","itemData":{"DOI":"10.1038/ng.3538","ISSN":"15461718","abstract":"Genome-wide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Genetics","id":"ITEM-2","issue":"5","issued":{"date-parts":[["2016","5","1"]]},"page":"481-487","publisher":"Nature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7,8&lt;/sup&gt;","plainTextFormattedCitation":"7,8","previouslyFormattedCitation":"&lt;sup&gt;7,8&lt;/sup&gt;"},"properties":{"noteIndex":0},"schema":"https://github.com/citation-style-language/schema/raw/master/csl-citation.json"}</w:instrText>
      </w:r>
      <w:r w:rsidR="00D4396B" w:rsidRPr="00862AF1">
        <w:rPr>
          <w:rFonts w:ascii="Calibri" w:hAnsi="Calibri" w:cs="Calibri"/>
          <w:b/>
          <w:bCs/>
        </w:rPr>
        <w:fldChar w:fldCharType="separate"/>
      </w:r>
      <w:r w:rsidR="00E252BD" w:rsidRPr="00862AF1">
        <w:rPr>
          <w:rFonts w:ascii="Calibri" w:hAnsi="Calibri" w:cs="Calibri"/>
          <w:b/>
          <w:bCs/>
          <w:noProof/>
          <w:vertAlign w:val="superscript"/>
        </w:rPr>
        <w:t>7,8</w:t>
      </w:r>
      <w:r w:rsidR="00D4396B" w:rsidRPr="00862AF1">
        <w:rPr>
          <w:rFonts w:ascii="Calibri" w:hAnsi="Calibri" w:cs="Calibri"/>
          <w:b/>
          <w:bCs/>
        </w:rPr>
        <w:fldChar w:fldCharType="end"/>
      </w:r>
      <w:r w:rsidR="008C4610" w:rsidRPr="00862AF1">
        <w:rPr>
          <w:rFonts w:ascii="Calibri" w:hAnsi="Calibri" w:cs="Calibri"/>
          <w:b/>
          <w:bCs/>
        </w:rPr>
        <w:t xml:space="preserve"> </w:t>
      </w:r>
      <w:r w:rsidR="00296D91" w:rsidRPr="00862AF1">
        <w:rPr>
          <w:rFonts w:ascii="Calibri" w:hAnsi="Calibri" w:cs="Calibri"/>
          <w:b/>
          <w:bCs/>
        </w:rPr>
        <w:t xml:space="preserve">often ambiguously or incompletely store information </w:t>
      </w:r>
      <w:r w:rsidR="00425C1C" w:rsidRPr="00862AF1">
        <w:rPr>
          <w:rFonts w:ascii="Calibri" w:hAnsi="Calibri" w:cs="Calibri"/>
          <w:b/>
          <w:bCs/>
        </w:rPr>
        <w:t xml:space="preserve">about </w:t>
      </w:r>
      <w:r w:rsidR="003242C1" w:rsidRPr="00862AF1">
        <w:rPr>
          <w:rFonts w:ascii="Calibri" w:hAnsi="Calibri" w:cs="Calibri"/>
          <w:b/>
          <w:bCs/>
        </w:rPr>
        <w:t xml:space="preserve">genetic </w:t>
      </w:r>
      <w:r w:rsidR="00EF2875" w:rsidRPr="00862AF1">
        <w:rPr>
          <w:rFonts w:ascii="Calibri" w:hAnsi="Calibri" w:cs="Calibri"/>
          <w:b/>
          <w:bCs/>
        </w:rPr>
        <w:t>variants</w:t>
      </w:r>
      <w:r w:rsidR="00425C1C" w:rsidRPr="00862AF1">
        <w:rPr>
          <w:rFonts w:ascii="Calibri" w:hAnsi="Calibri" w:cs="Calibri"/>
          <w:b/>
          <w:bCs/>
        </w:rPr>
        <w:t xml:space="preserve"> and their associations</w:t>
      </w:r>
      <w:r w:rsidR="00A36BEF" w:rsidRPr="00862AF1">
        <w:rPr>
          <w:rFonts w:ascii="Calibri" w:hAnsi="Calibri" w:cs="Calibri"/>
          <w:b/>
          <w:bCs/>
        </w:rPr>
        <w:t>,</w:t>
      </w:r>
      <w:r w:rsidR="004C758F" w:rsidRPr="00862AF1">
        <w:rPr>
          <w:rFonts w:ascii="Calibri" w:hAnsi="Calibri" w:cs="Calibri"/>
          <w:b/>
          <w:bCs/>
        </w:rPr>
        <w:t xml:space="preserve"> and </w:t>
      </w:r>
      <w:r w:rsidR="00425C1C" w:rsidRPr="00862AF1">
        <w:rPr>
          <w:rFonts w:ascii="Calibri" w:hAnsi="Calibri" w:cs="Calibri"/>
          <w:b/>
          <w:bCs/>
        </w:rPr>
        <w:t xml:space="preserve">also </w:t>
      </w:r>
      <w:r w:rsidR="004C758F" w:rsidRPr="00862AF1">
        <w:rPr>
          <w:rFonts w:ascii="Calibri" w:hAnsi="Calibri" w:cs="Calibri"/>
          <w:b/>
          <w:bCs/>
        </w:rPr>
        <w:t xml:space="preserve">lack </w:t>
      </w:r>
      <w:r w:rsidR="006A6AD3" w:rsidRPr="00862AF1">
        <w:rPr>
          <w:rFonts w:ascii="Calibri" w:hAnsi="Calibri" w:cs="Calibri"/>
          <w:b/>
          <w:bCs/>
        </w:rPr>
        <w:t>essential metadata</w:t>
      </w:r>
      <w:r w:rsidR="00651FBD" w:rsidRPr="00862AF1">
        <w:rPr>
          <w:rFonts w:ascii="Calibri" w:hAnsi="Calibri" w:cs="Calibri"/>
          <w:b/>
          <w:bCs/>
        </w:rPr>
        <w:t xml:space="preserve"> </w:t>
      </w:r>
      <w:r w:rsidR="00ED3E80" w:rsidRPr="00862AF1">
        <w:rPr>
          <w:rFonts w:ascii="Calibri" w:hAnsi="Calibri" w:cs="Calibri"/>
          <w:b/>
          <w:bCs/>
        </w:rPr>
        <w:t xml:space="preserve">increasing the possibility of </w:t>
      </w:r>
      <w:r w:rsidR="00FC2697" w:rsidRPr="00862AF1">
        <w:rPr>
          <w:rFonts w:ascii="Calibri" w:hAnsi="Calibri" w:cs="Calibri"/>
          <w:b/>
          <w:bCs/>
        </w:rPr>
        <w:t xml:space="preserve">errors in data </w:t>
      </w:r>
      <w:r w:rsidR="009A5C86" w:rsidRPr="00862AF1">
        <w:rPr>
          <w:rFonts w:ascii="Calibri" w:hAnsi="Calibri" w:cs="Calibri"/>
          <w:b/>
          <w:bCs/>
        </w:rPr>
        <w:t>interpretation</w:t>
      </w:r>
      <w:r w:rsidR="007B7ED6" w:rsidRPr="00862AF1">
        <w:rPr>
          <w:rFonts w:ascii="Calibri" w:hAnsi="Calibri" w:cs="Calibri"/>
          <w:b/>
          <w:bCs/>
        </w:rPr>
        <w:t xml:space="preserve"> and </w:t>
      </w:r>
      <w:r w:rsidR="000522C9" w:rsidRPr="00862AF1">
        <w:rPr>
          <w:rFonts w:ascii="Calibri" w:hAnsi="Calibri" w:cs="Calibri"/>
          <w:b/>
          <w:bCs/>
        </w:rPr>
        <w:t xml:space="preserve">post-GWAS </w:t>
      </w:r>
      <w:r w:rsidR="00970C65" w:rsidRPr="00862AF1">
        <w:rPr>
          <w:rFonts w:ascii="Calibri" w:hAnsi="Calibri" w:cs="Calibri"/>
          <w:b/>
          <w:bCs/>
        </w:rPr>
        <w:t>analyses</w:t>
      </w:r>
      <w:r w:rsidR="004C758F" w:rsidRPr="00862AF1">
        <w:rPr>
          <w:rFonts w:ascii="Calibri" w:hAnsi="Calibri" w:cs="Calibri"/>
          <w:b/>
          <w:bCs/>
        </w:rPr>
        <w:t>.</w:t>
      </w:r>
      <w:r w:rsidR="00502AD8" w:rsidRPr="00862AF1">
        <w:rPr>
          <w:rFonts w:ascii="Calibri" w:hAnsi="Calibri" w:cs="Calibri"/>
          <w:b/>
          <w:bCs/>
        </w:rPr>
        <w:t xml:space="preserve"> Additionally, data </w:t>
      </w:r>
      <w:r w:rsidR="00425C1C" w:rsidRPr="00862AF1">
        <w:rPr>
          <w:rFonts w:ascii="Calibri" w:hAnsi="Calibri" w:cs="Calibri"/>
          <w:b/>
          <w:bCs/>
        </w:rPr>
        <w:t>in these formats</w:t>
      </w:r>
      <w:r w:rsidR="00502AD8" w:rsidRPr="00862AF1">
        <w:rPr>
          <w:rFonts w:ascii="Calibri" w:hAnsi="Calibri" w:cs="Calibri"/>
          <w:b/>
          <w:bCs/>
        </w:rPr>
        <w:t xml:space="preserve"> </w:t>
      </w:r>
      <w:r w:rsidR="00425C1C" w:rsidRPr="00862AF1">
        <w:rPr>
          <w:rFonts w:ascii="Calibri" w:hAnsi="Calibri" w:cs="Calibri"/>
          <w:b/>
          <w:bCs/>
        </w:rPr>
        <w:t xml:space="preserve">are </w:t>
      </w:r>
      <w:r w:rsidR="00502AD8" w:rsidRPr="00862AF1">
        <w:rPr>
          <w:rFonts w:ascii="Calibri" w:hAnsi="Calibri" w:cs="Calibri"/>
          <w:b/>
          <w:bCs/>
        </w:rPr>
        <w:t xml:space="preserve">typically </w:t>
      </w:r>
      <w:r w:rsidR="00E7381F" w:rsidRPr="00862AF1">
        <w:rPr>
          <w:rFonts w:ascii="Calibri" w:hAnsi="Calibri" w:cs="Calibri"/>
          <w:b/>
          <w:bCs/>
        </w:rPr>
        <w:t xml:space="preserve">not </w:t>
      </w:r>
      <w:r w:rsidR="00502AD8" w:rsidRPr="00862AF1">
        <w:rPr>
          <w:rFonts w:ascii="Calibri" w:hAnsi="Calibri" w:cs="Calibri"/>
          <w:b/>
          <w:bCs/>
        </w:rPr>
        <w:t>indexed</w:t>
      </w:r>
      <w:r w:rsidR="00E7381F" w:rsidRPr="00862AF1">
        <w:rPr>
          <w:rFonts w:ascii="Calibri" w:hAnsi="Calibri" w:cs="Calibri"/>
          <w:b/>
          <w:bCs/>
        </w:rPr>
        <w:t>,</w:t>
      </w:r>
      <w:r w:rsidR="00502AD8" w:rsidRPr="00862AF1">
        <w:rPr>
          <w:rFonts w:ascii="Calibri" w:hAnsi="Calibri" w:cs="Calibri"/>
          <w:b/>
          <w:bCs/>
        </w:rPr>
        <w:t xml:space="preserve"> requiring the whole file</w:t>
      </w:r>
      <w:r w:rsidR="00475F7A" w:rsidRPr="00862AF1">
        <w:rPr>
          <w:rFonts w:ascii="Calibri" w:hAnsi="Calibri" w:cs="Calibri"/>
          <w:b/>
          <w:bCs/>
        </w:rPr>
        <w:t xml:space="preserve"> </w:t>
      </w:r>
      <w:r w:rsidR="00DD326E" w:rsidRPr="00862AF1">
        <w:rPr>
          <w:rFonts w:ascii="Calibri" w:hAnsi="Calibri" w:cs="Calibri"/>
          <w:b/>
          <w:bCs/>
        </w:rPr>
        <w:t xml:space="preserve">to </w:t>
      </w:r>
      <w:r w:rsidR="00475F7A" w:rsidRPr="00862AF1">
        <w:rPr>
          <w:rFonts w:ascii="Calibri" w:hAnsi="Calibri" w:cs="Calibri"/>
          <w:b/>
          <w:bCs/>
        </w:rPr>
        <w:t>be read which is computationally inefficient</w:t>
      </w:r>
      <w:r w:rsidR="00891C59" w:rsidRPr="00862AF1">
        <w:rPr>
          <w:rFonts w:ascii="Calibri" w:hAnsi="Calibri" w:cs="Calibri"/>
          <w:b/>
          <w:bCs/>
        </w:rPr>
        <w:t xml:space="preserve">. </w:t>
      </w:r>
      <w:r w:rsidR="00845B0D" w:rsidRPr="00862AF1">
        <w:rPr>
          <w:rFonts w:ascii="Calibri" w:hAnsi="Calibri" w:cs="Calibri"/>
          <w:b/>
          <w:bCs/>
        </w:rPr>
        <w:t xml:space="preserve">To address these </w:t>
      </w:r>
      <w:r w:rsidR="00EC19D3" w:rsidRPr="00862AF1">
        <w:rPr>
          <w:rFonts w:ascii="Calibri" w:hAnsi="Calibri" w:cs="Calibri"/>
          <w:b/>
          <w:bCs/>
        </w:rPr>
        <w:t>issues,</w:t>
      </w:r>
      <w:r w:rsidR="00845B0D" w:rsidRPr="00862AF1">
        <w:rPr>
          <w:rFonts w:ascii="Calibri" w:hAnsi="Calibri" w:cs="Calibri"/>
          <w:b/>
          <w:bCs/>
        </w:rPr>
        <w:t xml:space="preserve"> we propose </w:t>
      </w:r>
      <w:r w:rsidR="00F658A1" w:rsidRPr="00862AF1">
        <w:rPr>
          <w:rFonts w:ascii="Calibri" w:hAnsi="Calibri" w:cs="Calibri"/>
          <w:b/>
          <w:bCs/>
        </w:rPr>
        <w:t>a</w:t>
      </w:r>
      <w:r w:rsidR="00DB0F4E" w:rsidRPr="00862AF1">
        <w:rPr>
          <w:rFonts w:ascii="Calibri" w:hAnsi="Calibri" w:cs="Calibri"/>
          <w:b/>
          <w:bCs/>
        </w:rPr>
        <w:t>n</w:t>
      </w:r>
      <w:r w:rsidR="00F658A1" w:rsidRPr="00862AF1">
        <w:rPr>
          <w:rFonts w:ascii="Calibri" w:hAnsi="Calibri" w:cs="Calibri"/>
          <w:b/>
          <w:bCs/>
        </w:rPr>
        <w:t xml:space="preserve"> </w:t>
      </w:r>
      <w:r w:rsidR="00C87309" w:rsidRPr="00862AF1">
        <w:rPr>
          <w:rFonts w:ascii="Calibri" w:hAnsi="Calibri" w:cs="Calibri"/>
          <w:b/>
          <w:bCs/>
        </w:rPr>
        <w:t xml:space="preserve">adaptation </w:t>
      </w:r>
      <w:r w:rsidR="00DB0F4E" w:rsidRPr="00862AF1">
        <w:rPr>
          <w:rFonts w:ascii="Calibri" w:hAnsi="Calibri" w:cs="Calibri"/>
          <w:b/>
          <w:bCs/>
        </w:rPr>
        <w:t xml:space="preserve">of </w:t>
      </w:r>
      <w:r w:rsidR="00EC581C" w:rsidRPr="00862AF1">
        <w:rPr>
          <w:rFonts w:ascii="Calibri" w:hAnsi="Calibri" w:cs="Calibri"/>
          <w:b/>
          <w:bCs/>
        </w:rPr>
        <w:t>the</w:t>
      </w:r>
      <w:r w:rsidR="00AB4207" w:rsidRPr="00862AF1">
        <w:rPr>
          <w:rFonts w:ascii="Calibri" w:hAnsi="Calibri" w:cs="Calibri"/>
          <w:b/>
          <w:bCs/>
        </w:rPr>
        <w:t xml:space="preserve"> </w:t>
      </w:r>
      <w:r w:rsidR="00845B0D" w:rsidRPr="00862AF1">
        <w:rPr>
          <w:rFonts w:ascii="Calibri" w:hAnsi="Calibri" w:cs="Calibri"/>
          <w:b/>
          <w:bCs/>
        </w:rPr>
        <w:t>variant call forma</w:t>
      </w:r>
      <w:r w:rsidR="006C523F" w:rsidRPr="00862AF1">
        <w:rPr>
          <w:rFonts w:ascii="Calibri" w:hAnsi="Calibri" w:cs="Calibri"/>
          <w:b/>
          <w:bCs/>
        </w:rPr>
        <w:t>t</w:t>
      </w:r>
      <w:ins w:id="0" w:author="Matt Lyon" w:date="2020-04-21T15:23:00Z">
        <w:r w:rsidR="00014184">
          <w:rPr>
            <w:rFonts w:ascii="Calibri" w:hAnsi="Calibri" w:cs="Calibri"/>
            <w:b/>
            <w:bCs/>
          </w:rPr>
          <w:t xml:space="preserve"> </w:t>
        </w:r>
        <w:r w:rsidR="00014184">
          <w:rPr>
            <w:rFonts w:ascii="Calibri" w:hAnsi="Calibri" w:cs="Calibri"/>
            <w:b/>
            <w:bCs/>
          </w:rPr>
          <w:fldChar w:fldCharType="begin" w:fldLock="1"/>
        </w:r>
      </w:ins>
      <w:r w:rsidR="00C52D83">
        <w:rPr>
          <w:rFonts w:ascii="Calibri" w:hAnsi="Calibri" w:cs="Calibri"/>
          <w:b/>
          <w:bCs/>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014184">
        <w:rPr>
          <w:rFonts w:ascii="Calibri" w:hAnsi="Calibri" w:cs="Calibri"/>
          <w:b/>
          <w:bCs/>
        </w:rPr>
        <w:fldChar w:fldCharType="separate"/>
      </w:r>
      <w:r w:rsidR="00014184" w:rsidRPr="00014184">
        <w:rPr>
          <w:rFonts w:ascii="Calibri" w:hAnsi="Calibri" w:cs="Calibri"/>
          <w:bCs/>
          <w:noProof/>
          <w:vertAlign w:val="superscript"/>
        </w:rPr>
        <w:t>9</w:t>
      </w:r>
      <w:ins w:id="1" w:author="Matt Lyon" w:date="2020-04-21T15:23:00Z">
        <w:r w:rsidR="00014184">
          <w:rPr>
            <w:rFonts w:ascii="Calibri" w:hAnsi="Calibri" w:cs="Calibri"/>
            <w:b/>
            <w:bCs/>
          </w:rPr>
          <w:fldChar w:fldCharType="end"/>
        </w:r>
      </w:ins>
      <w:r w:rsidR="0096185B" w:rsidRPr="00862AF1">
        <w:rPr>
          <w:rFonts w:ascii="Calibri" w:hAnsi="Calibri" w:cs="Calibri"/>
          <w:b/>
          <w:bCs/>
        </w:rPr>
        <w:t xml:space="preserve"> </w:t>
      </w:r>
      <w:r w:rsidR="00B420C8" w:rsidRPr="00862AF1">
        <w:rPr>
          <w:rFonts w:ascii="Calibri" w:hAnsi="Calibri" w:cs="Calibri"/>
          <w:b/>
          <w:bCs/>
        </w:rPr>
        <w:t>(</w:t>
      </w:r>
      <w:r w:rsidR="00B44B11" w:rsidRPr="00862AF1">
        <w:rPr>
          <w:rFonts w:ascii="Calibri" w:hAnsi="Calibri" w:cs="Calibri"/>
          <w:b/>
          <w:bCs/>
        </w:rPr>
        <w:t>GWAS-</w:t>
      </w:r>
      <w:r w:rsidR="00B420C8" w:rsidRPr="00862AF1">
        <w:rPr>
          <w:rFonts w:ascii="Calibri" w:hAnsi="Calibri" w:cs="Calibri"/>
          <w:b/>
          <w:bCs/>
        </w:rPr>
        <w:t>VCF)</w:t>
      </w:r>
      <w:r w:rsidR="00D4396B" w:rsidRPr="00862AF1">
        <w:rPr>
          <w:rFonts w:ascii="Calibri" w:hAnsi="Calibri" w:cs="Calibri"/>
          <w:b/>
          <w:bCs/>
        </w:rPr>
        <w:t xml:space="preserve"> </w:t>
      </w:r>
      <w:del w:id="2" w:author="Matt Lyon" w:date="2020-04-21T15:23:00Z">
        <w:r w:rsidR="00E11D63" w:rsidRPr="00862AF1" w:rsidDel="00014184">
          <w:rPr>
            <w:rFonts w:ascii="Calibri" w:hAnsi="Calibri" w:cs="Calibri"/>
            <w:b/>
            <w:bCs/>
          </w:rPr>
          <w:fldChar w:fldCharType="begin" w:fldLock="1"/>
        </w:r>
        <w:r w:rsidR="009227F6" w:rsidRPr="00862AF1" w:rsidDel="00014184">
          <w:rPr>
            <w:rFonts w:ascii="Calibri" w:hAnsi="Calibri" w:cs="Calibri"/>
            <w:b/>
            <w:bCs/>
          </w:rPr>
          <w:del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delInstrText>
        </w:r>
        <w:r w:rsidR="00E11D63" w:rsidRPr="00862AF1" w:rsidDel="00014184">
          <w:rPr>
            <w:rFonts w:ascii="Calibri" w:hAnsi="Calibri" w:cs="Calibri"/>
            <w:b/>
            <w:bCs/>
          </w:rPr>
          <w:fldChar w:fldCharType="separate"/>
        </w:r>
        <w:r w:rsidR="00E252BD" w:rsidRPr="00862AF1" w:rsidDel="00014184">
          <w:rPr>
            <w:rFonts w:ascii="Calibri" w:hAnsi="Calibri" w:cs="Calibri"/>
            <w:b/>
            <w:bCs/>
            <w:noProof/>
            <w:vertAlign w:val="superscript"/>
          </w:rPr>
          <w:delText>9</w:delText>
        </w:r>
        <w:r w:rsidR="00E11D63" w:rsidRPr="00862AF1" w:rsidDel="00014184">
          <w:rPr>
            <w:rFonts w:ascii="Calibri" w:hAnsi="Calibri" w:cs="Calibri"/>
            <w:b/>
            <w:bCs/>
          </w:rPr>
          <w:fldChar w:fldCharType="end"/>
        </w:r>
        <w:r w:rsidR="00B420C8" w:rsidRPr="00862AF1" w:rsidDel="00014184">
          <w:rPr>
            <w:rFonts w:ascii="Calibri" w:hAnsi="Calibri" w:cs="Calibri"/>
            <w:b/>
            <w:bCs/>
          </w:rPr>
          <w:delText xml:space="preserve"> </w:delText>
        </w:r>
      </w:del>
      <w:r w:rsidR="009206FE" w:rsidRPr="00862AF1">
        <w:rPr>
          <w:rFonts w:ascii="Calibri" w:hAnsi="Calibri" w:cs="Calibri"/>
          <w:b/>
          <w:bCs/>
        </w:rPr>
        <w:t xml:space="preserve">and </w:t>
      </w:r>
      <w:r w:rsidR="00FB33EE" w:rsidRPr="00862AF1">
        <w:rPr>
          <w:rFonts w:ascii="Calibri" w:hAnsi="Calibri" w:cs="Calibri"/>
          <w:b/>
          <w:bCs/>
        </w:rPr>
        <w:t>have produced a</w:t>
      </w:r>
      <w:r w:rsidR="00F658A1" w:rsidRPr="00862AF1">
        <w:rPr>
          <w:rFonts w:ascii="Calibri" w:hAnsi="Calibri" w:cs="Calibri"/>
          <w:b/>
          <w:bCs/>
        </w:rPr>
        <w:t xml:space="preserve"> suite of </w:t>
      </w:r>
      <w:r w:rsidR="009206FE" w:rsidRPr="00862AF1">
        <w:rPr>
          <w:rFonts w:ascii="Calibri" w:hAnsi="Calibri" w:cs="Calibri"/>
          <w:b/>
          <w:bCs/>
        </w:rPr>
        <w:t xml:space="preserve">open-source tools </w:t>
      </w:r>
      <w:r w:rsidR="00A83E10" w:rsidRPr="00862AF1">
        <w:rPr>
          <w:rFonts w:ascii="Calibri" w:hAnsi="Calibri" w:cs="Calibri"/>
          <w:b/>
          <w:bCs/>
        </w:rPr>
        <w:t xml:space="preserve">for using </w:t>
      </w:r>
      <w:r w:rsidR="007C548B" w:rsidRPr="00862AF1">
        <w:rPr>
          <w:rFonts w:ascii="Calibri" w:hAnsi="Calibri" w:cs="Calibri"/>
          <w:b/>
          <w:bCs/>
        </w:rPr>
        <w:t>this</w:t>
      </w:r>
      <w:r w:rsidR="00A83E10" w:rsidRPr="00862AF1">
        <w:rPr>
          <w:rFonts w:ascii="Calibri" w:hAnsi="Calibri" w:cs="Calibri"/>
          <w:b/>
          <w:bCs/>
        </w:rPr>
        <w:t xml:space="preserve"> format in downstream analyses</w:t>
      </w:r>
      <w:r w:rsidR="00A623C2" w:rsidRPr="00862AF1">
        <w:rPr>
          <w:rFonts w:ascii="Calibri" w:hAnsi="Calibri" w:cs="Calibri"/>
          <w:b/>
          <w:bCs/>
        </w:rPr>
        <w:t>.</w:t>
      </w:r>
      <w:r w:rsidR="00A9663B" w:rsidRPr="00862AF1">
        <w:rPr>
          <w:rFonts w:ascii="Calibri" w:hAnsi="Calibri" w:cs="Calibri"/>
          <w:b/>
          <w:bCs/>
        </w:rPr>
        <w:t xml:space="preserve"> </w:t>
      </w:r>
      <w:r w:rsidR="003E166B" w:rsidRPr="00862AF1">
        <w:rPr>
          <w:rFonts w:ascii="Calibri" w:hAnsi="Calibri" w:cs="Calibri"/>
          <w:b/>
          <w:bCs/>
        </w:rPr>
        <w:t xml:space="preserve">Simulation </w:t>
      </w:r>
      <w:r w:rsidR="00511221" w:rsidRPr="00862AF1">
        <w:rPr>
          <w:rFonts w:ascii="Calibri" w:hAnsi="Calibri" w:cs="Calibri"/>
          <w:b/>
          <w:bCs/>
        </w:rPr>
        <w:t>studies determine</w:t>
      </w:r>
      <w:r w:rsidR="00151835" w:rsidRPr="00862AF1">
        <w:rPr>
          <w:rFonts w:ascii="Calibri" w:hAnsi="Calibri" w:cs="Calibri"/>
          <w:b/>
          <w:bCs/>
        </w:rPr>
        <w:t xml:space="preserve"> </w:t>
      </w:r>
      <w:r w:rsidR="00511221" w:rsidRPr="00862AF1">
        <w:rPr>
          <w:rFonts w:ascii="Calibri" w:hAnsi="Calibri" w:cs="Calibri"/>
          <w:b/>
          <w:bCs/>
        </w:rPr>
        <w:t>GWAS-</w:t>
      </w:r>
      <w:r w:rsidR="00151835" w:rsidRPr="00862AF1">
        <w:rPr>
          <w:rFonts w:ascii="Calibri" w:hAnsi="Calibri" w:cs="Calibri"/>
          <w:b/>
          <w:bCs/>
        </w:rPr>
        <w:t xml:space="preserve">VCF is </w:t>
      </w:r>
      <w:r w:rsidR="00513F01" w:rsidRPr="00862AF1">
        <w:rPr>
          <w:rFonts w:ascii="Calibri" w:hAnsi="Calibri" w:cs="Calibri"/>
          <w:b/>
          <w:bCs/>
        </w:rPr>
        <w:t>9</w:t>
      </w:r>
      <w:r w:rsidR="00151835" w:rsidRPr="00862AF1">
        <w:rPr>
          <w:rFonts w:ascii="Calibri" w:hAnsi="Calibri" w:cs="Calibri"/>
          <w:b/>
          <w:bCs/>
        </w:rPr>
        <w:t>-4</w:t>
      </w:r>
      <w:r w:rsidR="00513F01" w:rsidRPr="00862AF1">
        <w:rPr>
          <w:rFonts w:ascii="Calibri" w:hAnsi="Calibri" w:cs="Calibri"/>
          <w:b/>
          <w:bCs/>
        </w:rPr>
        <w:t>6</w:t>
      </w:r>
      <w:r w:rsidR="00151835" w:rsidRPr="00862AF1">
        <w:rPr>
          <w:rFonts w:ascii="Calibri" w:hAnsi="Calibri" w:cs="Calibri"/>
          <w:b/>
          <w:bCs/>
        </w:rPr>
        <w:t>x faster</w:t>
      </w:r>
      <w:r w:rsidR="00ED285C" w:rsidRPr="00862AF1">
        <w:rPr>
          <w:rFonts w:ascii="Calibri" w:hAnsi="Calibri" w:cs="Calibri"/>
          <w:b/>
          <w:bCs/>
        </w:rPr>
        <w:t xml:space="preserve"> </w:t>
      </w:r>
      <w:r w:rsidR="001A3F3B" w:rsidRPr="00862AF1">
        <w:rPr>
          <w:rFonts w:ascii="Calibri" w:hAnsi="Calibri" w:cs="Calibri"/>
          <w:b/>
          <w:bCs/>
        </w:rPr>
        <w:t>than tabular alternatives when</w:t>
      </w:r>
      <w:r w:rsidR="00ED285C" w:rsidRPr="00862AF1">
        <w:rPr>
          <w:rFonts w:ascii="Calibri" w:hAnsi="Calibri" w:cs="Calibri"/>
          <w:b/>
          <w:bCs/>
        </w:rPr>
        <w:t xml:space="preserve"> extract</w:t>
      </w:r>
      <w:r w:rsidR="001A3F3B" w:rsidRPr="00862AF1">
        <w:rPr>
          <w:rFonts w:ascii="Calibri" w:hAnsi="Calibri" w:cs="Calibri"/>
          <w:b/>
          <w:bCs/>
        </w:rPr>
        <w:t>ing</w:t>
      </w:r>
      <w:r w:rsidR="00ED285C" w:rsidRPr="00862AF1">
        <w:rPr>
          <w:rFonts w:ascii="Calibri" w:hAnsi="Calibri" w:cs="Calibri"/>
          <w:b/>
          <w:bCs/>
        </w:rPr>
        <w:t xml:space="preserve"> </w:t>
      </w:r>
      <w:r w:rsidR="00883E6C" w:rsidRPr="00862AF1">
        <w:rPr>
          <w:rFonts w:ascii="Calibri" w:hAnsi="Calibri" w:cs="Calibri"/>
          <w:b/>
          <w:bCs/>
        </w:rPr>
        <w:t xml:space="preserve">variant(s) </w:t>
      </w:r>
      <w:r w:rsidR="00ED285C" w:rsidRPr="00862AF1">
        <w:rPr>
          <w:rFonts w:ascii="Calibri" w:hAnsi="Calibri" w:cs="Calibri"/>
          <w:b/>
          <w:bCs/>
        </w:rPr>
        <w:t xml:space="preserve">by </w:t>
      </w:r>
      <w:r w:rsidR="00936E0A" w:rsidRPr="00862AF1">
        <w:rPr>
          <w:rFonts w:ascii="Calibri" w:hAnsi="Calibri" w:cs="Calibri"/>
          <w:b/>
          <w:bCs/>
        </w:rPr>
        <w:t xml:space="preserve">genomic </w:t>
      </w:r>
      <w:r w:rsidR="00ED285C" w:rsidRPr="00862AF1">
        <w:rPr>
          <w:rFonts w:ascii="Calibri" w:hAnsi="Calibri" w:cs="Calibri"/>
          <w:b/>
          <w:bCs/>
        </w:rPr>
        <w:t>position</w:t>
      </w:r>
      <w:r w:rsidR="00ED65B0" w:rsidRPr="00862AF1">
        <w:rPr>
          <w:rFonts w:ascii="Calibri" w:hAnsi="Calibri" w:cs="Calibri"/>
          <w:b/>
          <w:bCs/>
        </w:rPr>
        <w:t xml:space="preserve">. </w:t>
      </w:r>
      <w:r w:rsidR="006873EE" w:rsidRPr="00862AF1">
        <w:rPr>
          <w:rFonts w:ascii="Calibri" w:hAnsi="Calibri" w:cs="Calibri"/>
          <w:b/>
          <w:bCs/>
        </w:rPr>
        <w:t>Our results demonstrate t</w:t>
      </w:r>
      <w:r w:rsidR="006A3EE5" w:rsidRPr="00862AF1">
        <w:rPr>
          <w:rFonts w:ascii="Calibri" w:hAnsi="Calibri" w:cs="Calibri"/>
          <w:b/>
          <w:bCs/>
        </w:rPr>
        <w:t xml:space="preserve">he </w:t>
      </w:r>
      <w:r w:rsidR="00B44B11" w:rsidRPr="00862AF1">
        <w:rPr>
          <w:rFonts w:ascii="Calibri" w:hAnsi="Calibri" w:cs="Calibri"/>
          <w:b/>
          <w:bCs/>
        </w:rPr>
        <w:t>GWAS-</w:t>
      </w:r>
      <w:r w:rsidR="006A3EE5" w:rsidRPr="00862AF1">
        <w:rPr>
          <w:rFonts w:ascii="Calibri" w:hAnsi="Calibri" w:cs="Calibri"/>
          <w:b/>
          <w:bCs/>
        </w:rPr>
        <w:t>VCF provides a robust and performant</w:t>
      </w:r>
      <w:r w:rsidR="005A1E66" w:rsidRPr="00862AF1">
        <w:rPr>
          <w:rFonts w:ascii="Calibri" w:hAnsi="Calibri" w:cs="Calibri"/>
          <w:b/>
          <w:bCs/>
        </w:rPr>
        <w:t xml:space="preserve"> solution </w:t>
      </w:r>
      <w:r w:rsidR="004E7833" w:rsidRPr="00862AF1">
        <w:rPr>
          <w:rFonts w:ascii="Calibri" w:hAnsi="Calibri" w:cs="Calibri"/>
          <w:b/>
          <w:bCs/>
        </w:rPr>
        <w:t xml:space="preserve">for </w:t>
      </w:r>
      <w:r w:rsidR="00B44B11" w:rsidRPr="00862AF1">
        <w:rPr>
          <w:rFonts w:ascii="Calibri" w:hAnsi="Calibri" w:cs="Calibri"/>
          <w:b/>
          <w:bCs/>
        </w:rPr>
        <w:t xml:space="preserve">sharing, </w:t>
      </w:r>
      <w:r w:rsidR="004E7833" w:rsidRPr="00862AF1">
        <w:rPr>
          <w:rFonts w:ascii="Calibri" w:hAnsi="Calibri" w:cs="Calibri"/>
          <w:b/>
          <w:bCs/>
        </w:rPr>
        <w:t>analysis</w:t>
      </w:r>
      <w:r w:rsidR="00B44B11" w:rsidRPr="00862AF1">
        <w:rPr>
          <w:rFonts w:ascii="Calibri" w:hAnsi="Calibri" w:cs="Calibri"/>
          <w:b/>
          <w:bCs/>
        </w:rPr>
        <w:t xml:space="preserve"> and integration</w:t>
      </w:r>
      <w:r w:rsidR="004E7833" w:rsidRPr="00862AF1">
        <w:rPr>
          <w:rFonts w:ascii="Calibri" w:hAnsi="Calibri" w:cs="Calibri"/>
          <w:b/>
          <w:bCs/>
        </w:rPr>
        <w:t xml:space="preserve"> </w:t>
      </w:r>
      <w:r w:rsidR="005A1E66" w:rsidRPr="00862AF1">
        <w:rPr>
          <w:rFonts w:ascii="Calibri" w:hAnsi="Calibri" w:cs="Calibri"/>
          <w:b/>
          <w:bCs/>
        </w:rPr>
        <w:t xml:space="preserve">of GWAS data. </w:t>
      </w:r>
      <w:r w:rsidR="00FC6A81" w:rsidRPr="00862AF1">
        <w:rPr>
          <w:rFonts w:ascii="Calibri" w:hAnsi="Calibri" w:cs="Calibri"/>
          <w:b/>
          <w:bCs/>
        </w:rPr>
        <w:t>W</w:t>
      </w:r>
      <w:r w:rsidR="006364FF" w:rsidRPr="00862AF1">
        <w:rPr>
          <w:rFonts w:ascii="Calibri" w:hAnsi="Calibri" w:cs="Calibri"/>
          <w:b/>
          <w:bCs/>
        </w:rPr>
        <w:t xml:space="preserve">e provide </w:t>
      </w:r>
      <w:r w:rsidR="00EB3EF8" w:rsidRPr="00862AF1">
        <w:rPr>
          <w:rFonts w:ascii="Calibri" w:hAnsi="Calibri" w:cs="Calibri"/>
          <w:b/>
          <w:bCs/>
        </w:rPr>
        <w:t xml:space="preserve">open </w:t>
      </w:r>
      <w:r w:rsidR="006364FF" w:rsidRPr="00862AF1">
        <w:rPr>
          <w:rFonts w:ascii="Calibri" w:hAnsi="Calibri" w:cs="Calibri"/>
          <w:b/>
          <w:bCs/>
        </w:rPr>
        <w:t>access to over 10,000 complete GWAS summary datasets converted to this format</w:t>
      </w:r>
      <w:r w:rsidR="00D16783" w:rsidRPr="00862AF1">
        <w:rPr>
          <w:rFonts w:ascii="Calibri" w:hAnsi="Calibri" w:cs="Calibri"/>
          <w:b/>
          <w:bCs/>
        </w:rPr>
        <w:t xml:space="preserve"> (available from</w:t>
      </w:r>
      <w:r w:rsidR="001239DB" w:rsidRPr="00862AF1">
        <w:rPr>
          <w:rFonts w:ascii="Calibri" w:hAnsi="Calibri" w:cs="Calibri"/>
          <w:b/>
          <w:bCs/>
        </w:rPr>
        <w:t>:</w:t>
      </w:r>
      <w:r w:rsidR="009C6D26" w:rsidRPr="00862AF1">
        <w:rPr>
          <w:rFonts w:ascii="Calibri" w:hAnsi="Calibri" w:cs="Calibri"/>
          <w:b/>
          <w:bCs/>
        </w:rPr>
        <w:t xml:space="preserve"> </w:t>
      </w:r>
      <w:hyperlink r:id="rId8" w:history="1">
        <w:r w:rsidR="009C6D26" w:rsidRPr="00862AF1">
          <w:rPr>
            <w:rStyle w:val="Hyperlink"/>
            <w:rFonts w:ascii="Calibri" w:hAnsi="Calibri" w:cs="Calibri"/>
            <w:b/>
            <w:bCs/>
          </w:rPr>
          <w:t>https://gwas.mrcieu.ac.uk</w:t>
        </w:r>
      </w:hyperlink>
      <w:r w:rsidR="00D16783" w:rsidRPr="00862AF1">
        <w:rPr>
          <w:rFonts w:ascii="Calibri" w:hAnsi="Calibri" w:cs="Calibri"/>
          <w:b/>
          <w:bCs/>
        </w:rPr>
        <w:t>)</w:t>
      </w:r>
      <w:r w:rsidR="00113544" w:rsidRPr="00862AF1">
        <w:rPr>
          <w:rFonts w:ascii="Calibri" w:hAnsi="Calibri" w:cs="Calibri"/>
          <w:b/>
          <w:bCs/>
        </w:rPr>
        <w:t>.</w:t>
      </w:r>
    </w:p>
    <w:p w14:paraId="6DC84F80" w14:textId="77777777" w:rsidR="00D919DA" w:rsidRPr="00862AF1" w:rsidRDefault="00D919DA" w:rsidP="00D919DA">
      <w:pPr>
        <w:rPr>
          <w:rFonts w:ascii="Calibri" w:hAnsi="Calibri" w:cs="Calibri"/>
        </w:rPr>
      </w:pPr>
    </w:p>
    <w:p w14:paraId="0BC074EB" w14:textId="77777777" w:rsidR="00A5354B" w:rsidRPr="00862AF1" w:rsidRDefault="00A5354B">
      <w:pPr>
        <w:rPr>
          <w:rFonts w:ascii="Calibri" w:hAnsi="Calibri" w:cs="Calibri"/>
          <w:b/>
          <w:bCs/>
        </w:rPr>
      </w:pPr>
      <w:r w:rsidRPr="00862AF1">
        <w:rPr>
          <w:rFonts w:ascii="Calibri" w:hAnsi="Calibri" w:cs="Calibri"/>
          <w:b/>
          <w:bCs/>
        </w:rPr>
        <w:br w:type="page"/>
      </w:r>
    </w:p>
    <w:p w14:paraId="7DFE56EB" w14:textId="4B1BFCDD" w:rsidR="00E20ED8" w:rsidRPr="00862AF1" w:rsidRDefault="00C122E8" w:rsidP="007B4545">
      <w:pPr>
        <w:rPr>
          <w:rFonts w:ascii="Calibri" w:hAnsi="Calibri" w:cs="Calibri"/>
          <w:b/>
          <w:bCs/>
        </w:rPr>
      </w:pPr>
      <w:r w:rsidRPr="00862AF1">
        <w:rPr>
          <w:rFonts w:ascii="Calibri" w:hAnsi="Calibri" w:cs="Calibri"/>
          <w:b/>
          <w:bCs/>
        </w:rPr>
        <w:lastRenderedPageBreak/>
        <w:t>Main</w:t>
      </w:r>
    </w:p>
    <w:p w14:paraId="6C6A5683" w14:textId="4685D48E" w:rsidR="00D33C1F" w:rsidRPr="00862AF1" w:rsidRDefault="00D33C1F" w:rsidP="00D33C1F">
      <w:pPr>
        <w:rPr>
          <w:rFonts w:ascii="Calibri" w:hAnsi="Calibri" w:cs="Calibri"/>
        </w:rPr>
      </w:pPr>
    </w:p>
    <w:p w14:paraId="173813E5" w14:textId="0A7F6F6D" w:rsidR="00D33C1F" w:rsidRPr="00862AF1" w:rsidRDefault="00D33C1F" w:rsidP="00D33C1F">
      <w:pPr>
        <w:rPr>
          <w:rFonts w:ascii="Calibri" w:hAnsi="Calibri" w:cs="Calibri"/>
        </w:rPr>
      </w:pPr>
      <w:r w:rsidRPr="00862AF1">
        <w:rPr>
          <w:rFonts w:ascii="Calibri" w:hAnsi="Calibri" w:cs="Calibri"/>
        </w:rPr>
        <w:t>The GWAS is a powerful tool for identifying genetic loci associated with any trait, including diseases and clinical biomarkers, as well as non-clinical and molecular phenotypes such as height and gene expression</w:t>
      </w:r>
      <w:r w:rsidR="0025150D" w:rsidRPr="00862AF1">
        <w:rPr>
          <w:rFonts w:ascii="Calibri" w:hAnsi="Calibri" w:cs="Calibri"/>
        </w:rPr>
        <w:t xml:space="preserve">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3</w:t>
      </w:r>
      <w:r w:rsidRPr="00862AF1">
        <w:rPr>
          <w:rFonts w:ascii="Calibri" w:hAnsi="Calibri" w:cs="Calibri"/>
        </w:rPr>
        <w:fldChar w:fldCharType="end"/>
      </w:r>
      <w:r w:rsidR="0058098D" w:rsidRPr="00862AF1">
        <w:rPr>
          <w:rFonts w:ascii="Calibri" w:hAnsi="Calibri" w:cs="Calibri"/>
        </w:rPr>
        <w:t xml:space="preserve"> (</w:t>
      </w:r>
      <w:proofErr w:type="spellStart"/>
      <w:r w:rsidR="0058098D" w:rsidRPr="00862AF1">
        <w:rPr>
          <w:rFonts w:ascii="Calibri" w:hAnsi="Calibri" w:cs="Calibri"/>
        </w:rPr>
        <w:t>eQTLs</w:t>
      </w:r>
      <w:proofErr w:type="spellEnd"/>
      <w:r w:rsidR="0058098D" w:rsidRPr="00862AF1">
        <w:rPr>
          <w:rFonts w:ascii="Calibri" w:hAnsi="Calibri" w:cs="Calibri"/>
        </w:rPr>
        <w:t>)</w:t>
      </w:r>
      <w:r w:rsidRPr="00862AF1">
        <w:rPr>
          <w:rFonts w:ascii="Calibri" w:hAnsi="Calibri" w:cs="Calibri"/>
        </w:rPr>
        <w:t xml:space="preserve">. Sharing of GWAS results as summary statistics (i.e. variant, effect size, standard error, p-value </w:t>
      </w:r>
      <w:r w:rsidR="00413C6C" w:rsidRPr="00862AF1">
        <w:rPr>
          <w:rFonts w:ascii="Calibri" w:hAnsi="Calibri" w:cs="Calibri"/>
        </w:rPr>
        <w:t>etc.</w:t>
      </w:r>
      <w:r w:rsidRPr="00862AF1">
        <w:rPr>
          <w:rFonts w:ascii="Calibri" w:hAnsi="Calibri" w:cs="Calibri"/>
        </w:rPr>
        <w:t>) has enabled a range of important secondary research applications including: causal gene and functional variant prioriti</w:t>
      </w:r>
      <w:r w:rsidR="00887C29" w:rsidRPr="00862AF1">
        <w:rPr>
          <w:rFonts w:ascii="Calibri" w:hAnsi="Calibri" w:cs="Calibri"/>
        </w:rPr>
        <w:t>s</w:t>
      </w:r>
      <w:r w:rsidRPr="00862AF1">
        <w:rPr>
          <w:rFonts w:ascii="Calibri" w:hAnsi="Calibri" w:cs="Calibri"/>
        </w:rPr>
        <w:t xml:space="preserve">ation </w:t>
      </w:r>
      <w:r w:rsidRPr="00862AF1">
        <w:rPr>
          <w:rFonts w:ascii="Calibri" w:hAnsi="Calibri" w:cs="Calibri"/>
        </w:rPr>
        <w:fldChar w:fldCharType="begin" w:fldLock="1"/>
      </w:r>
      <w:r w:rsidR="009227F6" w:rsidRPr="00862AF1">
        <w:rPr>
          <w:rFonts w:ascii="Calibri" w:hAnsi="Calibri" w:cs="Calibri"/>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lt;sup&gt;1&lt;/sup&gt;","plainTextFormattedCitation":"1","previouslyFormattedCitation":"&lt;sup&gt;1&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1</w:t>
      </w:r>
      <w:r w:rsidRPr="00862AF1">
        <w:rPr>
          <w:rFonts w:ascii="Calibri" w:hAnsi="Calibri" w:cs="Calibri"/>
        </w:rPr>
        <w:fldChar w:fldCharType="end"/>
      </w:r>
      <w:r w:rsidRPr="00862AF1">
        <w:rPr>
          <w:rFonts w:ascii="Calibri" w:hAnsi="Calibri" w:cs="Calibri"/>
        </w:rPr>
        <w:t xml:space="preserve">, causal cell/tissue type nomination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Genetics","id":"ITEM-1","issue":"11","issued":{"date-parts":[["2015","11","1"]]},"page":"1228-1235","publisher":"Nature Publishing Group","title":"Partitioning heritability by functional annotation using genome-wide association summary statistics","type":"article-journal","volume":"47"},"uris":["http://www.mendeley.com/documents/?uuid=5bcd94fd-e392-38dd-9884-efd2a7d40dc8"]}],"mendeley":{"formattedCitation":"&lt;sup&gt;2&lt;/sup&gt;","plainTextFormattedCitation":"2","previouslyFormattedCitation":"&lt;sup&gt;2&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2</w:t>
      </w:r>
      <w:r w:rsidRPr="00862AF1">
        <w:rPr>
          <w:rFonts w:ascii="Calibri" w:hAnsi="Calibri" w:cs="Calibri"/>
        </w:rPr>
        <w:fldChar w:fldCharType="end"/>
      </w:r>
      <w:r w:rsidRPr="00862AF1">
        <w:rPr>
          <w:rFonts w:ascii="Calibri" w:hAnsi="Calibri" w:cs="Calibri"/>
        </w:rPr>
        <w:t xml:space="preserve">, </w:t>
      </w:r>
      <w:r w:rsidR="00E52B1D" w:rsidRPr="00862AF1">
        <w:rPr>
          <w:rFonts w:ascii="Calibri" w:hAnsi="Calibri" w:cs="Calibri"/>
        </w:rPr>
        <w:t>pathway analysis</w:t>
      </w:r>
      <w:r w:rsidRPr="00862AF1">
        <w:rPr>
          <w:rFonts w:ascii="Calibri" w:hAnsi="Calibri" w:cs="Calibri"/>
        </w:rPr>
        <w:t xml:space="preserve">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3</w:t>
      </w:r>
      <w:r w:rsidRPr="00862AF1">
        <w:rPr>
          <w:rFonts w:ascii="Calibri" w:hAnsi="Calibri" w:cs="Calibri"/>
        </w:rPr>
        <w:fldChar w:fldCharType="end"/>
      </w:r>
      <w:r w:rsidRPr="00862AF1">
        <w:rPr>
          <w:rFonts w:ascii="Calibri" w:hAnsi="Calibri" w:cs="Calibri"/>
        </w:rPr>
        <w:t xml:space="preserve">, causal inference (Mendelian randomization; MR)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4</w:t>
      </w:r>
      <w:r w:rsidRPr="00862AF1">
        <w:rPr>
          <w:rFonts w:ascii="Calibri" w:hAnsi="Calibri" w:cs="Calibri"/>
        </w:rPr>
        <w:fldChar w:fldCharType="end"/>
      </w:r>
      <w:r w:rsidRPr="00862AF1">
        <w:rPr>
          <w:rFonts w:ascii="Calibri" w:hAnsi="Calibri" w:cs="Calibri"/>
        </w:rPr>
        <w:t xml:space="preserve">, risk prediction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3</w:t>
      </w:r>
      <w:r w:rsidRPr="00862AF1">
        <w:rPr>
          <w:rFonts w:ascii="Calibri" w:hAnsi="Calibri" w:cs="Calibri"/>
        </w:rPr>
        <w:fldChar w:fldCharType="end"/>
      </w:r>
      <w:r w:rsidRPr="00862AF1">
        <w:rPr>
          <w:rFonts w:ascii="Calibri" w:hAnsi="Calibri" w:cs="Calibri"/>
        </w:rPr>
        <w:t xml:space="preserve">, genetic correlation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5</w:t>
      </w:r>
      <w:r w:rsidRPr="00862AF1">
        <w:rPr>
          <w:rFonts w:ascii="Calibri" w:hAnsi="Calibri" w:cs="Calibri"/>
        </w:rPr>
        <w:fldChar w:fldCharType="end"/>
      </w:r>
      <w:r w:rsidRPr="00862AF1">
        <w:rPr>
          <w:rFonts w:ascii="Calibri" w:hAnsi="Calibri" w:cs="Calibri"/>
        </w:rPr>
        <w:t xml:space="preserve"> and heritability estimation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lt;sup&gt;6&lt;/sup&gt;","plainTextFormattedCitation":"6","previouslyFormattedCitation":"&lt;sup&gt;6&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6</w:t>
      </w:r>
      <w:r w:rsidRPr="00862AF1">
        <w:rPr>
          <w:rFonts w:ascii="Calibri" w:hAnsi="Calibri" w:cs="Calibri"/>
        </w:rPr>
        <w:fldChar w:fldCharType="end"/>
      </w:r>
      <w:r w:rsidRPr="00862AF1">
        <w:rPr>
          <w:rFonts w:ascii="Calibri" w:hAnsi="Calibri" w:cs="Calibri"/>
        </w:rPr>
        <w:t>. However, the utility of GWAS summary statistics is hampered by the absence of a universally adopted storage format and associated tools.</w:t>
      </w:r>
    </w:p>
    <w:p w14:paraId="07E084D3" w14:textId="77777777" w:rsidR="003D65D3" w:rsidRPr="00862AF1" w:rsidRDefault="003D65D3" w:rsidP="002E0EB4">
      <w:pPr>
        <w:rPr>
          <w:rFonts w:ascii="Calibri" w:hAnsi="Calibri" w:cs="Calibri"/>
        </w:rPr>
      </w:pPr>
    </w:p>
    <w:p w14:paraId="71C059BA" w14:textId="10CD950D" w:rsidR="004C20EC" w:rsidRPr="00862AF1" w:rsidRDefault="00102AED" w:rsidP="002E0EB4">
      <w:pPr>
        <w:rPr>
          <w:rFonts w:ascii="Calibri" w:hAnsi="Calibri" w:cs="Calibri"/>
        </w:rPr>
      </w:pPr>
      <w:r w:rsidRPr="00862AF1">
        <w:rPr>
          <w:rFonts w:ascii="Calibri" w:hAnsi="Calibri" w:cs="Calibri"/>
        </w:rPr>
        <w:t>Historic l</w:t>
      </w:r>
      <w:r w:rsidR="002E0EB4" w:rsidRPr="00862AF1">
        <w:rPr>
          <w:rFonts w:ascii="Calibri" w:hAnsi="Calibri" w:cs="Calibri"/>
        </w:rPr>
        <w:t xml:space="preserve">ack of a common standard has </w:t>
      </w:r>
      <w:r w:rsidR="00467AA8" w:rsidRPr="00862AF1">
        <w:rPr>
          <w:rFonts w:ascii="Calibri" w:hAnsi="Calibri" w:cs="Calibri"/>
        </w:rPr>
        <w:t>resulted in</w:t>
      </w:r>
      <w:r w:rsidR="002E0EB4" w:rsidRPr="00862AF1">
        <w:rPr>
          <w:rFonts w:ascii="Calibri" w:hAnsi="Calibri" w:cs="Calibri"/>
        </w:rPr>
        <w:t xml:space="preserve"> GWAS analysis tools outputting </w:t>
      </w:r>
      <w:r w:rsidR="008F6844" w:rsidRPr="00862AF1">
        <w:rPr>
          <w:rFonts w:ascii="Calibri" w:hAnsi="Calibri" w:cs="Calibri"/>
        </w:rPr>
        <w:t xml:space="preserve">summary statistics </w:t>
      </w:r>
      <w:r w:rsidR="002E0EB4" w:rsidRPr="00862AF1">
        <w:rPr>
          <w:rFonts w:ascii="Calibri" w:hAnsi="Calibri" w:cs="Calibri"/>
        </w:rPr>
        <w:t xml:space="preserve">in different </w:t>
      </w:r>
      <w:r w:rsidR="00B6483C" w:rsidRPr="00862AF1">
        <w:rPr>
          <w:rFonts w:ascii="Calibri" w:hAnsi="Calibri" w:cs="Calibri"/>
        </w:rPr>
        <w:t xml:space="preserve">tabular </w:t>
      </w:r>
      <w:r w:rsidR="002E0EB4" w:rsidRPr="00862AF1">
        <w:rPr>
          <w:rFonts w:ascii="Calibri" w:hAnsi="Calibri" w:cs="Calibri"/>
        </w:rPr>
        <w:t xml:space="preserve">formats (e.g. plink </w:t>
      </w:r>
      <w:r w:rsidR="002E0EB4" w:rsidRPr="00862AF1">
        <w:rPr>
          <w:rFonts w:ascii="Calibri" w:hAnsi="Calibri" w:cs="Calibri"/>
        </w:rPr>
        <w:fldChar w:fldCharType="begin" w:fldLock="1"/>
      </w:r>
      <w:r w:rsidR="009227F6" w:rsidRPr="00862AF1">
        <w:rPr>
          <w:rFonts w:ascii="Calibri" w:hAnsi="Calibri" w:cs="Calibri"/>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002E0EB4" w:rsidRPr="00862AF1">
        <w:rPr>
          <w:rFonts w:ascii="Calibri" w:hAnsi="Calibri" w:cs="Calibri"/>
        </w:rPr>
        <w:fldChar w:fldCharType="separate"/>
      </w:r>
      <w:r w:rsidR="00E252BD" w:rsidRPr="00862AF1">
        <w:rPr>
          <w:rFonts w:ascii="Calibri" w:hAnsi="Calibri" w:cs="Calibri"/>
          <w:noProof/>
          <w:vertAlign w:val="superscript"/>
        </w:rPr>
        <w:t>10</w:t>
      </w:r>
      <w:r w:rsidR="002E0EB4" w:rsidRPr="00862AF1">
        <w:rPr>
          <w:rFonts w:ascii="Calibri" w:hAnsi="Calibri" w:cs="Calibri"/>
        </w:rPr>
        <w:fldChar w:fldCharType="end"/>
      </w:r>
      <w:r w:rsidR="002E0EB4" w:rsidRPr="00862AF1">
        <w:rPr>
          <w:rFonts w:ascii="Calibri" w:hAnsi="Calibri" w:cs="Calibri"/>
        </w:rPr>
        <w:t xml:space="preserve">, GCTA </w:t>
      </w:r>
      <w:r w:rsidR="002E0EB4" w:rsidRPr="00862AF1">
        <w:rPr>
          <w:rFonts w:ascii="Calibri" w:hAnsi="Calibri" w:cs="Calibri"/>
        </w:rPr>
        <w:fldChar w:fldCharType="begin" w:fldLock="1"/>
      </w:r>
      <w:r w:rsidR="009227F6" w:rsidRPr="00862AF1">
        <w:rPr>
          <w:rFonts w:ascii="Calibri" w:hAnsi="Calibri" w:cs="Calibri"/>
        </w:rP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9f141579-a7e6-33ad-8356-fdb2f116046c"]}],"mendeley":{"formattedCitation":"&lt;sup&gt;11&lt;/sup&gt;","plainTextFormattedCitation":"11","previouslyFormattedCitation":"&lt;sup&gt;11&lt;/sup&gt;"},"properties":{"noteIndex":0},"schema":"https://github.com/citation-style-language/schema/raw/master/csl-citation.json"}</w:instrText>
      </w:r>
      <w:r w:rsidR="002E0EB4" w:rsidRPr="00862AF1">
        <w:rPr>
          <w:rFonts w:ascii="Calibri" w:hAnsi="Calibri" w:cs="Calibri"/>
        </w:rPr>
        <w:fldChar w:fldCharType="separate"/>
      </w:r>
      <w:r w:rsidR="00E252BD" w:rsidRPr="00862AF1">
        <w:rPr>
          <w:rFonts w:ascii="Calibri" w:hAnsi="Calibri" w:cs="Calibri"/>
          <w:noProof/>
          <w:vertAlign w:val="superscript"/>
        </w:rPr>
        <w:t>11</w:t>
      </w:r>
      <w:r w:rsidR="002E0EB4" w:rsidRPr="00862AF1">
        <w:rPr>
          <w:rFonts w:ascii="Calibri" w:hAnsi="Calibri" w:cs="Calibri"/>
        </w:rPr>
        <w:fldChar w:fldCharType="end"/>
      </w:r>
      <w:r w:rsidR="002E0EB4" w:rsidRPr="00862AF1">
        <w:rPr>
          <w:rFonts w:ascii="Calibri" w:hAnsi="Calibri" w:cs="Calibri"/>
        </w:rPr>
        <w:t xml:space="preserve">, BOLT-LMM </w:t>
      </w:r>
      <w:r w:rsidR="002E0EB4" w:rsidRPr="00862AF1">
        <w:rPr>
          <w:rFonts w:ascii="Calibri" w:hAnsi="Calibri" w:cs="Calibri"/>
        </w:rPr>
        <w:fldChar w:fldCharType="begin" w:fldLock="1"/>
      </w:r>
      <w:r w:rsidR="009227F6" w:rsidRPr="00862AF1">
        <w:rPr>
          <w:rFonts w:ascii="Calibri" w:hAnsi="Calibri" w:cs="Calibri"/>
        </w:rPr>
        <w:instrText>ADDIN CSL_CITATION {"citationItems":[{"id":"ITEM-1","itemData":{"DOI":"10.1038/ng.3190","ISSN":"15461718","abstract":"Linear mixed models are a powerful statistical tool for identifying genetic associations and avoiding confounding. However, existing methods are computationally intractable in large cohorts and may not optimize power. All existing methods require time cost O(MN 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cohorts.","author":[{"dropping-particle":"","family":"Loh","given":"Po Ru","non-dropping-particle":"","parse-names":false,"suffix":""},{"dropping-particle":"","family":"Tucker","given":"George","non-dropping-particle":"","parse-names":false,"suffix":""},{"dropping-particle":"","family":"Bulik-Sullivan","given":"Brendan K.","non-dropping-particle":"","parse-names":false,"suffix":""},{"dropping-particle":"","family":"Vilhjálmsson","given":"Bjarni J.","non-dropping-particle":"","parse-names":false,"suffix":""},{"dropping-particle":"","family":"Finucane","given":"Hilary K.","non-dropping-particle":"","parse-names":false,"suffix":""},{"dropping-particle":"","family":"Salem","given":"Rany M.","non-dropping-particle":"","parse-names":false,"suffix":""},{"dropping-particle":"","family":"Chasman","given":"Daniel I.","non-dropping-particle":"","parse-names":false,"suffix":""},{"dropping-particle":"","family":"Ridker","given":"Paul M.","non-dropping-particle":"","parse-names":false,"suffix":""},{"dropping-particle":"","family":"Neale","given":"Benjamin M.","non-dropping-particle":"","parse-names":false,"suffix":""},{"dropping-particle":"","family":"Berger","given":"Bonnie","non-dropping-particle":"","parse-names":false,"suffix":""},{"dropping-particle":"","family":"Patterson","given":"Nick","non-dropping-particle":"","parse-names":false,"suffix":""},{"dropping-particle":"","family":"Price","given":"Alkes L.","non-dropping-particle":"","parse-names":false,"suffix":""}],"container-title":"Nature Genetics","id":"ITEM-1","issue":"3","issued":{"date-parts":[["2015","2","25"]]},"page":"284-290","publisher":"Nature Publishing Group","title":"Efficient Bayesian mixed-model analysis increases association power in large cohorts","type":"article-journal","volume":"47"},"uris":["http://www.mendeley.com/documents/?uuid=e5940e71-e9af-3596-b843-dfa0cc78448a"]}],"mendeley":{"formattedCitation":"&lt;sup&gt;12&lt;/sup&gt;","plainTextFormattedCitation":"12","previouslyFormattedCitation":"&lt;sup&gt;12&lt;/sup&gt;"},"properties":{"noteIndex":0},"schema":"https://github.com/citation-style-language/schema/raw/master/csl-citation.json"}</w:instrText>
      </w:r>
      <w:r w:rsidR="002E0EB4" w:rsidRPr="00862AF1">
        <w:rPr>
          <w:rFonts w:ascii="Calibri" w:hAnsi="Calibri" w:cs="Calibri"/>
        </w:rPr>
        <w:fldChar w:fldCharType="separate"/>
      </w:r>
      <w:r w:rsidR="00E252BD" w:rsidRPr="00862AF1">
        <w:rPr>
          <w:rFonts w:ascii="Calibri" w:hAnsi="Calibri" w:cs="Calibri"/>
          <w:noProof/>
          <w:vertAlign w:val="superscript"/>
        </w:rPr>
        <w:t>12</w:t>
      </w:r>
      <w:r w:rsidR="002E0EB4" w:rsidRPr="00862AF1">
        <w:rPr>
          <w:rFonts w:ascii="Calibri" w:hAnsi="Calibri" w:cs="Calibri"/>
        </w:rPr>
        <w:fldChar w:fldCharType="end"/>
      </w:r>
      <w:r w:rsidR="002E0EB4" w:rsidRPr="00862AF1">
        <w:rPr>
          <w:rFonts w:ascii="Calibri" w:hAnsi="Calibri" w:cs="Calibri"/>
        </w:rPr>
        <w:t xml:space="preserve">, GEMMA </w:t>
      </w:r>
      <w:r w:rsidR="002E0EB4" w:rsidRPr="00862AF1">
        <w:rPr>
          <w:rFonts w:ascii="Calibri" w:hAnsi="Calibri" w:cs="Calibri"/>
        </w:rPr>
        <w:fldChar w:fldCharType="begin" w:fldLock="1"/>
      </w:r>
      <w:r w:rsidR="009227F6" w:rsidRPr="00862AF1">
        <w:rPr>
          <w:rFonts w:ascii="Calibri" w:hAnsi="Calibri" w:cs="Calibri"/>
        </w:rPr>
        <w:instrText>ADDIN CSL_CITATION {"citationItems":[{"id":"ITEM-1","itemData":{"DOI":"10.1038/ng.2310","ISSN":"10614036","PMID":"22706312","abstract":"Linear mixed models have attracted considerable attention recently as a powerful and effective tool for accounting for population stratification and relatedness in genetic association tests. However, existing methods for exact computation of standard test statistics are computationally impractical for even moderate-sized genome-wide association studies. To address this issue, several approximate methods have been proposed. Here, we present an efficient exact method, which we refer to as genome-wide efficient mixed-model association (GEMMA), that makes approximations unnecessary in many contexts. This method is approximately n times faster than the widely used exact method known as efficient mixed-model association (EMMA), where n is the sample size, making exact genome-wide association analysis computationally practical for large numbers of individuals. © 2012 Nature America, Inc. All rights reserved.","author":[{"dropping-particle":"","family":"Zhou","given":"Xiang","non-dropping-particle":"","parse-names":false,"suffix":""},{"dropping-particle":"","family":"Stephens","given":"Matthew","non-dropping-particle":"","parse-names":false,"suffix":""}],"container-title":"Nature Genetics","id":"ITEM-1","issue":"7","issued":{"date-parts":[["2012","7","17"]]},"page":"821-824","publisher":"Nature Publishing Group","title":"Genome-wide efficient mixed-model analysis for association studies","type":"article-journal","volume":"44"},"uris":["http://www.mendeley.com/documents/?uuid=5bee0c2a-9530-30aa-8ebb-2230dfb35ade"]}],"mendeley":{"formattedCitation":"&lt;sup&gt;13&lt;/sup&gt;","plainTextFormattedCitation":"13","previouslyFormattedCitation":"&lt;sup&gt;13&lt;/sup&gt;"},"properties":{"noteIndex":0},"schema":"https://github.com/citation-style-language/schema/raw/master/csl-citation.json"}</w:instrText>
      </w:r>
      <w:r w:rsidR="002E0EB4" w:rsidRPr="00862AF1">
        <w:rPr>
          <w:rFonts w:ascii="Calibri" w:hAnsi="Calibri" w:cs="Calibri"/>
        </w:rPr>
        <w:fldChar w:fldCharType="separate"/>
      </w:r>
      <w:r w:rsidR="00E252BD" w:rsidRPr="00862AF1">
        <w:rPr>
          <w:rFonts w:ascii="Calibri" w:hAnsi="Calibri" w:cs="Calibri"/>
          <w:noProof/>
          <w:vertAlign w:val="superscript"/>
        </w:rPr>
        <w:t>13</w:t>
      </w:r>
      <w:r w:rsidR="002E0EB4" w:rsidRPr="00862AF1">
        <w:rPr>
          <w:rFonts w:ascii="Calibri" w:hAnsi="Calibri" w:cs="Calibri"/>
        </w:rPr>
        <w:fldChar w:fldCharType="end"/>
      </w:r>
      <w:r w:rsidR="00F32CD5" w:rsidRPr="00862AF1">
        <w:rPr>
          <w:rFonts w:ascii="Calibri" w:hAnsi="Calibri" w:cs="Calibri"/>
        </w:rPr>
        <w:t xml:space="preserve">, Matrix </w:t>
      </w:r>
      <w:proofErr w:type="spellStart"/>
      <w:r w:rsidR="00F32CD5" w:rsidRPr="00862AF1">
        <w:rPr>
          <w:rFonts w:ascii="Calibri" w:hAnsi="Calibri" w:cs="Calibri"/>
        </w:rPr>
        <w:t>eQTL</w:t>
      </w:r>
      <w:proofErr w:type="spellEnd"/>
      <w:r w:rsidR="00C75D38" w:rsidRPr="00862AF1">
        <w:rPr>
          <w:rFonts w:ascii="Calibri" w:hAnsi="Calibri" w:cs="Calibri"/>
        </w:rPr>
        <w:t xml:space="preserve"> </w:t>
      </w:r>
      <w:r w:rsidR="00C75D38" w:rsidRPr="00862AF1">
        <w:rPr>
          <w:rFonts w:ascii="Calibri" w:hAnsi="Calibri" w:cs="Calibri"/>
        </w:rPr>
        <w:fldChar w:fldCharType="begin" w:fldLock="1"/>
      </w:r>
      <w:r w:rsidR="002E7F87" w:rsidRPr="00862AF1">
        <w:rPr>
          <w:rFonts w:ascii="Calibri" w:hAnsi="Calibri" w:cs="Calibri"/>
        </w:rPr>
        <w:instrText>ADDIN CSL_CITATION {"citationItems":[{"id":"ITEM-1","itemData":{"DOI":"10.1093/bioinformatics/bts163","abstract":"Motivation: Expression quantitative trait loci (eQTL) analysis links variations in gene expression levels to genotypes. For modern datasets, eQTL analysis is a computationally intensive task as it involves testing for association of billions of transcript-SNP (single-nucleotide polymorphism) pair. The heavy computational burden makes eQTL analysis less popular and sometimes forces analysts to restrict their attention to just a small subset of transcript-SNP pairs. As more transcripts and SNPs get interrogated over a growing number of samples, the demand for faster tools for eQTL analysis grows stronger. Results: We have developed a new software for computationally efficient eQTL analysis called Matrix eQTL. In tests on large datasets, it was 2-3 orders of magnitude faster than existing popular tools for QTL/eQTL analysis, while finding the same eQTLs. The fast performance is achieved by special preprocessing and expressing the most computationally intensive part of the algorithm in terms of large matrix operations. Matrix eQTL supports additive linear and ANOVA models with covariates, including models with correlated and heteroskedastic errors. The issue of multiple testing is addressed by calculating false discovery rate; this can be done separately for cis-and trans-eQTLs.","author":[{"dropping-particle":"","family":"Shabalin","given":"Andrey A","non-dropping-particle":"","parse-names":false,"suffix":""}],"id":"ITEM-1","issue":"10","issued":{"date-parts":[["2012"]]},"page":"1353-1358","title":"Gene expression Matrix eQTL: ultra fast eQTL analysis via large matrix operations","type":"article-journal","volume":"28"},"uris":["http://www.mendeley.com/documents/?uuid=78181f04-d9fb-3c27-af75-62467867dd0b"]}],"mendeley":{"formattedCitation":"&lt;sup&gt;14&lt;/sup&gt;","plainTextFormattedCitation":"14","previouslyFormattedCitation":"&lt;sup&gt;14&lt;/sup&gt;"},"properties":{"noteIndex":0},"schema":"https://github.com/citation-style-language/schema/raw/master/csl-citation.json"}</w:instrText>
      </w:r>
      <w:r w:rsidR="00C75D38" w:rsidRPr="00862AF1">
        <w:rPr>
          <w:rFonts w:ascii="Calibri" w:hAnsi="Calibri" w:cs="Calibri"/>
        </w:rPr>
        <w:fldChar w:fldCharType="separate"/>
      </w:r>
      <w:r w:rsidR="00C75D38" w:rsidRPr="00862AF1">
        <w:rPr>
          <w:rFonts w:ascii="Calibri" w:hAnsi="Calibri" w:cs="Calibri"/>
          <w:noProof/>
          <w:vertAlign w:val="superscript"/>
        </w:rPr>
        <w:t>14</w:t>
      </w:r>
      <w:r w:rsidR="00C75D38" w:rsidRPr="00862AF1">
        <w:rPr>
          <w:rFonts w:ascii="Calibri" w:hAnsi="Calibri" w:cs="Calibri"/>
        </w:rPr>
        <w:fldChar w:fldCharType="end"/>
      </w:r>
      <w:r w:rsidR="00E06F39" w:rsidRPr="00862AF1">
        <w:rPr>
          <w:rFonts w:ascii="Calibri" w:hAnsi="Calibri" w:cs="Calibri"/>
        </w:rPr>
        <w:t xml:space="preserve"> </w:t>
      </w:r>
      <w:r w:rsidR="002E0EB4" w:rsidRPr="00862AF1">
        <w:rPr>
          <w:rFonts w:ascii="Calibri" w:hAnsi="Calibri" w:cs="Calibri"/>
        </w:rPr>
        <w:t xml:space="preserve"> and meta-analysis tools e.g. METAL </w:t>
      </w:r>
      <w:r w:rsidR="002E0EB4" w:rsidRPr="00862AF1">
        <w:rPr>
          <w:rFonts w:ascii="Calibri" w:hAnsi="Calibri" w:cs="Calibri"/>
        </w:rPr>
        <w:fldChar w:fldCharType="begin" w:fldLock="1"/>
      </w:r>
      <w:r w:rsidR="002E7F87" w:rsidRPr="00862AF1">
        <w:rPr>
          <w:rFonts w:ascii="Calibri" w:hAnsi="Calibri" w:cs="Calibri"/>
        </w:rPr>
        <w:instrText>ADDIN CSL_CITATION {"citationItems":[{"id":"ITEM-1","itemData":{"DOI":"10.1093/bioinformatics/btq340","abstract":"METAL provides a computationally efficient tool for meta-analysis of genome-wide association scans, which is a commonly used approach for improving power complex traits gene mapping studies. METAL provides a rich scripting interface and implements efficient memory management to allow analyses of very large data sets and to support a variety of input file formats. Availability and implementation: METAL, including source code, documentation, examples, and executables, is available at","author":[{"dropping-particle":"","family":"Willer","given":"Cristen J","non-dropping-particle":"","parse-names":false,"suffix":""},{"dropping-particle":"","family":"Li","given":"Yun","non-dropping-particle":"","parse-names":false,"suffix":""},{"dropping-particle":"","family":"Abecasis","given":"Gonçalo R","non-dropping-particle":"","parse-names":false,"suffix":""}],"container-title":"BIOINFORMATICS APPLICATIONS NOTE","id":"ITEM-1","issue":"17","issued":{"date-parts":[["2010"]]},"page":"2190-2191","title":"METAL: fast and efficient meta-analysis of genomewide association scans","type":"article-journal","volume":"26"},"uris":["http://www.mendeley.com/documents/?uuid=a26c5bba-e582-3add-8745-76346e9f7e4e"]}],"mendeley":{"formattedCitation":"&lt;sup&gt;15&lt;/sup&gt;","plainTextFormattedCitation":"15","previouslyFormattedCitation":"&lt;sup&gt;15&lt;/sup&gt;"},"properties":{"noteIndex":0},"schema":"https://github.com/citation-style-language/schema/raw/master/csl-citation.json"}</w:instrText>
      </w:r>
      <w:r w:rsidR="002E0EB4" w:rsidRPr="00862AF1">
        <w:rPr>
          <w:rFonts w:ascii="Calibri" w:hAnsi="Calibri" w:cs="Calibri"/>
        </w:rPr>
        <w:fldChar w:fldCharType="separate"/>
      </w:r>
      <w:r w:rsidR="00C75D38" w:rsidRPr="00862AF1">
        <w:rPr>
          <w:rFonts w:ascii="Calibri" w:hAnsi="Calibri" w:cs="Calibri"/>
          <w:noProof/>
          <w:vertAlign w:val="superscript"/>
        </w:rPr>
        <w:t>15</w:t>
      </w:r>
      <w:r w:rsidR="002E0EB4" w:rsidRPr="00862AF1">
        <w:rPr>
          <w:rFonts w:ascii="Calibri" w:hAnsi="Calibri" w:cs="Calibri"/>
        </w:rPr>
        <w:fldChar w:fldCharType="end"/>
      </w:r>
      <w:r w:rsidR="002E0EB4" w:rsidRPr="00862AF1">
        <w:rPr>
          <w:rFonts w:ascii="Calibri" w:hAnsi="Calibri" w:cs="Calibri"/>
        </w:rPr>
        <w:t xml:space="preserve">). As a consequence, various processing issues are typically encountered during </w:t>
      </w:r>
      <w:r w:rsidR="00EC5227" w:rsidRPr="00862AF1">
        <w:rPr>
          <w:rFonts w:ascii="Calibri" w:hAnsi="Calibri" w:cs="Calibri"/>
        </w:rPr>
        <w:t>secondary</w:t>
      </w:r>
      <w:r w:rsidR="002E0EB4" w:rsidRPr="00862AF1">
        <w:rPr>
          <w:rFonts w:ascii="Calibri" w:hAnsi="Calibri" w:cs="Calibri"/>
        </w:rPr>
        <w:t xml:space="preserve"> analysis</w:t>
      </w:r>
      <w:r w:rsidR="00E355F6" w:rsidRPr="00862AF1">
        <w:rPr>
          <w:rFonts w:ascii="Calibri" w:hAnsi="Calibri" w:cs="Calibri"/>
        </w:rPr>
        <w:t xml:space="preserve">. First, </w:t>
      </w:r>
      <w:r w:rsidR="00642847" w:rsidRPr="00862AF1">
        <w:rPr>
          <w:rFonts w:ascii="Calibri" w:hAnsi="Calibri" w:cs="Calibri"/>
        </w:rPr>
        <w:t xml:space="preserve">there is often </w:t>
      </w:r>
      <w:r w:rsidR="000764FD" w:rsidRPr="00862AF1">
        <w:rPr>
          <w:rFonts w:ascii="Calibri" w:hAnsi="Calibri" w:cs="Calibri"/>
        </w:rPr>
        <w:t xml:space="preserve">inconsistency and </w:t>
      </w:r>
      <w:r w:rsidR="002E0EB4" w:rsidRPr="00862AF1">
        <w:rPr>
          <w:rFonts w:ascii="Calibri" w:hAnsi="Calibri" w:cs="Calibri"/>
        </w:rPr>
        <w:t xml:space="preserve">ambiguity </w:t>
      </w:r>
      <w:r w:rsidR="00B73188" w:rsidRPr="00862AF1">
        <w:rPr>
          <w:rFonts w:ascii="Calibri" w:hAnsi="Calibri" w:cs="Calibri"/>
        </w:rPr>
        <w:t xml:space="preserve">of which </w:t>
      </w:r>
      <w:r w:rsidR="002E0EB4" w:rsidRPr="00862AF1">
        <w:rPr>
          <w:rFonts w:ascii="Calibri" w:hAnsi="Calibri" w:cs="Calibri"/>
        </w:rPr>
        <w:t>allele relates to the effect size estimate</w:t>
      </w:r>
      <w:r w:rsidR="00134780" w:rsidRPr="00862AF1">
        <w:rPr>
          <w:rFonts w:ascii="Calibri" w:hAnsi="Calibri" w:cs="Calibri"/>
        </w:rPr>
        <w:t xml:space="preserve"> (the “effect” allele)</w:t>
      </w:r>
      <w:r w:rsidR="00FF6A66" w:rsidRPr="00862AF1">
        <w:rPr>
          <w:rFonts w:ascii="Calibri" w:hAnsi="Calibri" w:cs="Calibri"/>
        </w:rPr>
        <w:t>.</w:t>
      </w:r>
      <w:r w:rsidR="00E76F56" w:rsidRPr="00862AF1">
        <w:rPr>
          <w:rFonts w:ascii="Calibri" w:hAnsi="Calibri" w:cs="Calibri"/>
        </w:rPr>
        <w:t xml:space="preserve"> </w:t>
      </w:r>
      <w:r w:rsidR="00C91112" w:rsidRPr="00862AF1">
        <w:rPr>
          <w:rFonts w:ascii="Calibri" w:hAnsi="Calibri" w:cs="Calibri"/>
        </w:rPr>
        <w:t>Confusion</w:t>
      </w:r>
      <w:r w:rsidR="00D76E25" w:rsidRPr="00862AF1">
        <w:rPr>
          <w:rFonts w:ascii="Calibri" w:hAnsi="Calibri" w:cs="Calibri"/>
        </w:rPr>
        <w:t xml:space="preserve"> </w:t>
      </w:r>
      <w:r w:rsidR="00407054" w:rsidRPr="00862AF1">
        <w:rPr>
          <w:rFonts w:ascii="Calibri" w:hAnsi="Calibri" w:cs="Calibri"/>
        </w:rPr>
        <w:t>over</w:t>
      </w:r>
      <w:r w:rsidR="004D0346" w:rsidRPr="00862AF1">
        <w:rPr>
          <w:rFonts w:ascii="Calibri" w:hAnsi="Calibri" w:cs="Calibri"/>
        </w:rPr>
        <w:t xml:space="preserve"> the effect allele </w:t>
      </w:r>
      <w:r w:rsidR="00A85FC4" w:rsidRPr="00862AF1">
        <w:rPr>
          <w:rFonts w:ascii="Calibri" w:hAnsi="Calibri" w:cs="Calibri"/>
        </w:rPr>
        <w:t xml:space="preserve">can </w:t>
      </w:r>
      <w:r w:rsidR="005712F2" w:rsidRPr="00862AF1">
        <w:rPr>
          <w:rFonts w:ascii="Calibri" w:hAnsi="Calibri" w:cs="Calibri"/>
        </w:rPr>
        <w:t>have</w:t>
      </w:r>
      <w:r w:rsidR="00A85FC4" w:rsidRPr="00862AF1">
        <w:rPr>
          <w:rFonts w:ascii="Calibri" w:hAnsi="Calibri" w:cs="Calibri"/>
        </w:rPr>
        <w:t xml:space="preserve"> </w:t>
      </w:r>
      <w:r w:rsidR="00A5668E" w:rsidRPr="00862AF1">
        <w:rPr>
          <w:rFonts w:ascii="Calibri" w:hAnsi="Calibri" w:cs="Calibri"/>
        </w:rPr>
        <w:t xml:space="preserve">disastrous </w:t>
      </w:r>
      <w:r w:rsidR="005712F2" w:rsidRPr="00862AF1">
        <w:rPr>
          <w:rFonts w:ascii="Calibri" w:hAnsi="Calibri" w:cs="Calibri"/>
        </w:rPr>
        <w:t xml:space="preserve">consequences on </w:t>
      </w:r>
      <w:r w:rsidR="00970C65" w:rsidRPr="00862AF1">
        <w:rPr>
          <w:rFonts w:ascii="Calibri" w:hAnsi="Calibri" w:cs="Calibri"/>
        </w:rPr>
        <w:t xml:space="preserve">the </w:t>
      </w:r>
      <w:r w:rsidR="00F3535F" w:rsidRPr="00862AF1">
        <w:rPr>
          <w:rFonts w:ascii="Calibri" w:hAnsi="Calibri" w:cs="Calibri"/>
        </w:rPr>
        <w:t>interpretation</w:t>
      </w:r>
      <w:r w:rsidR="00F63850" w:rsidRPr="00862AF1">
        <w:rPr>
          <w:rFonts w:ascii="Calibri" w:hAnsi="Calibri" w:cs="Calibri"/>
        </w:rPr>
        <w:t xml:space="preserve"> of </w:t>
      </w:r>
      <w:r w:rsidR="00970C65" w:rsidRPr="00862AF1">
        <w:rPr>
          <w:rFonts w:ascii="Calibri" w:hAnsi="Calibri" w:cs="Calibri"/>
        </w:rPr>
        <w:t xml:space="preserve">GWAS </w:t>
      </w:r>
      <w:r w:rsidR="00F63850" w:rsidRPr="00862AF1">
        <w:rPr>
          <w:rFonts w:ascii="Calibri" w:hAnsi="Calibri" w:cs="Calibri"/>
        </w:rPr>
        <w:t>findings</w:t>
      </w:r>
      <w:r w:rsidR="00970C65" w:rsidRPr="00862AF1">
        <w:rPr>
          <w:rFonts w:ascii="Calibri" w:hAnsi="Calibri" w:cs="Calibri"/>
        </w:rPr>
        <w:t xml:space="preserve"> and the validity of post-GWAS analyses</w:t>
      </w:r>
      <w:r w:rsidR="0029752E" w:rsidRPr="00862AF1">
        <w:rPr>
          <w:rFonts w:ascii="Calibri" w:hAnsi="Calibri" w:cs="Calibri"/>
        </w:rPr>
        <w:t>. F</w:t>
      </w:r>
      <w:r w:rsidR="00D230F8" w:rsidRPr="00862AF1">
        <w:rPr>
          <w:rFonts w:ascii="Calibri" w:hAnsi="Calibri" w:cs="Calibri"/>
        </w:rPr>
        <w:t xml:space="preserve">or example MR </w:t>
      </w:r>
      <w:r w:rsidR="009C601A" w:rsidRPr="00862AF1">
        <w:rPr>
          <w:rFonts w:ascii="Calibri" w:hAnsi="Calibri" w:cs="Calibri"/>
        </w:rPr>
        <w:t xml:space="preserve">studies </w:t>
      </w:r>
      <w:r w:rsidR="00E82E15" w:rsidRPr="00862AF1">
        <w:rPr>
          <w:rFonts w:ascii="Calibri" w:hAnsi="Calibri" w:cs="Calibri"/>
        </w:rPr>
        <w:t>may</w:t>
      </w:r>
      <w:r w:rsidR="005712F2" w:rsidRPr="00862AF1">
        <w:rPr>
          <w:rFonts w:ascii="Calibri" w:hAnsi="Calibri" w:cs="Calibri"/>
        </w:rPr>
        <w:t xml:space="preserve"> provide causal estimate</w:t>
      </w:r>
      <w:r w:rsidR="00E82E15" w:rsidRPr="00862AF1">
        <w:rPr>
          <w:rFonts w:ascii="Calibri" w:hAnsi="Calibri" w:cs="Calibri"/>
        </w:rPr>
        <w:t>s</w:t>
      </w:r>
      <w:r w:rsidR="005712F2" w:rsidRPr="00862AF1">
        <w:rPr>
          <w:rFonts w:ascii="Calibri" w:hAnsi="Calibri" w:cs="Calibri"/>
        </w:rPr>
        <w:t xml:space="preserve"> with incorrect effect directionality </w:t>
      </w:r>
      <w:r w:rsidR="00DF0789" w:rsidRPr="00862AF1">
        <w:rPr>
          <w:rFonts w:ascii="Calibri" w:hAnsi="Calibri" w:cs="Calibri"/>
        </w:rPr>
        <w:fldChar w:fldCharType="begin" w:fldLock="1"/>
      </w:r>
      <w:r w:rsidR="002E7F87" w:rsidRPr="00862AF1">
        <w:rPr>
          <w:rFonts w:ascii="Calibri" w:hAnsi="Calibri" w:cs="Calibri"/>
        </w:rPr>
        <w:instrText>ADDIN CSL_CITATION {"citationItems":[{"id":"ITEM-1","itemData":{"DOI":"10.1093/ije/dyx028","abstract":"data and two-sample Mendelian randomization Mendelian randomization studies are often performed in an instrumental variables framework, using germline genetic variants as instruments for modifiable disease risk factors or exposures. 1-3 Mendelian randomization analysis depends on assuming that the genetic variants: (i) are associated with the exposure (the relevance assumption); (ii) have no common cause with the outcome (the independence assumption); and (iii) have effects on the outcome that are solely mediated by the exposure (the exclusion restriction assumption). 1-3 Summary data Mendelian randomization refers to methods which use summary-level instrument-exposure and instrument-outcome association results (typically, per-allele regression coefficients and standard errors) to obtain causal effect estimates. Two-sample Mendelian random-ization refers to the application of Mendelian randomiza-tion methods to summary association results estimated in non-overlapping sets of individuals. These data can be obtained from the published literature, typically from summary results provided by consortia of genome-wide association studies (GWAS), or estimated directly from individual level participant data. 4 Recent examples include studies evaluating the causal effects of adiposity-related traits on risk of breast, ovarian, prostate, lung and colorec-tal cancers, 5 of body mass index on type 2 diabetes 6 and of telomere length on several health outcomes. 7 As with Mendelian randomization in general, two-sample Mendelian randomization is analogous to methods originally developed in econometrics. 8,9 Recent developments in two-sample Mendelian randomization are based on methods originally developed for meta-analysis. 10,11 Whereas the first formal extended elucidation of Mendelian randomization contained what are in essence two-sample Mendelian randomization estimates (e.g. of the influence of homocysteine on coronary heart disease from partially overlapping meta-analyses of genotype-homocysteine and genotype-coronary heart disease associations), 1,12 formal two-sample studies have been a more recent phenomenon. We therefore performed a literature search on 24 October 2016 in PubMed restricted to the period from 1 January 2011 to 24 October 2016 using the terms 'Mendelian randomisation' OR 'Mendelian random-ization' to identify the proportion of Mendelian random-ization papers using either the two-sample or subsample 13 designs. As shown in Figure 1, the proport…","author":[{"dropping-particle":"","family":"Hartwig","given":"Fernando Pires","non-dropping-particle":"","parse-names":false,"suffix":""},{"dropping-particle":"","family":"Davies","given":"Neil Martin","non-dropping-particle":"","parse-names":false,"suffix":""},{"dropping-particle":"","family":"Hemani","given":"Gibran","non-dropping-particle":"","parse-names":false,"suffix":""},{"dropping-particle":"","family":"Smith","given":"George Davey","non-dropping-particle":"","parse-names":false,"suffix":""}],"container-title":"International Journal of Epidemiology","id":"ITEM-1","issued":{"date-parts":[["2016"]]},"page":"1717-1726","title":"Two-sample Mendelian randomization: avoiding the downsides of a powerful, widely applicable but potentially fallible technique","type":"article-journal"},"uris":["http://www.mendeley.com/documents/?uuid=090691ed-7cab-3915-b1ff-de353461012f"]}],"mendeley":{"formattedCitation":"&lt;sup&gt;16&lt;/sup&gt;","plainTextFormattedCitation":"16","previouslyFormattedCitation":"&lt;sup&gt;16&lt;/sup&gt;"},"properties":{"noteIndex":0},"schema":"https://github.com/citation-style-language/schema/raw/master/csl-citation.json"}</w:instrText>
      </w:r>
      <w:r w:rsidR="00DF0789" w:rsidRPr="00862AF1">
        <w:rPr>
          <w:rFonts w:ascii="Calibri" w:hAnsi="Calibri" w:cs="Calibri"/>
        </w:rPr>
        <w:fldChar w:fldCharType="separate"/>
      </w:r>
      <w:r w:rsidR="00C75D38" w:rsidRPr="00862AF1">
        <w:rPr>
          <w:rFonts w:ascii="Calibri" w:hAnsi="Calibri" w:cs="Calibri"/>
          <w:noProof/>
          <w:vertAlign w:val="superscript"/>
        </w:rPr>
        <w:t>16</w:t>
      </w:r>
      <w:r w:rsidR="00DF0789" w:rsidRPr="00862AF1">
        <w:rPr>
          <w:rFonts w:ascii="Calibri" w:hAnsi="Calibri" w:cs="Calibri"/>
        </w:rPr>
        <w:fldChar w:fldCharType="end"/>
      </w:r>
      <w:r w:rsidR="00550BBB" w:rsidRPr="00862AF1">
        <w:rPr>
          <w:rFonts w:ascii="Calibri" w:hAnsi="Calibri" w:cs="Calibri"/>
        </w:rPr>
        <w:t>.</w:t>
      </w:r>
      <w:r w:rsidR="00C74265" w:rsidRPr="00862AF1">
        <w:rPr>
          <w:rFonts w:ascii="Calibri" w:hAnsi="Calibri" w:cs="Calibri"/>
        </w:rPr>
        <w:t xml:space="preserve"> </w:t>
      </w:r>
      <w:r w:rsidR="00407054" w:rsidRPr="00862AF1">
        <w:rPr>
          <w:rFonts w:ascii="Calibri" w:hAnsi="Calibri" w:cs="Calibri"/>
        </w:rPr>
        <w:t>Likewise,</w:t>
      </w:r>
      <w:r w:rsidR="00550BBB" w:rsidRPr="00862AF1">
        <w:rPr>
          <w:rFonts w:ascii="Calibri" w:hAnsi="Calibri" w:cs="Calibri"/>
        </w:rPr>
        <w:t xml:space="preserve"> </w:t>
      </w:r>
      <w:r w:rsidR="00C74265" w:rsidRPr="00862AF1">
        <w:rPr>
          <w:rFonts w:ascii="Calibri" w:hAnsi="Calibri" w:cs="Calibri"/>
        </w:rPr>
        <w:t>p</w:t>
      </w:r>
      <w:r w:rsidR="00550BBB" w:rsidRPr="00862AF1">
        <w:rPr>
          <w:rFonts w:ascii="Calibri" w:hAnsi="Calibri" w:cs="Calibri"/>
        </w:rPr>
        <w:t>rediction</w:t>
      </w:r>
      <w:r w:rsidR="00C74265" w:rsidRPr="00862AF1">
        <w:rPr>
          <w:rFonts w:ascii="Calibri" w:hAnsi="Calibri" w:cs="Calibri"/>
        </w:rPr>
        <w:t xml:space="preserve"> models</w:t>
      </w:r>
      <w:r w:rsidR="00550BBB" w:rsidRPr="00862AF1">
        <w:rPr>
          <w:rFonts w:ascii="Calibri" w:hAnsi="Calibri" w:cs="Calibri"/>
        </w:rPr>
        <w:t xml:space="preserve"> </w:t>
      </w:r>
      <w:r w:rsidR="005A58E1" w:rsidRPr="00862AF1">
        <w:rPr>
          <w:rFonts w:ascii="Calibri" w:hAnsi="Calibri" w:cs="Calibri"/>
        </w:rPr>
        <w:t>based on</w:t>
      </w:r>
      <w:r w:rsidR="00550BBB" w:rsidRPr="00862AF1">
        <w:rPr>
          <w:rFonts w:ascii="Calibri" w:hAnsi="Calibri" w:cs="Calibri"/>
        </w:rPr>
        <w:t xml:space="preserve"> polygenic risk scores </w:t>
      </w:r>
      <w:r w:rsidR="00A36CF3" w:rsidRPr="00862AF1">
        <w:rPr>
          <w:rFonts w:ascii="Calibri" w:hAnsi="Calibri" w:cs="Calibri"/>
        </w:rPr>
        <w:t xml:space="preserve">might </w:t>
      </w:r>
      <w:r w:rsidR="00C74265" w:rsidRPr="00862AF1">
        <w:rPr>
          <w:rFonts w:ascii="Calibri" w:hAnsi="Calibri" w:cs="Calibri"/>
        </w:rPr>
        <w:t xml:space="preserve">predict </w:t>
      </w:r>
      <w:commentRangeStart w:id="3"/>
      <w:commentRangeStart w:id="4"/>
      <w:r w:rsidR="00C74265" w:rsidRPr="00862AF1">
        <w:rPr>
          <w:rFonts w:ascii="Calibri" w:hAnsi="Calibri" w:cs="Calibri"/>
        </w:rPr>
        <w:t xml:space="preserve">disease </w:t>
      </w:r>
      <w:del w:id="5" w:author="Matt Lyon" w:date="2020-04-21T10:36:00Z">
        <w:r w:rsidR="00C74265" w:rsidRPr="00862AF1" w:rsidDel="00133456">
          <w:rPr>
            <w:rFonts w:ascii="Calibri" w:hAnsi="Calibri" w:cs="Calibri"/>
          </w:rPr>
          <w:delText xml:space="preserve">groups </w:delText>
        </w:r>
        <w:commentRangeEnd w:id="3"/>
        <w:r w:rsidR="00C87309" w:rsidRPr="00862AF1" w:rsidDel="00133456">
          <w:rPr>
            <w:rStyle w:val="CommentReference"/>
          </w:rPr>
          <w:commentReference w:id="3"/>
        </w:r>
      </w:del>
      <w:commentRangeEnd w:id="4"/>
      <w:r w:rsidR="00954E43">
        <w:rPr>
          <w:rStyle w:val="CommentReference"/>
          <w:rFonts w:asciiTheme="minorHAnsi" w:eastAsiaTheme="minorHAnsi" w:hAnsiTheme="minorHAnsi" w:cstheme="minorBidi"/>
        </w:rPr>
        <w:commentReference w:id="4"/>
      </w:r>
      <w:r w:rsidR="00C74265" w:rsidRPr="00862AF1">
        <w:rPr>
          <w:rFonts w:ascii="Calibri" w:hAnsi="Calibri" w:cs="Calibri"/>
        </w:rPr>
        <w:t>wrongly or</w:t>
      </w:r>
      <w:r w:rsidR="00D745DD" w:rsidRPr="00862AF1">
        <w:rPr>
          <w:rFonts w:ascii="Calibri" w:hAnsi="Calibri" w:cs="Calibri"/>
        </w:rPr>
        <w:t xml:space="preserve"> suffer</w:t>
      </w:r>
      <w:r w:rsidR="00C74265" w:rsidRPr="00862AF1">
        <w:rPr>
          <w:rFonts w:ascii="Calibri" w:hAnsi="Calibri" w:cs="Calibri"/>
        </w:rPr>
        <w:t xml:space="preserve"> </w:t>
      </w:r>
      <w:r w:rsidR="00A36CF3" w:rsidRPr="00862AF1">
        <w:rPr>
          <w:rFonts w:ascii="Calibri" w:hAnsi="Calibri" w:cs="Calibri"/>
        </w:rPr>
        <w:t>reduce</w:t>
      </w:r>
      <w:r w:rsidR="00D745DD" w:rsidRPr="00862AF1">
        <w:rPr>
          <w:rFonts w:ascii="Calibri" w:hAnsi="Calibri" w:cs="Calibri"/>
        </w:rPr>
        <w:t>d</w:t>
      </w:r>
      <w:r w:rsidR="002D368E" w:rsidRPr="00862AF1">
        <w:rPr>
          <w:rFonts w:ascii="Calibri" w:hAnsi="Calibri" w:cs="Calibri"/>
        </w:rPr>
        <w:t xml:space="preserve"> </w:t>
      </w:r>
      <w:r w:rsidR="00A36CF3" w:rsidRPr="00862AF1">
        <w:rPr>
          <w:rFonts w:ascii="Calibri" w:hAnsi="Calibri" w:cs="Calibri"/>
        </w:rPr>
        <w:t xml:space="preserve">power </w:t>
      </w:r>
      <w:r w:rsidR="00550BBB" w:rsidRPr="00862AF1">
        <w:rPr>
          <w:rFonts w:ascii="Calibri" w:hAnsi="Calibri" w:cs="Calibri"/>
        </w:rPr>
        <w:t xml:space="preserve">if </w:t>
      </w:r>
      <w:r w:rsidR="0083204C" w:rsidRPr="00862AF1">
        <w:rPr>
          <w:rFonts w:ascii="Calibri" w:hAnsi="Calibri" w:cs="Calibri"/>
        </w:rPr>
        <w:t>some</w:t>
      </w:r>
      <w:r w:rsidR="00550BBB" w:rsidRPr="00862AF1">
        <w:rPr>
          <w:rFonts w:ascii="Calibri" w:hAnsi="Calibri" w:cs="Calibri"/>
        </w:rPr>
        <w:t xml:space="preserve"> of the effect directionalities are </w:t>
      </w:r>
      <w:r w:rsidR="00C74265" w:rsidRPr="00862AF1">
        <w:rPr>
          <w:rFonts w:ascii="Calibri" w:hAnsi="Calibri" w:cs="Calibri"/>
        </w:rPr>
        <w:t>incorrect</w:t>
      </w:r>
      <w:r w:rsidR="0029752E" w:rsidRPr="00862AF1">
        <w:rPr>
          <w:rFonts w:ascii="Calibri" w:hAnsi="Calibri" w:cs="Calibri"/>
        </w:rPr>
        <w:t>.</w:t>
      </w:r>
      <w:r w:rsidR="00187F18" w:rsidRPr="00862AF1">
        <w:rPr>
          <w:rFonts w:ascii="Calibri" w:hAnsi="Calibri" w:cs="Calibri"/>
        </w:rPr>
        <w:t xml:space="preserve"> </w:t>
      </w:r>
      <w:r w:rsidR="00034B5B" w:rsidRPr="00862AF1">
        <w:rPr>
          <w:rFonts w:ascii="Calibri" w:hAnsi="Calibri" w:cs="Calibri"/>
        </w:rPr>
        <w:t xml:space="preserve">Second, </w:t>
      </w:r>
      <w:r w:rsidR="00B6483C" w:rsidRPr="00862AF1">
        <w:rPr>
          <w:rFonts w:ascii="Calibri" w:hAnsi="Calibri" w:cs="Calibri"/>
        </w:rPr>
        <w:t>the schema (i.e. which columns/fields are included and how they are named) of these tabular formats varies greatly</w:t>
      </w:r>
      <w:r w:rsidR="00034B5B" w:rsidRPr="00862AF1">
        <w:rPr>
          <w:rFonts w:ascii="Calibri" w:hAnsi="Calibri" w:cs="Calibri"/>
        </w:rPr>
        <w:t xml:space="preserve">. </w:t>
      </w:r>
      <w:r w:rsidR="00BD3C2E" w:rsidRPr="00862AF1">
        <w:rPr>
          <w:rFonts w:ascii="Calibri" w:hAnsi="Calibri" w:cs="Calibri"/>
        </w:rPr>
        <w:t>Absent fields can</w:t>
      </w:r>
      <w:r w:rsidR="00970C65" w:rsidRPr="00862AF1">
        <w:rPr>
          <w:rFonts w:ascii="Calibri" w:hAnsi="Calibri" w:cs="Calibri"/>
        </w:rPr>
        <w:t xml:space="preserve"> </w:t>
      </w:r>
      <w:r w:rsidR="00C61A24" w:rsidRPr="00862AF1">
        <w:rPr>
          <w:rFonts w:ascii="Calibri" w:hAnsi="Calibri" w:cs="Calibri"/>
        </w:rPr>
        <w:t>limit</w:t>
      </w:r>
      <w:r w:rsidR="00BD3C2E" w:rsidRPr="00862AF1">
        <w:rPr>
          <w:rFonts w:ascii="Calibri" w:hAnsi="Calibri" w:cs="Calibri"/>
        </w:rPr>
        <w:t xml:space="preserve"> </w:t>
      </w:r>
      <w:r w:rsidR="00C61A24" w:rsidRPr="00862AF1">
        <w:rPr>
          <w:rFonts w:ascii="Calibri" w:hAnsi="Calibri" w:cs="Calibri"/>
        </w:rPr>
        <w:t>analyses</w:t>
      </w:r>
      <w:r w:rsidR="00BD3C2E" w:rsidRPr="00862AF1">
        <w:rPr>
          <w:rFonts w:ascii="Calibri" w:hAnsi="Calibri" w:cs="Calibri"/>
        </w:rPr>
        <w:t xml:space="preserve"> and a</w:t>
      </w:r>
      <w:r w:rsidR="00424B97" w:rsidRPr="00862AF1">
        <w:rPr>
          <w:rFonts w:ascii="Calibri" w:hAnsi="Calibri" w:cs="Calibri"/>
        </w:rPr>
        <w:t xml:space="preserve">lthough approaches exist to estimate </w:t>
      </w:r>
      <w:r w:rsidR="00970C65" w:rsidRPr="00862AF1">
        <w:rPr>
          <w:rFonts w:ascii="Calibri" w:hAnsi="Calibri" w:cs="Calibri"/>
        </w:rPr>
        <w:t xml:space="preserve">the values of </w:t>
      </w:r>
      <w:r w:rsidR="006C3B8F" w:rsidRPr="00862AF1">
        <w:rPr>
          <w:rFonts w:ascii="Calibri" w:hAnsi="Calibri" w:cs="Calibri"/>
        </w:rPr>
        <w:t>some</w:t>
      </w:r>
      <w:r w:rsidR="00970C65" w:rsidRPr="00862AF1">
        <w:rPr>
          <w:rFonts w:ascii="Calibri" w:hAnsi="Calibri" w:cs="Calibri"/>
        </w:rPr>
        <w:t xml:space="preserve"> of </w:t>
      </w:r>
      <w:r w:rsidR="00801597" w:rsidRPr="00862AF1">
        <w:rPr>
          <w:rFonts w:ascii="Calibri" w:hAnsi="Calibri" w:cs="Calibri"/>
        </w:rPr>
        <w:t>these missing columns</w:t>
      </w:r>
      <w:r w:rsidR="006C3B8F" w:rsidRPr="00862AF1">
        <w:rPr>
          <w:rFonts w:ascii="Calibri" w:hAnsi="Calibri" w:cs="Calibri"/>
        </w:rPr>
        <w:t xml:space="preserve"> </w:t>
      </w:r>
      <w:r w:rsidR="008B2EAC" w:rsidRPr="00862AF1">
        <w:rPr>
          <w:rFonts w:ascii="Calibri" w:hAnsi="Calibri" w:cs="Calibri"/>
        </w:rPr>
        <w:t>(</w:t>
      </w:r>
      <w:r w:rsidR="00BD3C2E" w:rsidRPr="00862AF1">
        <w:rPr>
          <w:rFonts w:ascii="Calibri" w:hAnsi="Calibri" w:cs="Calibri"/>
        </w:rPr>
        <w:t>e.g.</w:t>
      </w:r>
      <w:r w:rsidR="008B2EAC" w:rsidRPr="00862AF1">
        <w:rPr>
          <w:rFonts w:ascii="Calibri" w:hAnsi="Calibri" w:cs="Calibri"/>
        </w:rPr>
        <w:t xml:space="preserve"> standard error from P value) </w:t>
      </w:r>
      <w:r w:rsidR="00BE625D" w:rsidRPr="00862AF1">
        <w:rPr>
          <w:rFonts w:ascii="Calibri" w:hAnsi="Calibri" w:cs="Calibri"/>
        </w:rPr>
        <w:t>imprecision</w:t>
      </w:r>
      <w:r w:rsidR="00600C38" w:rsidRPr="00862AF1">
        <w:rPr>
          <w:rFonts w:ascii="Calibri" w:hAnsi="Calibri" w:cs="Calibri"/>
        </w:rPr>
        <w:t xml:space="preserve"> is introduced</w:t>
      </w:r>
      <w:r w:rsidR="00EA6D4C" w:rsidRPr="00862AF1">
        <w:rPr>
          <w:rFonts w:ascii="Calibri" w:hAnsi="Calibri" w:cs="Calibri"/>
        </w:rPr>
        <w:t xml:space="preserve"> reducing </w:t>
      </w:r>
      <w:r w:rsidR="0027137F" w:rsidRPr="00862AF1">
        <w:rPr>
          <w:rFonts w:ascii="Calibri" w:hAnsi="Calibri" w:cs="Calibri"/>
        </w:rPr>
        <w:t xml:space="preserve">subsequent </w:t>
      </w:r>
      <w:r w:rsidR="00875228" w:rsidRPr="00862AF1">
        <w:rPr>
          <w:rFonts w:ascii="Calibri" w:hAnsi="Calibri" w:cs="Calibri"/>
        </w:rPr>
        <w:t xml:space="preserve">test </w:t>
      </w:r>
      <w:r w:rsidR="00EA6D4C" w:rsidRPr="00862AF1">
        <w:rPr>
          <w:rFonts w:ascii="Calibri" w:hAnsi="Calibri" w:cs="Calibri"/>
        </w:rPr>
        <w:t>power</w:t>
      </w:r>
      <w:r w:rsidR="00C61A24" w:rsidRPr="00862AF1">
        <w:rPr>
          <w:rFonts w:ascii="Calibri" w:hAnsi="Calibri" w:cs="Calibri"/>
        </w:rPr>
        <w:t xml:space="preserve">. Varying field names </w:t>
      </w:r>
      <w:r w:rsidR="00783224" w:rsidRPr="00862AF1">
        <w:rPr>
          <w:rFonts w:ascii="Calibri" w:hAnsi="Calibri" w:cs="Calibri"/>
        </w:rPr>
        <w:t>are</w:t>
      </w:r>
      <w:r w:rsidR="00C61A24" w:rsidRPr="00862AF1">
        <w:rPr>
          <w:rFonts w:ascii="Calibri" w:hAnsi="Calibri" w:cs="Calibri"/>
        </w:rPr>
        <w:t xml:space="preserve"> </w:t>
      </w:r>
      <w:r w:rsidR="002454E0" w:rsidRPr="00862AF1">
        <w:rPr>
          <w:rFonts w:ascii="Calibri" w:hAnsi="Calibri" w:cs="Calibri"/>
        </w:rPr>
        <w:t>easily</w:t>
      </w:r>
      <w:r w:rsidR="00B40759" w:rsidRPr="00862AF1">
        <w:rPr>
          <w:rFonts w:ascii="Calibri" w:hAnsi="Calibri" w:cs="Calibri"/>
        </w:rPr>
        <w:t xml:space="preserve"> address</w:t>
      </w:r>
      <w:r w:rsidR="002454E0" w:rsidRPr="00862AF1">
        <w:rPr>
          <w:rFonts w:ascii="Calibri" w:hAnsi="Calibri" w:cs="Calibri"/>
        </w:rPr>
        <w:t>ed</w:t>
      </w:r>
      <w:r w:rsidR="00B40759" w:rsidRPr="00862AF1">
        <w:rPr>
          <w:rFonts w:ascii="Calibri" w:hAnsi="Calibri" w:cs="Calibri"/>
        </w:rPr>
        <w:t xml:space="preserve"> </w:t>
      </w:r>
      <w:r w:rsidR="005C723F" w:rsidRPr="00862AF1">
        <w:rPr>
          <w:rFonts w:ascii="Calibri" w:hAnsi="Calibri" w:cs="Calibri"/>
        </w:rPr>
        <w:t xml:space="preserve">in </w:t>
      </w:r>
      <w:r w:rsidR="00B24EBE" w:rsidRPr="00862AF1">
        <w:rPr>
          <w:rFonts w:ascii="Calibri" w:hAnsi="Calibri" w:cs="Calibri"/>
        </w:rPr>
        <w:t>principle but</w:t>
      </w:r>
      <w:r w:rsidR="00B40759" w:rsidRPr="00862AF1">
        <w:rPr>
          <w:rFonts w:ascii="Calibri" w:hAnsi="Calibri" w:cs="Calibri"/>
        </w:rPr>
        <w:t xml:space="preserve"> </w:t>
      </w:r>
      <w:r w:rsidR="008D0713" w:rsidRPr="00862AF1">
        <w:rPr>
          <w:rFonts w:ascii="Calibri" w:hAnsi="Calibri" w:cs="Calibri"/>
        </w:rPr>
        <w:t>can be</w:t>
      </w:r>
      <w:r w:rsidR="00BE07C3" w:rsidRPr="00862AF1">
        <w:rPr>
          <w:rFonts w:ascii="Calibri" w:hAnsi="Calibri" w:cs="Calibri"/>
        </w:rPr>
        <w:t xml:space="preserve"> </w:t>
      </w:r>
      <w:r w:rsidR="00C61A24" w:rsidRPr="00862AF1">
        <w:rPr>
          <w:rFonts w:ascii="Calibri" w:hAnsi="Calibri" w:cs="Calibri"/>
        </w:rPr>
        <w:t xml:space="preserve">cumbersome and error prone. </w:t>
      </w:r>
      <w:r w:rsidR="0041020B" w:rsidRPr="00862AF1">
        <w:rPr>
          <w:rFonts w:ascii="Calibri" w:hAnsi="Calibri" w:cs="Calibri"/>
        </w:rPr>
        <w:t xml:space="preserve">Third, </w:t>
      </w:r>
      <w:r w:rsidR="00A160B3" w:rsidRPr="00862AF1">
        <w:rPr>
          <w:rFonts w:ascii="Calibri" w:hAnsi="Calibri" w:cs="Calibri"/>
        </w:rPr>
        <w:t xml:space="preserve">data are </w:t>
      </w:r>
      <w:r w:rsidR="00891CB8" w:rsidRPr="00862AF1">
        <w:rPr>
          <w:rFonts w:ascii="Calibri" w:hAnsi="Calibri" w:cs="Calibri"/>
        </w:rPr>
        <w:t xml:space="preserve">frequently </w:t>
      </w:r>
      <w:r w:rsidR="00A160B3" w:rsidRPr="00862AF1">
        <w:rPr>
          <w:rFonts w:ascii="Calibri" w:hAnsi="Calibri" w:cs="Calibri"/>
        </w:rPr>
        <w:t xml:space="preserve">distributed with </w:t>
      </w:r>
      <w:r w:rsidR="00AC59E3" w:rsidRPr="00862AF1">
        <w:rPr>
          <w:rFonts w:ascii="Calibri" w:hAnsi="Calibri" w:cs="Calibri"/>
        </w:rPr>
        <w:t xml:space="preserve">no or </w:t>
      </w:r>
      <w:r w:rsidR="0041020B" w:rsidRPr="00862AF1">
        <w:rPr>
          <w:rFonts w:ascii="Calibri" w:hAnsi="Calibri" w:cs="Calibri"/>
        </w:rPr>
        <w:t>insufficient</w:t>
      </w:r>
      <w:r w:rsidR="00AC59E3" w:rsidRPr="00862AF1">
        <w:rPr>
          <w:rFonts w:ascii="Calibri" w:hAnsi="Calibri" w:cs="Calibri"/>
        </w:rPr>
        <w:t xml:space="preserve"> </w:t>
      </w:r>
      <w:r w:rsidR="0041020B" w:rsidRPr="00862AF1">
        <w:rPr>
          <w:rFonts w:ascii="Calibri" w:hAnsi="Calibri" w:cs="Calibri"/>
        </w:rPr>
        <w:t xml:space="preserve">metadata </w:t>
      </w:r>
      <w:r w:rsidR="00647F3F" w:rsidRPr="00862AF1">
        <w:rPr>
          <w:rFonts w:ascii="Calibri" w:hAnsi="Calibri" w:cs="Calibri"/>
        </w:rPr>
        <w:t xml:space="preserve">describing the </w:t>
      </w:r>
      <w:r w:rsidR="003E1208" w:rsidRPr="00862AF1">
        <w:rPr>
          <w:rFonts w:ascii="Calibri" w:hAnsi="Calibri" w:cs="Calibri"/>
        </w:rPr>
        <w:t xml:space="preserve">study, </w:t>
      </w:r>
      <w:r w:rsidR="00D11F38" w:rsidRPr="00862AF1">
        <w:rPr>
          <w:rFonts w:ascii="Calibri" w:hAnsi="Calibri" w:cs="Calibri"/>
        </w:rPr>
        <w:t>trait</w:t>
      </w:r>
      <w:r w:rsidR="003E1208" w:rsidRPr="00862AF1">
        <w:rPr>
          <w:rFonts w:ascii="Calibri" w:hAnsi="Calibri" w:cs="Calibri"/>
        </w:rPr>
        <w:t>(s)</w:t>
      </w:r>
      <w:r w:rsidR="00647F3F" w:rsidRPr="00862AF1">
        <w:rPr>
          <w:rFonts w:ascii="Calibri" w:hAnsi="Calibri" w:cs="Calibri"/>
        </w:rPr>
        <w:t xml:space="preserve">, </w:t>
      </w:r>
      <w:r w:rsidR="00924BE6" w:rsidRPr="00862AF1">
        <w:rPr>
          <w:rFonts w:ascii="Calibri" w:hAnsi="Calibri" w:cs="Calibri"/>
        </w:rPr>
        <w:t xml:space="preserve">and variants (e.g., trait measurement units, variant id/annotation sources, etc.) </w:t>
      </w:r>
      <w:del w:id="6" w:author="Matt Lyon" w:date="2020-04-21T11:07:00Z">
        <w:r w:rsidR="006E4D2B" w:rsidRPr="00862AF1" w:rsidDel="00C527CD">
          <w:rPr>
            <w:rFonts w:ascii="Calibri" w:hAnsi="Calibri" w:cs="Calibri"/>
          </w:rPr>
          <w:delText xml:space="preserve"> </w:delText>
        </w:r>
      </w:del>
      <w:r w:rsidR="006E4D2B" w:rsidRPr="00862AF1">
        <w:rPr>
          <w:rFonts w:ascii="Calibri" w:hAnsi="Calibri" w:cs="Calibri"/>
        </w:rPr>
        <w:t>which can lead to errors</w:t>
      </w:r>
      <w:r w:rsidR="00984FD8" w:rsidRPr="00862AF1">
        <w:rPr>
          <w:rFonts w:ascii="Calibri" w:hAnsi="Calibri" w:cs="Calibri"/>
        </w:rPr>
        <w:t>,</w:t>
      </w:r>
      <w:r w:rsidR="006E4D2B" w:rsidRPr="00862AF1">
        <w:rPr>
          <w:rFonts w:ascii="Calibri" w:hAnsi="Calibri" w:cs="Calibri"/>
        </w:rPr>
        <w:t xml:space="preserve"> </w:t>
      </w:r>
      <w:r w:rsidR="00984FD8" w:rsidRPr="00862AF1">
        <w:rPr>
          <w:rFonts w:ascii="Calibri" w:hAnsi="Calibri" w:cs="Calibri"/>
        </w:rPr>
        <w:t xml:space="preserve">impede integration of </w:t>
      </w:r>
      <w:r w:rsidR="008F6844" w:rsidRPr="00862AF1">
        <w:rPr>
          <w:rFonts w:ascii="Calibri" w:hAnsi="Calibri" w:cs="Calibri"/>
        </w:rPr>
        <w:t>results from</w:t>
      </w:r>
      <w:r w:rsidR="00984FD8" w:rsidRPr="00862AF1">
        <w:rPr>
          <w:rFonts w:ascii="Calibri" w:hAnsi="Calibri" w:cs="Calibri"/>
        </w:rPr>
        <w:t xml:space="preserve"> different studies</w:t>
      </w:r>
      <w:r w:rsidR="00B40C8D" w:rsidRPr="00862AF1">
        <w:rPr>
          <w:rFonts w:ascii="Calibri" w:hAnsi="Calibri" w:cs="Calibri"/>
        </w:rPr>
        <w:t xml:space="preserve"> and hamper reproducibility</w:t>
      </w:r>
      <w:r w:rsidR="006E4D2B" w:rsidRPr="00862AF1">
        <w:rPr>
          <w:rFonts w:ascii="Calibri" w:hAnsi="Calibri" w:cs="Calibri"/>
        </w:rPr>
        <w:t xml:space="preserve">. </w:t>
      </w:r>
      <w:r w:rsidR="00D11F38" w:rsidRPr="00862AF1">
        <w:rPr>
          <w:rFonts w:ascii="Calibri" w:hAnsi="Calibri" w:cs="Calibri"/>
        </w:rPr>
        <w:t>Fourth</w:t>
      </w:r>
      <w:r w:rsidR="00C61A24" w:rsidRPr="00862AF1">
        <w:rPr>
          <w:rFonts w:ascii="Calibri" w:hAnsi="Calibri" w:cs="Calibri"/>
        </w:rPr>
        <w:t xml:space="preserve">, </w:t>
      </w:r>
      <w:r w:rsidR="00BD3C2E" w:rsidRPr="00862AF1">
        <w:rPr>
          <w:rFonts w:ascii="Calibri" w:hAnsi="Calibri" w:cs="Calibri"/>
        </w:rPr>
        <w:t xml:space="preserve">querying </w:t>
      </w:r>
      <w:r w:rsidR="00924BE6" w:rsidRPr="00862AF1">
        <w:rPr>
          <w:rFonts w:ascii="Calibri" w:hAnsi="Calibri" w:cs="Calibri"/>
        </w:rPr>
        <w:t xml:space="preserve">unindexed </w:t>
      </w:r>
      <w:r w:rsidR="00446B44" w:rsidRPr="00862AF1">
        <w:rPr>
          <w:rFonts w:ascii="Calibri" w:hAnsi="Calibri" w:cs="Calibri"/>
        </w:rPr>
        <w:t>text</w:t>
      </w:r>
      <w:r w:rsidR="00BD3C2E" w:rsidRPr="00862AF1">
        <w:rPr>
          <w:rFonts w:ascii="Calibri" w:hAnsi="Calibri" w:cs="Calibri"/>
        </w:rPr>
        <w:t xml:space="preserve"> files</w:t>
      </w:r>
      <w:r w:rsidR="00446B44" w:rsidRPr="00862AF1">
        <w:rPr>
          <w:rFonts w:ascii="Calibri" w:hAnsi="Calibri" w:cs="Calibri"/>
        </w:rPr>
        <w:t xml:space="preserve"> </w:t>
      </w:r>
      <w:r w:rsidR="00BD3C2E" w:rsidRPr="00862AF1">
        <w:rPr>
          <w:rFonts w:ascii="Calibri" w:hAnsi="Calibri" w:cs="Calibri"/>
        </w:rPr>
        <w:t xml:space="preserve">is </w:t>
      </w:r>
      <w:r w:rsidR="00BD54FC" w:rsidRPr="00862AF1">
        <w:rPr>
          <w:rFonts w:ascii="Calibri" w:hAnsi="Calibri" w:cs="Calibri"/>
        </w:rPr>
        <w:t>slow</w:t>
      </w:r>
      <w:r w:rsidR="00F6598E" w:rsidRPr="00862AF1">
        <w:rPr>
          <w:rFonts w:ascii="Calibri" w:hAnsi="Calibri" w:cs="Calibri"/>
        </w:rPr>
        <w:t xml:space="preserve"> and memory inefficient</w:t>
      </w:r>
      <w:r w:rsidR="00BD3C2E" w:rsidRPr="00862AF1">
        <w:rPr>
          <w:rFonts w:ascii="Calibri" w:hAnsi="Calibri" w:cs="Calibri"/>
        </w:rPr>
        <w:t xml:space="preserve">, </w:t>
      </w:r>
      <w:r w:rsidR="001531D4" w:rsidRPr="00862AF1">
        <w:rPr>
          <w:rFonts w:ascii="Calibri" w:hAnsi="Calibri" w:cs="Calibri"/>
        </w:rPr>
        <w:t>mak</w:t>
      </w:r>
      <w:r w:rsidR="00E17AE2" w:rsidRPr="00862AF1">
        <w:rPr>
          <w:rFonts w:ascii="Calibri" w:hAnsi="Calibri" w:cs="Calibri"/>
        </w:rPr>
        <w:t>ing</w:t>
      </w:r>
      <w:r w:rsidR="001531D4" w:rsidRPr="00862AF1">
        <w:rPr>
          <w:rFonts w:ascii="Calibri" w:hAnsi="Calibri" w:cs="Calibri"/>
        </w:rPr>
        <w:t xml:space="preserve"> </w:t>
      </w:r>
      <w:r w:rsidR="00BD3C2E" w:rsidRPr="00862AF1">
        <w:rPr>
          <w:rFonts w:ascii="Calibri" w:hAnsi="Calibri" w:cs="Calibri"/>
        </w:rPr>
        <w:t xml:space="preserve">some </w:t>
      </w:r>
      <w:r w:rsidR="00AB21D8" w:rsidRPr="00862AF1">
        <w:rPr>
          <w:rFonts w:ascii="Calibri" w:hAnsi="Calibri" w:cs="Calibri"/>
        </w:rPr>
        <w:t>potential</w:t>
      </w:r>
      <w:r w:rsidR="00FD29A4" w:rsidRPr="00862AF1">
        <w:rPr>
          <w:rFonts w:ascii="Calibri" w:hAnsi="Calibri" w:cs="Calibri"/>
        </w:rPr>
        <w:t xml:space="preserve"> application</w:t>
      </w:r>
      <w:r w:rsidR="00BD45E6" w:rsidRPr="00862AF1">
        <w:rPr>
          <w:rFonts w:ascii="Calibri" w:hAnsi="Calibri" w:cs="Calibri"/>
        </w:rPr>
        <w:t>s</w:t>
      </w:r>
      <w:r w:rsidR="00FD29A4" w:rsidRPr="00862AF1">
        <w:rPr>
          <w:rFonts w:ascii="Calibri" w:hAnsi="Calibri" w:cs="Calibri"/>
        </w:rPr>
        <w:t xml:space="preserve"> </w:t>
      </w:r>
      <w:r w:rsidR="005752EC" w:rsidRPr="00862AF1">
        <w:rPr>
          <w:rFonts w:ascii="Calibri" w:hAnsi="Calibri" w:cs="Calibri"/>
        </w:rPr>
        <w:t xml:space="preserve">computationally </w:t>
      </w:r>
      <w:r w:rsidR="001531D4" w:rsidRPr="00862AF1">
        <w:rPr>
          <w:rFonts w:ascii="Calibri" w:hAnsi="Calibri" w:cs="Calibri"/>
        </w:rPr>
        <w:t xml:space="preserve">infeasible </w:t>
      </w:r>
      <w:r w:rsidR="00BD3C2E" w:rsidRPr="00862AF1">
        <w:rPr>
          <w:rFonts w:ascii="Calibri" w:hAnsi="Calibri" w:cs="Calibri"/>
        </w:rPr>
        <w:t>(e.g.</w:t>
      </w:r>
      <w:r w:rsidR="00827E33" w:rsidRPr="00862AF1">
        <w:rPr>
          <w:rFonts w:ascii="Calibri" w:hAnsi="Calibri" w:cs="Calibri"/>
        </w:rPr>
        <w:t xml:space="preserve"> </w:t>
      </w:r>
      <w:r w:rsidR="00BD3C2E" w:rsidRPr="00862AF1">
        <w:rPr>
          <w:rFonts w:ascii="Calibri" w:hAnsi="Calibri" w:cs="Calibri"/>
        </w:rPr>
        <w:t xml:space="preserve">systematic </w:t>
      </w:r>
      <w:r w:rsidR="00741A51" w:rsidRPr="00862AF1">
        <w:rPr>
          <w:rFonts w:ascii="Calibri" w:hAnsi="Calibri" w:cs="Calibri"/>
        </w:rPr>
        <w:t>hypothesis-free analyses</w:t>
      </w:r>
      <w:r w:rsidR="00BD3C2E" w:rsidRPr="00862AF1">
        <w:rPr>
          <w:rFonts w:ascii="Calibri" w:hAnsi="Calibri" w:cs="Calibri"/>
        </w:rPr>
        <w:t>)</w:t>
      </w:r>
      <w:r w:rsidR="00FD29A4" w:rsidRPr="00862AF1">
        <w:rPr>
          <w:rFonts w:ascii="Calibri" w:hAnsi="Calibri" w:cs="Calibri"/>
        </w:rPr>
        <w:t>.</w:t>
      </w:r>
    </w:p>
    <w:p w14:paraId="2BB6BD87" w14:textId="77777777" w:rsidR="00EC45A2" w:rsidRPr="00862AF1" w:rsidRDefault="00EC45A2" w:rsidP="002E0EB4">
      <w:pPr>
        <w:rPr>
          <w:rFonts w:ascii="Calibri" w:hAnsi="Calibri" w:cs="Calibri"/>
        </w:rPr>
      </w:pPr>
    </w:p>
    <w:p w14:paraId="66EB09A0" w14:textId="4ACC1ACA" w:rsidR="00DF0DDB" w:rsidRPr="00862AF1" w:rsidRDefault="002E0EB4" w:rsidP="002F48C5">
      <w:pPr>
        <w:rPr>
          <w:rFonts w:ascii="Calibri" w:hAnsi="Calibri" w:cs="Calibri"/>
        </w:rPr>
      </w:pPr>
      <w:r w:rsidRPr="00862AF1">
        <w:rPr>
          <w:rFonts w:ascii="Calibri" w:hAnsi="Calibri" w:cs="Calibri"/>
        </w:rPr>
        <w:t xml:space="preserve">Some proposals </w:t>
      </w:r>
      <w:r w:rsidR="00BA3150" w:rsidRPr="00862AF1">
        <w:rPr>
          <w:rFonts w:ascii="Calibri" w:hAnsi="Calibri" w:cs="Calibri"/>
        </w:rPr>
        <w:t xml:space="preserve">for </w:t>
      </w:r>
      <w:r w:rsidR="00F569E1" w:rsidRPr="00862AF1">
        <w:rPr>
          <w:rFonts w:ascii="Calibri" w:hAnsi="Calibri" w:cs="Calibri"/>
        </w:rPr>
        <w:t xml:space="preserve">a </w:t>
      </w:r>
      <w:r w:rsidR="00BA3150" w:rsidRPr="00862AF1">
        <w:rPr>
          <w:rFonts w:ascii="Calibri" w:hAnsi="Calibri" w:cs="Calibri"/>
        </w:rPr>
        <w:t xml:space="preserve">standard </w:t>
      </w:r>
      <w:r w:rsidR="00AC6495" w:rsidRPr="00862AF1">
        <w:rPr>
          <w:rFonts w:ascii="Calibri" w:hAnsi="Calibri" w:cs="Calibri"/>
        </w:rPr>
        <w:t xml:space="preserve">tabular </w:t>
      </w:r>
      <w:r w:rsidR="00BA3150" w:rsidRPr="00862AF1">
        <w:rPr>
          <w:rFonts w:ascii="Calibri" w:hAnsi="Calibri" w:cs="Calibri"/>
        </w:rPr>
        <w:t xml:space="preserve">format </w:t>
      </w:r>
      <w:r w:rsidRPr="00862AF1">
        <w:rPr>
          <w:rFonts w:ascii="Calibri" w:hAnsi="Calibri" w:cs="Calibri"/>
        </w:rPr>
        <w:t xml:space="preserve">have been made. The EBI-NHGRI GWAS </w:t>
      </w:r>
      <w:proofErr w:type="spellStart"/>
      <w:r w:rsidRPr="00862AF1">
        <w:rPr>
          <w:rFonts w:ascii="Calibri" w:hAnsi="Calibri" w:cs="Calibri"/>
        </w:rPr>
        <w:t>catalog</w:t>
      </w:r>
      <w:proofErr w:type="spellEnd"/>
      <w:r w:rsidR="00BB4983" w:rsidRPr="00862AF1">
        <w:rPr>
          <w:rFonts w:ascii="Calibri" w:hAnsi="Calibri" w:cs="Calibri"/>
        </w:rPr>
        <w:t xml:space="preserve"> (</w:t>
      </w:r>
      <w:hyperlink r:id="rId13" w:history="1">
        <w:r w:rsidR="00BB4983" w:rsidRPr="00862AF1">
          <w:rPr>
            <w:rStyle w:val="Hyperlink"/>
            <w:rFonts w:ascii="Calibri" w:hAnsi="Calibri" w:cs="Calibri"/>
          </w:rPr>
          <w:t>www.ebi.ac.uk/gwas</w:t>
        </w:r>
      </w:hyperlink>
      <w:r w:rsidR="00BB4983" w:rsidRPr="00862AF1">
        <w:rPr>
          <w:rFonts w:ascii="Calibri" w:hAnsi="Calibri" w:cs="Calibri"/>
        </w:rPr>
        <w:t xml:space="preserve">) </w:t>
      </w:r>
      <w:r w:rsidRPr="00862AF1">
        <w:rPr>
          <w:rFonts w:ascii="Calibri" w:hAnsi="Calibri" w:cs="Calibri"/>
        </w:rPr>
        <w:t xml:space="preserve">developed a </w:t>
      </w:r>
      <w:r w:rsidR="00AC6495" w:rsidRPr="00862AF1">
        <w:rPr>
          <w:rFonts w:ascii="Calibri" w:hAnsi="Calibri" w:cs="Calibri"/>
        </w:rPr>
        <w:t xml:space="preserve">tab-separated values (TSV) text </w:t>
      </w:r>
      <w:r w:rsidRPr="00862AF1">
        <w:rPr>
          <w:rFonts w:ascii="Calibri" w:hAnsi="Calibri" w:cs="Calibri"/>
        </w:rPr>
        <w:t xml:space="preserve">format with </w:t>
      </w:r>
      <w:r w:rsidR="005E26EA" w:rsidRPr="00862AF1">
        <w:rPr>
          <w:rFonts w:ascii="Calibri" w:hAnsi="Calibri" w:cs="Calibri"/>
        </w:rPr>
        <w:t xml:space="preserve">a </w:t>
      </w:r>
      <w:r w:rsidR="00AC6495" w:rsidRPr="00862AF1">
        <w:rPr>
          <w:rFonts w:ascii="Calibri" w:hAnsi="Calibri" w:cs="Calibri"/>
        </w:rPr>
        <w:t xml:space="preserve">minimal set </w:t>
      </w:r>
      <w:r w:rsidR="005E26EA" w:rsidRPr="00862AF1">
        <w:rPr>
          <w:rFonts w:ascii="Calibri" w:hAnsi="Calibri" w:cs="Calibri"/>
        </w:rPr>
        <w:t xml:space="preserve">of </w:t>
      </w:r>
      <w:r w:rsidR="00AC6495" w:rsidRPr="00862AF1">
        <w:rPr>
          <w:rFonts w:ascii="Calibri" w:hAnsi="Calibri" w:cs="Calibri"/>
        </w:rPr>
        <w:t xml:space="preserve">required (and optional) </w:t>
      </w:r>
      <w:r w:rsidRPr="00862AF1">
        <w:rPr>
          <w:rFonts w:ascii="Calibri" w:hAnsi="Calibri" w:cs="Calibri"/>
        </w:rPr>
        <w:t>column</w:t>
      </w:r>
      <w:r w:rsidR="00AC6495" w:rsidRPr="00862AF1">
        <w:rPr>
          <w:rFonts w:ascii="Calibri" w:hAnsi="Calibri" w:cs="Calibri"/>
        </w:rPr>
        <w:t>s along with standardi</w:t>
      </w:r>
      <w:ins w:id="7" w:author="Matt Lyon" w:date="2020-04-21T10:37:00Z">
        <w:r w:rsidR="0052493C">
          <w:rPr>
            <w:rFonts w:ascii="Calibri" w:hAnsi="Calibri" w:cs="Calibri"/>
          </w:rPr>
          <w:t>s</w:t>
        </w:r>
      </w:ins>
      <w:del w:id="8" w:author="Matt Lyon" w:date="2020-04-21T10:37:00Z">
        <w:r w:rsidR="00AC6495" w:rsidRPr="00862AF1" w:rsidDel="0052493C">
          <w:rPr>
            <w:rFonts w:ascii="Calibri" w:hAnsi="Calibri" w:cs="Calibri"/>
          </w:rPr>
          <w:delText>z</w:delText>
        </w:r>
      </w:del>
      <w:r w:rsidR="00AC6495" w:rsidRPr="00862AF1">
        <w:rPr>
          <w:rFonts w:ascii="Calibri" w:hAnsi="Calibri" w:cs="Calibri"/>
        </w:rPr>
        <w:t>ed</w:t>
      </w:r>
      <w:r w:rsidRPr="00862AF1">
        <w:rPr>
          <w:rFonts w:ascii="Calibri" w:hAnsi="Calibri" w:cs="Calibri"/>
        </w:rPr>
        <w:t xml:space="preserve"> </w:t>
      </w:r>
      <w:r w:rsidR="00650532" w:rsidRPr="00862AF1">
        <w:rPr>
          <w:rFonts w:ascii="Calibri" w:hAnsi="Calibri" w:cs="Calibri"/>
        </w:rPr>
        <w:t xml:space="preserve">headings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mendeley":{"formattedCitation":"&lt;sup&gt;7&lt;/sup&gt;","plainTextFormattedCitation":"7","previouslyFormattedCitation":"&lt;sup&gt;7&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7</w:t>
      </w:r>
      <w:r w:rsidRPr="00862AF1">
        <w:rPr>
          <w:rFonts w:ascii="Calibri" w:hAnsi="Calibri" w:cs="Calibri"/>
        </w:rPr>
        <w:fldChar w:fldCharType="end"/>
      </w:r>
      <w:r w:rsidRPr="00862AF1">
        <w:rPr>
          <w:rFonts w:ascii="Calibri" w:hAnsi="Calibri" w:cs="Calibri"/>
        </w:rPr>
        <w:t xml:space="preserve">. The SMR tool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8&lt;/sup&gt;","plainTextFormattedCitation":"8","previouslyFormattedCitation":"&lt;sup&gt;8&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8</w:t>
      </w:r>
      <w:r w:rsidRPr="00862AF1">
        <w:rPr>
          <w:rFonts w:ascii="Calibri" w:hAnsi="Calibri" w:cs="Calibri"/>
        </w:rPr>
        <w:fldChar w:fldCharType="end"/>
      </w:r>
      <w:r w:rsidRPr="00862AF1">
        <w:rPr>
          <w:rFonts w:ascii="Calibri" w:hAnsi="Calibri" w:cs="Calibri"/>
        </w:rPr>
        <w:t xml:space="preserve"> </w:t>
      </w:r>
      <w:r w:rsidR="008C63C7" w:rsidRPr="00862AF1">
        <w:rPr>
          <w:rFonts w:ascii="Calibri" w:hAnsi="Calibri" w:cs="Calibri"/>
        </w:rPr>
        <w:t>introduced</w:t>
      </w:r>
      <w:r w:rsidRPr="00862AF1">
        <w:rPr>
          <w:rFonts w:ascii="Calibri" w:hAnsi="Calibri" w:cs="Calibri"/>
        </w:rPr>
        <w:t xml:space="preserve"> a</w:t>
      </w:r>
      <w:r w:rsidR="004958F6" w:rsidRPr="00862AF1">
        <w:rPr>
          <w:rFonts w:ascii="Calibri" w:hAnsi="Calibri" w:cs="Calibri"/>
        </w:rPr>
        <w:t xml:space="preserve"> </w:t>
      </w:r>
      <w:r w:rsidRPr="00862AF1">
        <w:rPr>
          <w:rFonts w:ascii="Calibri" w:hAnsi="Calibri" w:cs="Calibri"/>
        </w:rPr>
        <w:t xml:space="preserve">binary format for rapid querying of quantitative trait loci. These approaches </w:t>
      </w:r>
      <w:r w:rsidR="00BF6D79" w:rsidRPr="00862AF1">
        <w:rPr>
          <w:rFonts w:ascii="Calibri" w:hAnsi="Calibri" w:cs="Calibri"/>
        </w:rPr>
        <w:t xml:space="preserve">are adequate </w:t>
      </w:r>
      <w:r w:rsidR="003A209D" w:rsidRPr="00862AF1">
        <w:rPr>
          <w:rFonts w:ascii="Calibri" w:hAnsi="Calibri" w:cs="Calibri"/>
        </w:rPr>
        <w:t xml:space="preserve">for </w:t>
      </w:r>
      <w:r w:rsidR="0029481B" w:rsidRPr="00862AF1">
        <w:rPr>
          <w:rFonts w:ascii="Calibri" w:hAnsi="Calibri" w:cs="Calibri"/>
        </w:rPr>
        <w:t xml:space="preserve">storing </w:t>
      </w:r>
      <w:r w:rsidRPr="00862AF1">
        <w:rPr>
          <w:rFonts w:ascii="Calibri" w:hAnsi="Calibri" w:cs="Calibri"/>
        </w:rPr>
        <w:t xml:space="preserve">variant level summary statistics but </w:t>
      </w:r>
      <w:r w:rsidR="00671104" w:rsidRPr="00862AF1">
        <w:rPr>
          <w:rFonts w:ascii="Calibri" w:hAnsi="Calibri" w:cs="Calibri"/>
        </w:rPr>
        <w:t xml:space="preserve">do not enforce allele consistency or </w:t>
      </w:r>
      <w:r w:rsidR="00650532" w:rsidRPr="00862AF1">
        <w:rPr>
          <w:rFonts w:ascii="Calibri" w:hAnsi="Calibri" w:cs="Calibri"/>
        </w:rPr>
        <w:t xml:space="preserve">support embedding of </w:t>
      </w:r>
      <w:r w:rsidR="00671104" w:rsidRPr="00862AF1">
        <w:rPr>
          <w:rFonts w:ascii="Calibri" w:hAnsi="Calibri" w:cs="Calibri"/>
        </w:rPr>
        <w:t>essential metadata.</w:t>
      </w:r>
      <w:r w:rsidR="007F6DD7" w:rsidRPr="00862AF1">
        <w:rPr>
          <w:rFonts w:ascii="Calibri" w:hAnsi="Calibri" w:cs="Calibri"/>
        </w:rPr>
        <w:t xml:space="preserve"> </w:t>
      </w:r>
      <w:r w:rsidR="00356318" w:rsidRPr="00862AF1">
        <w:rPr>
          <w:rFonts w:ascii="Calibri" w:hAnsi="Calibri" w:cs="Calibri"/>
        </w:rPr>
        <w:t>Learning from these examples</w:t>
      </w:r>
      <w:r w:rsidR="00381D17" w:rsidRPr="00862AF1">
        <w:rPr>
          <w:rFonts w:ascii="Calibri" w:hAnsi="Calibri" w:cs="Calibri"/>
        </w:rPr>
        <w:t xml:space="preserve"> and </w:t>
      </w:r>
      <w:r w:rsidR="00356318" w:rsidRPr="00862AF1">
        <w:rPr>
          <w:rFonts w:ascii="Calibri" w:hAnsi="Calibri" w:cs="Calibri"/>
        </w:rPr>
        <w:t xml:space="preserve">our experiences </w:t>
      </w:r>
      <w:r w:rsidR="00381D17" w:rsidRPr="00862AF1">
        <w:rPr>
          <w:rFonts w:ascii="Calibri" w:hAnsi="Calibri" w:cs="Calibri"/>
        </w:rPr>
        <w:t xml:space="preserve">performing </w:t>
      </w:r>
      <w:r w:rsidR="004F2296" w:rsidRPr="00862AF1">
        <w:rPr>
          <w:rFonts w:ascii="Calibri" w:hAnsi="Calibri" w:cs="Calibri"/>
        </w:rPr>
        <w:t xml:space="preserve">high-throughput analyses </w:t>
      </w:r>
      <w:r w:rsidR="00356318" w:rsidRPr="00862AF1">
        <w:rPr>
          <w:rFonts w:ascii="Calibri" w:hAnsi="Calibri" w:cs="Calibri"/>
        </w:rPr>
        <w:t xml:space="preserve">across two research </w:t>
      </w:r>
      <w:r w:rsidR="00616A51" w:rsidRPr="00862AF1">
        <w:rPr>
          <w:rFonts w:ascii="Calibri" w:hAnsi="Calibri" w:cs="Calibri"/>
        </w:rPr>
        <w:t>centres</w:t>
      </w:r>
      <w:r w:rsidR="0092116A" w:rsidRPr="00862AF1">
        <w:rPr>
          <w:rFonts w:ascii="Calibri" w:hAnsi="Calibri" w:cs="Calibri"/>
        </w:rPr>
        <w:t>,</w:t>
      </w:r>
      <w:r w:rsidR="00356318" w:rsidRPr="00862AF1">
        <w:rPr>
          <w:rFonts w:ascii="Calibri" w:hAnsi="Calibri" w:cs="Calibri"/>
        </w:rPr>
        <w:t xml:space="preserve"> we </w:t>
      </w:r>
      <w:r w:rsidR="00F46664" w:rsidRPr="00862AF1">
        <w:rPr>
          <w:rFonts w:ascii="Calibri" w:hAnsi="Calibri" w:cs="Calibri"/>
        </w:rPr>
        <w:t>developed</w:t>
      </w:r>
      <w:r w:rsidR="00356318" w:rsidRPr="00862AF1">
        <w:rPr>
          <w:rFonts w:ascii="Calibri" w:hAnsi="Calibri" w:cs="Calibri"/>
        </w:rPr>
        <w:t xml:space="preserve"> a set of requirements for a suitable universal format</w:t>
      </w:r>
      <w:r w:rsidR="00D10203" w:rsidRPr="00862AF1">
        <w:rPr>
          <w:rFonts w:ascii="Calibri" w:hAnsi="Calibri" w:cs="Calibri"/>
        </w:rPr>
        <w:t xml:space="preserve"> (Table 1)</w:t>
      </w:r>
      <w:r w:rsidR="00356318" w:rsidRPr="00862AF1">
        <w:rPr>
          <w:rFonts w:ascii="Calibri" w:hAnsi="Calibri" w:cs="Calibri"/>
        </w:rPr>
        <w:t>.</w:t>
      </w:r>
      <w:r w:rsidR="007F11C9" w:rsidRPr="00862AF1">
        <w:rPr>
          <w:rFonts w:ascii="Calibri" w:hAnsi="Calibri" w:cs="Calibri"/>
        </w:rPr>
        <w:t xml:space="preserve"> </w:t>
      </w:r>
      <w:r w:rsidR="00445B38" w:rsidRPr="00862AF1">
        <w:rPr>
          <w:rFonts w:ascii="Calibri" w:hAnsi="Calibri" w:cs="Calibri"/>
        </w:rPr>
        <w:t>The</w:t>
      </w:r>
      <w:r w:rsidR="00FB1D54" w:rsidRPr="00862AF1">
        <w:rPr>
          <w:rFonts w:ascii="Calibri" w:hAnsi="Calibri" w:cs="Calibri"/>
        </w:rPr>
        <w:t>se</w:t>
      </w:r>
      <w:r w:rsidR="00445B38" w:rsidRPr="00862AF1">
        <w:rPr>
          <w:rFonts w:ascii="Calibri" w:hAnsi="Calibri" w:cs="Calibri"/>
        </w:rPr>
        <w:t xml:space="preserve"> </w:t>
      </w:r>
      <w:r w:rsidR="00EF45A0" w:rsidRPr="00862AF1">
        <w:rPr>
          <w:rFonts w:ascii="Calibri" w:hAnsi="Calibri" w:cs="Calibri"/>
        </w:rPr>
        <w:t>features</w:t>
      </w:r>
      <w:r w:rsidR="00445B38" w:rsidRPr="00862AF1">
        <w:rPr>
          <w:rFonts w:ascii="Calibri" w:hAnsi="Calibri" w:cs="Calibri"/>
        </w:rPr>
        <w:t xml:space="preserve"> place emphasis on consisten</w:t>
      </w:r>
      <w:r w:rsidR="008C7E60" w:rsidRPr="00862AF1">
        <w:rPr>
          <w:rFonts w:ascii="Calibri" w:hAnsi="Calibri" w:cs="Calibri"/>
        </w:rPr>
        <w:t>cy</w:t>
      </w:r>
      <w:r w:rsidR="00445B38" w:rsidRPr="00862AF1">
        <w:rPr>
          <w:rFonts w:ascii="Calibri" w:hAnsi="Calibri" w:cs="Calibri"/>
        </w:rPr>
        <w:t xml:space="preserve"> and robust</w:t>
      </w:r>
      <w:r w:rsidR="008C7E60" w:rsidRPr="00862AF1">
        <w:rPr>
          <w:rFonts w:ascii="Calibri" w:hAnsi="Calibri" w:cs="Calibri"/>
        </w:rPr>
        <w:t>ness</w:t>
      </w:r>
      <w:r w:rsidR="00445B38" w:rsidRPr="00862AF1">
        <w:rPr>
          <w:rFonts w:ascii="Calibri" w:hAnsi="Calibri" w:cs="Calibri"/>
        </w:rPr>
        <w:t xml:space="preserve">, capacity for metadata to provide a full audit trail, efficient querying and </w:t>
      </w:r>
      <w:r w:rsidR="00141B3E" w:rsidRPr="00862AF1">
        <w:rPr>
          <w:rFonts w:ascii="Calibri" w:hAnsi="Calibri" w:cs="Calibri"/>
        </w:rPr>
        <w:t xml:space="preserve">file </w:t>
      </w:r>
      <w:r w:rsidR="00445B38" w:rsidRPr="00862AF1">
        <w:rPr>
          <w:rFonts w:ascii="Calibri" w:hAnsi="Calibri" w:cs="Calibri"/>
        </w:rPr>
        <w:t xml:space="preserve">storage, ensuring </w:t>
      </w:r>
      <w:r w:rsidR="00141B3E" w:rsidRPr="00862AF1">
        <w:rPr>
          <w:rFonts w:ascii="Calibri" w:hAnsi="Calibri" w:cs="Calibri"/>
        </w:rPr>
        <w:t xml:space="preserve">data </w:t>
      </w:r>
      <w:r w:rsidR="00445B38" w:rsidRPr="00862AF1">
        <w:rPr>
          <w:rFonts w:ascii="Calibri" w:hAnsi="Calibri" w:cs="Calibri"/>
        </w:rPr>
        <w:t xml:space="preserve">integrity, interoperability with existing open-source tools and across multiple datasets </w:t>
      </w:r>
      <w:r w:rsidR="00141B3E" w:rsidRPr="00862AF1">
        <w:rPr>
          <w:rFonts w:ascii="Calibri" w:hAnsi="Calibri" w:cs="Calibri"/>
        </w:rPr>
        <w:t xml:space="preserve">to support </w:t>
      </w:r>
      <w:r w:rsidR="00445B38" w:rsidRPr="00862AF1">
        <w:rPr>
          <w:rFonts w:ascii="Calibri" w:hAnsi="Calibri" w:cs="Calibri"/>
        </w:rPr>
        <w:t>data sharing and integration.</w:t>
      </w:r>
      <w:r w:rsidR="00F51D04" w:rsidRPr="00862AF1">
        <w:rPr>
          <w:rFonts w:ascii="Calibri" w:hAnsi="Calibri" w:cs="Calibri"/>
        </w:rPr>
        <w:t xml:space="preserve"> We determined that adapting the variant call format (VCF) </w:t>
      </w:r>
      <w:r w:rsidR="00F51D04" w:rsidRPr="00862AF1">
        <w:rPr>
          <w:rFonts w:ascii="Calibri" w:hAnsi="Calibri" w:cs="Calibri"/>
        </w:rPr>
        <w:fldChar w:fldCharType="begin" w:fldLock="1"/>
      </w:r>
      <w:r w:rsidR="009227F6" w:rsidRPr="00862AF1">
        <w:rPr>
          <w:rFonts w:ascii="Calibri" w:hAnsi="Calibri" w:cs="Calibri"/>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F51D04" w:rsidRPr="00862AF1">
        <w:rPr>
          <w:rFonts w:ascii="Calibri" w:hAnsi="Calibri" w:cs="Calibri"/>
        </w:rPr>
        <w:fldChar w:fldCharType="separate"/>
      </w:r>
      <w:r w:rsidR="00E252BD" w:rsidRPr="00862AF1">
        <w:rPr>
          <w:rFonts w:ascii="Calibri" w:hAnsi="Calibri" w:cs="Calibri"/>
          <w:noProof/>
          <w:vertAlign w:val="superscript"/>
        </w:rPr>
        <w:t>9</w:t>
      </w:r>
      <w:r w:rsidR="00F51D04" w:rsidRPr="00862AF1">
        <w:rPr>
          <w:rFonts w:ascii="Calibri" w:hAnsi="Calibri" w:cs="Calibri"/>
        </w:rPr>
        <w:fldChar w:fldCharType="end"/>
      </w:r>
      <w:r w:rsidR="00F51D04" w:rsidRPr="00862AF1">
        <w:rPr>
          <w:rFonts w:ascii="Calibri" w:hAnsi="Calibri" w:cs="Calibri"/>
        </w:rPr>
        <w:t xml:space="preserve"> was a convenient and constructive </w:t>
      </w:r>
      <w:r w:rsidR="00F5749C" w:rsidRPr="00862AF1">
        <w:rPr>
          <w:rFonts w:ascii="Calibri" w:hAnsi="Calibri" w:cs="Calibri"/>
        </w:rPr>
        <w:t>solution</w:t>
      </w:r>
      <w:r w:rsidR="00C44BAA" w:rsidRPr="00862AF1">
        <w:rPr>
          <w:rFonts w:ascii="Calibri" w:hAnsi="Calibri" w:cs="Calibri"/>
        </w:rPr>
        <w:t xml:space="preserve"> to </w:t>
      </w:r>
      <w:r w:rsidR="003A0CBE" w:rsidRPr="00862AF1">
        <w:rPr>
          <w:rFonts w:ascii="Calibri" w:hAnsi="Calibri" w:cs="Calibri"/>
        </w:rPr>
        <w:t xml:space="preserve">address </w:t>
      </w:r>
      <w:r w:rsidR="00C44BAA" w:rsidRPr="00862AF1">
        <w:rPr>
          <w:rFonts w:ascii="Calibri" w:hAnsi="Calibri" w:cs="Calibri"/>
        </w:rPr>
        <w:t xml:space="preserve">these issues. We </w:t>
      </w:r>
      <w:r w:rsidR="00F51D04" w:rsidRPr="00862AF1">
        <w:rPr>
          <w:rFonts w:ascii="Calibri" w:hAnsi="Calibri" w:cs="Calibri"/>
        </w:rPr>
        <w:t xml:space="preserve">provide evidence demonstrating how the VCF meets our </w:t>
      </w:r>
      <w:r w:rsidR="00653E9B" w:rsidRPr="00862AF1">
        <w:rPr>
          <w:rFonts w:ascii="Calibri" w:hAnsi="Calibri" w:cs="Calibri"/>
        </w:rPr>
        <w:t xml:space="preserve">requirements </w:t>
      </w:r>
      <w:r w:rsidR="00B74B32" w:rsidRPr="00862AF1">
        <w:rPr>
          <w:rFonts w:ascii="Calibri" w:hAnsi="Calibri" w:cs="Calibri"/>
        </w:rPr>
        <w:t xml:space="preserve">and showcase </w:t>
      </w:r>
      <w:r w:rsidR="00650532" w:rsidRPr="00862AF1">
        <w:rPr>
          <w:rFonts w:ascii="Calibri" w:hAnsi="Calibri" w:cs="Calibri"/>
        </w:rPr>
        <w:t xml:space="preserve">the </w:t>
      </w:r>
      <w:r w:rsidR="00B74B32" w:rsidRPr="00862AF1">
        <w:rPr>
          <w:rFonts w:ascii="Calibri" w:hAnsi="Calibri" w:cs="Calibri"/>
        </w:rPr>
        <w:t xml:space="preserve">capabilities </w:t>
      </w:r>
      <w:r w:rsidR="003309EA" w:rsidRPr="00862AF1">
        <w:rPr>
          <w:rFonts w:ascii="Calibri" w:hAnsi="Calibri" w:cs="Calibri"/>
        </w:rPr>
        <w:t xml:space="preserve">of this medium </w:t>
      </w:r>
      <w:r w:rsidR="00F51D04" w:rsidRPr="00862AF1">
        <w:rPr>
          <w:rFonts w:ascii="Calibri" w:hAnsi="Calibri" w:cs="Calibri"/>
        </w:rPr>
        <w:t>(Table 1).</w:t>
      </w:r>
    </w:p>
    <w:p w14:paraId="7EF5F524" w14:textId="77777777" w:rsidR="00DF0DDB" w:rsidRPr="00862AF1" w:rsidRDefault="00DF0DDB" w:rsidP="002F48C5">
      <w:pPr>
        <w:rPr>
          <w:rFonts w:ascii="Calibri" w:hAnsi="Calibri" w:cs="Calibri"/>
        </w:rPr>
      </w:pPr>
    </w:p>
    <w:p w14:paraId="6ADD53A0" w14:textId="54D93943" w:rsidR="002F48C5" w:rsidRPr="00862AF1" w:rsidRDefault="002F48C5" w:rsidP="002F48C5">
      <w:pPr>
        <w:rPr>
          <w:rFonts w:ascii="Calibri" w:hAnsi="Calibri" w:cs="Calibri"/>
        </w:rPr>
      </w:pPr>
      <w:r w:rsidRPr="00862AF1">
        <w:rPr>
          <w:rFonts w:ascii="Calibri" w:hAnsi="Calibri" w:cs="Calibri"/>
        </w:rPr>
        <w:t>The VCF is organi</w:t>
      </w:r>
      <w:r w:rsidR="002617F1" w:rsidRPr="00862AF1">
        <w:rPr>
          <w:rFonts w:ascii="Calibri" w:hAnsi="Calibri" w:cs="Calibri"/>
        </w:rPr>
        <w:t>s</w:t>
      </w:r>
      <w:r w:rsidRPr="00862AF1">
        <w:rPr>
          <w:rFonts w:ascii="Calibri" w:hAnsi="Calibri" w:cs="Calibri"/>
        </w:rPr>
        <w:t xml:space="preserve">ed into three components: a flexible file header containing </w:t>
      </w:r>
      <w:r w:rsidR="00A60629" w:rsidRPr="00862AF1">
        <w:rPr>
          <w:rFonts w:ascii="Calibri" w:hAnsi="Calibri" w:cs="Calibri"/>
        </w:rPr>
        <w:t>metadata</w:t>
      </w:r>
      <w:r w:rsidRPr="00862AF1">
        <w:rPr>
          <w:rFonts w:ascii="Calibri" w:hAnsi="Calibri" w:cs="Calibri"/>
        </w:rPr>
        <w:t xml:space="preserve"> (lines beginning with ‘#’), </w:t>
      </w:r>
      <w:r w:rsidR="00C967A8" w:rsidRPr="00862AF1">
        <w:rPr>
          <w:rFonts w:ascii="Calibri" w:hAnsi="Calibri" w:cs="Calibri"/>
        </w:rPr>
        <w:t xml:space="preserve">and a file body containing </w:t>
      </w:r>
      <w:r w:rsidRPr="00862AF1">
        <w:rPr>
          <w:rFonts w:ascii="Calibri" w:hAnsi="Calibri" w:cs="Calibri"/>
        </w:rPr>
        <w:t>variant</w:t>
      </w:r>
      <w:r w:rsidR="00C967A8" w:rsidRPr="00862AF1">
        <w:rPr>
          <w:rFonts w:ascii="Calibri" w:hAnsi="Calibri" w:cs="Calibri"/>
        </w:rPr>
        <w:t>-</w:t>
      </w:r>
      <w:r w:rsidRPr="00862AF1">
        <w:rPr>
          <w:rFonts w:ascii="Calibri" w:hAnsi="Calibri" w:cs="Calibri"/>
        </w:rPr>
        <w:t xml:space="preserve"> (one locus per row</w:t>
      </w:r>
      <w:r w:rsidR="002B4D19" w:rsidRPr="00862AF1">
        <w:rPr>
          <w:rFonts w:ascii="Calibri" w:hAnsi="Calibri" w:cs="Calibri"/>
        </w:rPr>
        <w:t xml:space="preserve"> with one or more </w:t>
      </w:r>
      <w:r w:rsidR="000879AF" w:rsidRPr="00862AF1">
        <w:rPr>
          <w:rFonts w:ascii="Calibri" w:hAnsi="Calibri" w:cs="Calibri"/>
        </w:rPr>
        <w:t xml:space="preserve">alternative </w:t>
      </w:r>
      <w:r w:rsidR="002B4D19" w:rsidRPr="00862AF1">
        <w:rPr>
          <w:rFonts w:ascii="Calibri" w:hAnsi="Calibri" w:cs="Calibri"/>
        </w:rPr>
        <w:t>alleles</w:t>
      </w:r>
      <w:r w:rsidR="00541CF1" w:rsidRPr="00862AF1">
        <w:rPr>
          <w:rFonts w:ascii="Calibri" w:hAnsi="Calibri" w:cs="Calibri"/>
        </w:rPr>
        <w:t>/variants</w:t>
      </w:r>
      <w:r w:rsidRPr="00862AF1">
        <w:rPr>
          <w:rFonts w:ascii="Calibri" w:hAnsi="Calibri" w:cs="Calibri"/>
        </w:rPr>
        <w:t>) and sample</w:t>
      </w:r>
      <w:r w:rsidR="00C967A8" w:rsidRPr="00862AF1">
        <w:rPr>
          <w:rFonts w:ascii="Calibri" w:hAnsi="Calibri" w:cs="Calibri"/>
        </w:rPr>
        <w:t>-level</w:t>
      </w:r>
      <w:r w:rsidRPr="00862AF1">
        <w:rPr>
          <w:rFonts w:ascii="Calibri" w:hAnsi="Calibri" w:cs="Calibri"/>
        </w:rPr>
        <w:t xml:space="preserve"> information (one sample per column). We adapt this format to include GWAS-specific metadata</w:t>
      </w:r>
      <w:r w:rsidR="00DA4613" w:rsidRPr="00862AF1">
        <w:rPr>
          <w:rFonts w:ascii="Calibri" w:hAnsi="Calibri" w:cs="Calibri"/>
        </w:rPr>
        <w:t xml:space="preserve"> </w:t>
      </w:r>
      <w:r w:rsidRPr="00862AF1">
        <w:rPr>
          <w:rFonts w:ascii="Calibri" w:hAnsi="Calibri" w:cs="Calibri"/>
        </w:rPr>
        <w:t xml:space="preserve">and utilise the sample column to store variant-trait association data (Figure 1; Supplementary Table </w:t>
      </w:r>
      <w:r w:rsidR="00DA4613" w:rsidRPr="00862AF1">
        <w:rPr>
          <w:rFonts w:ascii="Calibri" w:hAnsi="Calibri" w:cs="Calibri"/>
        </w:rPr>
        <w:t>1</w:t>
      </w:r>
      <w:r w:rsidRPr="00862AF1">
        <w:rPr>
          <w:rFonts w:ascii="Calibri" w:hAnsi="Calibri" w:cs="Calibri"/>
        </w:rPr>
        <w:t>).</w:t>
      </w:r>
    </w:p>
    <w:p w14:paraId="47DE120B" w14:textId="77777777" w:rsidR="002F48C5" w:rsidRPr="00862AF1" w:rsidRDefault="002F48C5" w:rsidP="002F48C5">
      <w:pPr>
        <w:rPr>
          <w:rFonts w:ascii="Calibri" w:hAnsi="Calibri" w:cs="Calibri"/>
        </w:rPr>
      </w:pPr>
    </w:p>
    <w:p w14:paraId="3B502396" w14:textId="582863FF" w:rsidR="00C20DC8" w:rsidRPr="00862AF1" w:rsidRDefault="00FD4DB0" w:rsidP="000879AF">
      <w:pPr>
        <w:rPr>
          <w:rFonts w:ascii="Calibri" w:hAnsi="Calibri" w:cs="Calibri"/>
        </w:rPr>
      </w:pPr>
      <w:commentRangeStart w:id="9"/>
      <w:commentRangeStart w:id="10"/>
      <w:r w:rsidRPr="00862AF1">
        <w:rPr>
          <w:rFonts w:ascii="Calibri" w:hAnsi="Calibri" w:cs="Calibri"/>
        </w:rPr>
        <w:t>Acco</w:t>
      </w:r>
      <w:r w:rsidR="00C20DC8" w:rsidRPr="00862AF1">
        <w:rPr>
          <w:rFonts w:ascii="Calibri" w:hAnsi="Calibri" w:cs="Calibri"/>
        </w:rPr>
        <w:t>r</w:t>
      </w:r>
      <w:r w:rsidRPr="00862AF1">
        <w:rPr>
          <w:rFonts w:ascii="Calibri" w:hAnsi="Calibri" w:cs="Calibri"/>
        </w:rPr>
        <w:t xml:space="preserve">ding </w:t>
      </w:r>
      <w:commentRangeEnd w:id="9"/>
      <w:r w:rsidR="00C20DC8" w:rsidRPr="00862AF1">
        <w:rPr>
          <w:rStyle w:val="CommentReference"/>
        </w:rPr>
        <w:commentReference w:id="9"/>
      </w:r>
      <w:commentRangeEnd w:id="10"/>
      <w:r w:rsidR="00E318BE">
        <w:rPr>
          <w:rStyle w:val="CommentReference"/>
          <w:rFonts w:asciiTheme="minorHAnsi" w:eastAsiaTheme="minorHAnsi" w:hAnsiTheme="minorHAnsi" w:cstheme="minorBidi"/>
        </w:rPr>
        <w:commentReference w:id="10"/>
      </w:r>
      <w:r w:rsidRPr="00862AF1">
        <w:rPr>
          <w:rFonts w:ascii="Calibri" w:hAnsi="Calibri" w:cs="Calibri"/>
        </w:rPr>
        <w:t xml:space="preserve">to </w:t>
      </w:r>
      <w:r w:rsidR="00DE7EC0" w:rsidRPr="00862AF1">
        <w:rPr>
          <w:rFonts w:ascii="Calibri" w:hAnsi="Calibri" w:cs="Calibri"/>
        </w:rPr>
        <w:t xml:space="preserve">the </w:t>
      </w:r>
      <w:r w:rsidRPr="00862AF1">
        <w:rPr>
          <w:rFonts w:ascii="Calibri" w:hAnsi="Calibri" w:cs="Calibri"/>
        </w:rPr>
        <w:t>VCF specification, t</w:t>
      </w:r>
      <w:r w:rsidR="002F48C5" w:rsidRPr="00862AF1">
        <w:rPr>
          <w:rFonts w:ascii="Calibri" w:hAnsi="Calibri" w:cs="Calibri"/>
        </w:rPr>
        <w:t xml:space="preserve">he </w:t>
      </w:r>
      <w:r w:rsidRPr="00862AF1">
        <w:rPr>
          <w:rFonts w:ascii="Calibri" w:hAnsi="Calibri" w:cs="Calibri"/>
        </w:rPr>
        <w:t xml:space="preserve">file </w:t>
      </w:r>
      <w:r w:rsidR="002F48C5" w:rsidRPr="00862AF1">
        <w:rPr>
          <w:rFonts w:ascii="Calibri" w:hAnsi="Calibri" w:cs="Calibri"/>
        </w:rPr>
        <w:t xml:space="preserve">header </w:t>
      </w:r>
      <w:r w:rsidR="00C45232" w:rsidRPr="00862AF1">
        <w:rPr>
          <w:rFonts w:ascii="Calibri" w:hAnsi="Calibri" w:cs="Calibri"/>
        </w:rPr>
        <w:t xml:space="preserve">consists of </w:t>
      </w:r>
      <w:r w:rsidR="00594DB6" w:rsidRPr="00862AF1">
        <w:rPr>
          <w:rFonts w:ascii="Calibri" w:hAnsi="Calibri" w:cs="Calibri"/>
        </w:rPr>
        <w:t>metadata</w:t>
      </w:r>
      <w:r w:rsidR="00C45232" w:rsidRPr="00862AF1">
        <w:rPr>
          <w:rFonts w:ascii="Calibri" w:hAnsi="Calibri" w:cs="Calibri"/>
        </w:rPr>
        <w:t xml:space="preserve"> lines containing </w:t>
      </w:r>
      <w:r w:rsidR="00C20DC8" w:rsidRPr="00862AF1">
        <w:rPr>
          <w:rFonts w:ascii="Calibri" w:hAnsi="Calibri" w:cs="Calibri"/>
        </w:rPr>
        <w:t xml:space="preserve">1) </w:t>
      </w:r>
      <w:r w:rsidR="00C45232" w:rsidRPr="00862AF1">
        <w:rPr>
          <w:rFonts w:ascii="Calibri" w:hAnsi="Calibri" w:cs="Calibri"/>
        </w:rPr>
        <w:t>the</w:t>
      </w:r>
      <w:ins w:id="11" w:author="Matt Lyon" w:date="2020-04-21T10:43:00Z">
        <w:r w:rsidR="00A23FA6">
          <w:rPr>
            <w:rFonts w:ascii="Calibri" w:hAnsi="Calibri" w:cs="Calibri"/>
          </w:rPr>
          <w:t xml:space="preserve"> </w:t>
        </w:r>
      </w:ins>
      <w:del w:id="12" w:author="Matt Lyon" w:date="2020-04-21T10:43:00Z">
        <w:r w:rsidR="00C45232" w:rsidRPr="00862AF1" w:rsidDel="00A23FA6">
          <w:rPr>
            <w:rFonts w:ascii="Calibri" w:hAnsi="Calibri" w:cs="Calibri"/>
          </w:rPr>
          <w:delText xml:space="preserve"> </w:delText>
        </w:r>
        <w:r w:rsidR="00A71ABF" w:rsidRPr="00862AF1" w:rsidDel="00A23FA6">
          <w:rPr>
            <w:rFonts w:ascii="Calibri" w:hAnsi="Calibri" w:cs="Calibri"/>
          </w:rPr>
          <w:delText>GWAS-</w:delText>
        </w:r>
        <w:r w:rsidR="00C45232" w:rsidRPr="00862AF1" w:rsidDel="00A23FA6">
          <w:rPr>
            <w:rFonts w:ascii="Calibri" w:hAnsi="Calibri" w:cs="Calibri"/>
          </w:rPr>
          <w:delText>VC</w:delText>
        </w:r>
      </w:del>
      <w:ins w:id="13" w:author="Matt Lyon" w:date="2020-04-21T15:31:00Z">
        <w:r w:rsidR="003976DC">
          <w:rPr>
            <w:rFonts w:ascii="Calibri" w:hAnsi="Calibri" w:cs="Calibri"/>
          </w:rPr>
          <w:t>specification</w:t>
        </w:r>
      </w:ins>
      <w:del w:id="14" w:author="Matt Lyon" w:date="2020-04-21T10:43:00Z">
        <w:r w:rsidR="00C45232" w:rsidRPr="00862AF1" w:rsidDel="00A23FA6">
          <w:rPr>
            <w:rFonts w:ascii="Calibri" w:hAnsi="Calibri" w:cs="Calibri"/>
          </w:rPr>
          <w:delText>F format</w:delText>
        </w:r>
      </w:del>
      <w:r w:rsidR="00C45232" w:rsidRPr="00862AF1">
        <w:rPr>
          <w:rFonts w:ascii="Calibri" w:hAnsi="Calibri" w:cs="Calibri"/>
        </w:rPr>
        <w:t xml:space="preserve"> version number</w:t>
      </w:r>
      <w:r w:rsidR="00C20DC8" w:rsidRPr="00862AF1">
        <w:rPr>
          <w:rFonts w:ascii="Calibri" w:hAnsi="Calibri" w:cs="Calibri"/>
        </w:rPr>
        <w:t xml:space="preserve">, 2) information about the reference genome </w:t>
      </w:r>
      <w:r w:rsidR="00DE7EC0" w:rsidRPr="00862AF1">
        <w:rPr>
          <w:rFonts w:ascii="Calibri" w:hAnsi="Calibri" w:cs="Calibri"/>
        </w:rPr>
        <w:t>assembly and contigs</w:t>
      </w:r>
      <w:r w:rsidR="00C20DC8" w:rsidRPr="00862AF1">
        <w:rPr>
          <w:rFonts w:ascii="Calibri" w:hAnsi="Calibri" w:cs="Calibri"/>
        </w:rPr>
        <w:t>, and 3)</w:t>
      </w:r>
      <w:r w:rsidR="00C45232" w:rsidRPr="00862AF1">
        <w:rPr>
          <w:rFonts w:ascii="Calibri" w:hAnsi="Calibri" w:cs="Calibri"/>
        </w:rPr>
        <w:t xml:space="preserve"> </w:t>
      </w:r>
      <w:r w:rsidR="00DE7EC0" w:rsidRPr="00862AF1">
        <w:rPr>
          <w:rFonts w:ascii="Calibri" w:hAnsi="Calibri" w:cs="Calibri"/>
        </w:rPr>
        <w:t xml:space="preserve">information (ID, number, </w:t>
      </w:r>
      <w:r w:rsidR="00C45232" w:rsidRPr="00862AF1">
        <w:rPr>
          <w:rFonts w:ascii="Calibri" w:hAnsi="Calibri" w:cs="Calibri"/>
        </w:rPr>
        <w:t>type</w:t>
      </w:r>
      <w:r w:rsidR="00DE7EC0" w:rsidRPr="00862AF1">
        <w:rPr>
          <w:rFonts w:ascii="Calibri" w:hAnsi="Calibri" w:cs="Calibri"/>
        </w:rPr>
        <w:t>, description, source and version) about the fields used to describe variants and samples</w:t>
      </w:r>
      <w:r w:rsidR="00396B39" w:rsidRPr="00862AF1">
        <w:rPr>
          <w:rFonts w:ascii="Calibri" w:hAnsi="Calibri" w:cs="Calibri"/>
        </w:rPr>
        <w:t xml:space="preserve"> (</w:t>
      </w:r>
      <w:r w:rsidR="00F16299" w:rsidRPr="00862AF1">
        <w:rPr>
          <w:rFonts w:ascii="Calibri" w:hAnsi="Calibri" w:cs="Calibri"/>
        </w:rPr>
        <w:t>or</w:t>
      </w:r>
      <w:r w:rsidR="00396B39" w:rsidRPr="00862AF1">
        <w:rPr>
          <w:rFonts w:ascii="Calibri" w:hAnsi="Calibri" w:cs="Calibri"/>
        </w:rPr>
        <w:t xml:space="preserve"> variant-trait associations in the case of GWAS-VCF)</w:t>
      </w:r>
      <w:r w:rsidR="00594DB6" w:rsidRPr="00862AF1">
        <w:rPr>
          <w:rFonts w:ascii="Calibri" w:hAnsi="Calibri" w:cs="Calibri"/>
        </w:rPr>
        <w:t xml:space="preserve"> in the file body</w:t>
      </w:r>
      <w:r w:rsidR="002F48C5" w:rsidRPr="00862AF1">
        <w:rPr>
          <w:rFonts w:ascii="Calibri" w:hAnsi="Calibri" w:cs="Calibri"/>
        </w:rPr>
        <w:t xml:space="preserve">. </w:t>
      </w:r>
      <w:r w:rsidR="00FC5181" w:rsidRPr="00862AF1">
        <w:rPr>
          <w:rFonts w:ascii="Calibri" w:hAnsi="Calibri" w:cs="Calibri"/>
        </w:rPr>
        <w:t xml:space="preserve">We take advantage of </w:t>
      </w:r>
      <w:r w:rsidR="000879AF" w:rsidRPr="00862AF1">
        <w:rPr>
          <w:rFonts w:ascii="Calibri" w:hAnsi="Calibri" w:cs="Calibri"/>
        </w:rPr>
        <w:t xml:space="preserve">the </w:t>
      </w:r>
      <w:r w:rsidR="00C20DC8" w:rsidRPr="00862AF1">
        <w:rPr>
          <w:rFonts w:ascii="Calibri" w:hAnsi="Calibri" w:cs="Calibri"/>
        </w:rPr>
        <w:t xml:space="preserve">VCF file </w:t>
      </w:r>
      <w:r w:rsidR="000879AF" w:rsidRPr="00862AF1">
        <w:rPr>
          <w:rFonts w:ascii="Calibri" w:hAnsi="Calibri" w:cs="Calibri"/>
        </w:rPr>
        <w:t xml:space="preserve">header to </w:t>
      </w:r>
      <w:r w:rsidR="00C20DC8" w:rsidRPr="00862AF1">
        <w:rPr>
          <w:rFonts w:ascii="Calibri" w:hAnsi="Calibri" w:cs="Calibri"/>
        </w:rPr>
        <w:t xml:space="preserve">store </w:t>
      </w:r>
      <w:r w:rsidR="00F16299" w:rsidRPr="00862AF1">
        <w:rPr>
          <w:rFonts w:ascii="Calibri" w:hAnsi="Calibri" w:cs="Calibri"/>
        </w:rPr>
        <w:t xml:space="preserve">additional </w:t>
      </w:r>
      <w:r w:rsidR="00C20DC8" w:rsidRPr="00862AF1">
        <w:rPr>
          <w:rFonts w:ascii="Calibri" w:hAnsi="Calibri" w:cs="Calibri"/>
        </w:rPr>
        <w:t>information about</w:t>
      </w:r>
      <w:r w:rsidR="000879AF" w:rsidRPr="00862AF1">
        <w:rPr>
          <w:rFonts w:ascii="Calibri" w:hAnsi="Calibri" w:cs="Calibri"/>
        </w:rPr>
        <w:t xml:space="preserve"> the GWAS</w:t>
      </w:r>
      <w:r w:rsidR="00E0559E" w:rsidRPr="00862AF1">
        <w:rPr>
          <w:rFonts w:ascii="Calibri" w:hAnsi="Calibri" w:cs="Calibri"/>
        </w:rPr>
        <w:t xml:space="preserve"> </w:t>
      </w:r>
      <w:r w:rsidR="000879AF" w:rsidRPr="00862AF1">
        <w:rPr>
          <w:rFonts w:ascii="Calibri" w:hAnsi="Calibri" w:cs="Calibri"/>
        </w:rPr>
        <w:t>including</w:t>
      </w:r>
      <w:r w:rsidR="00E0559E" w:rsidRPr="00862AF1">
        <w:rPr>
          <w:rFonts w:ascii="Calibri" w:hAnsi="Calibri" w:cs="Calibri"/>
        </w:rPr>
        <w:t xml:space="preserve"> 1) </w:t>
      </w:r>
      <w:r w:rsidR="00FC5181" w:rsidRPr="00862AF1">
        <w:rPr>
          <w:rFonts w:ascii="Calibri" w:hAnsi="Calibri" w:cs="Calibri"/>
        </w:rPr>
        <w:t>source and version of summary statistics</w:t>
      </w:r>
      <w:r w:rsidR="00A71ABF" w:rsidRPr="00862AF1">
        <w:rPr>
          <w:rFonts w:ascii="Calibri" w:hAnsi="Calibri" w:cs="Calibri"/>
        </w:rPr>
        <w:t>, 2)</w:t>
      </w:r>
      <w:r w:rsidR="00F75AB1" w:rsidRPr="00862AF1">
        <w:rPr>
          <w:rFonts w:ascii="Calibri" w:hAnsi="Calibri" w:cs="Calibri"/>
        </w:rPr>
        <w:t xml:space="preserve"> </w:t>
      </w:r>
      <w:r w:rsidR="00F16299" w:rsidRPr="00862AF1">
        <w:rPr>
          <w:rFonts w:ascii="Calibri" w:hAnsi="Calibri" w:cs="Calibri"/>
        </w:rPr>
        <w:t>study ID</w:t>
      </w:r>
      <w:r w:rsidR="00594DB6" w:rsidRPr="00862AF1">
        <w:rPr>
          <w:rFonts w:ascii="Calibri" w:hAnsi="Calibri" w:cs="Calibri"/>
        </w:rPr>
        <w:t>s</w:t>
      </w:r>
      <w:r w:rsidR="00E0559E" w:rsidRPr="00862AF1">
        <w:rPr>
          <w:rFonts w:ascii="Calibri" w:hAnsi="Calibri" w:cs="Calibri"/>
        </w:rPr>
        <w:t xml:space="preserve"> (e.g., </w:t>
      </w:r>
      <w:r w:rsidR="003F4BCB" w:rsidRPr="00862AF1">
        <w:rPr>
          <w:rFonts w:ascii="Calibri" w:hAnsi="Calibri" w:cs="Calibri"/>
        </w:rPr>
        <w:t>PM</w:t>
      </w:r>
      <w:r w:rsidR="00594DB6" w:rsidRPr="00862AF1">
        <w:rPr>
          <w:rFonts w:ascii="Calibri" w:hAnsi="Calibri" w:cs="Calibri"/>
        </w:rPr>
        <w:t>ID</w:t>
      </w:r>
      <w:r w:rsidR="003F4BCB" w:rsidRPr="00862AF1">
        <w:rPr>
          <w:rFonts w:ascii="Calibri" w:hAnsi="Calibri" w:cs="Calibri"/>
        </w:rPr>
        <w:t>/DOI</w:t>
      </w:r>
      <w:r w:rsidR="00594DB6" w:rsidRPr="00862AF1">
        <w:rPr>
          <w:rFonts w:ascii="Calibri" w:hAnsi="Calibri" w:cs="Calibri"/>
        </w:rPr>
        <w:t xml:space="preserve"> of publication describing the study</w:t>
      </w:r>
      <w:r w:rsidR="003F4BCB" w:rsidRPr="00862AF1">
        <w:rPr>
          <w:rFonts w:ascii="Calibri" w:hAnsi="Calibri" w:cs="Calibri"/>
        </w:rPr>
        <w:t xml:space="preserve">, or </w:t>
      </w:r>
      <w:r w:rsidR="00E0559E" w:rsidRPr="00862AF1">
        <w:rPr>
          <w:rFonts w:ascii="Calibri" w:hAnsi="Calibri" w:cs="Calibri"/>
        </w:rPr>
        <w:t xml:space="preserve">accession number and </w:t>
      </w:r>
      <w:r w:rsidR="00FC5181" w:rsidRPr="00862AF1">
        <w:rPr>
          <w:rFonts w:ascii="Calibri" w:hAnsi="Calibri" w:cs="Calibri"/>
        </w:rPr>
        <w:t>repository</w:t>
      </w:r>
      <w:r w:rsidR="00E0559E" w:rsidRPr="00862AF1">
        <w:rPr>
          <w:rFonts w:ascii="Calibri" w:hAnsi="Calibri" w:cs="Calibri"/>
        </w:rPr>
        <w:t xml:space="preserve"> of individual-level</w:t>
      </w:r>
      <w:r w:rsidR="00FC5181" w:rsidRPr="00862AF1">
        <w:rPr>
          <w:rFonts w:ascii="Calibri" w:hAnsi="Calibri" w:cs="Calibri"/>
        </w:rPr>
        <w:t xml:space="preserve"> </w:t>
      </w:r>
      <w:r w:rsidR="00E0559E" w:rsidRPr="00862AF1">
        <w:rPr>
          <w:rFonts w:ascii="Calibri" w:hAnsi="Calibri" w:cs="Calibri"/>
        </w:rPr>
        <w:t>data),</w:t>
      </w:r>
      <w:r w:rsidR="00C20DC8" w:rsidRPr="00862AF1">
        <w:rPr>
          <w:rFonts w:ascii="Calibri" w:hAnsi="Calibri" w:cs="Calibri"/>
        </w:rPr>
        <w:t xml:space="preserve"> </w:t>
      </w:r>
      <w:r w:rsidR="00F75AB1" w:rsidRPr="00862AF1">
        <w:rPr>
          <w:rFonts w:ascii="Calibri" w:hAnsi="Calibri" w:cs="Calibri"/>
        </w:rPr>
        <w:t>3</w:t>
      </w:r>
      <w:r w:rsidR="00C20DC8" w:rsidRPr="00862AF1">
        <w:rPr>
          <w:rFonts w:ascii="Calibri" w:hAnsi="Calibri" w:cs="Calibri"/>
        </w:rPr>
        <w:t xml:space="preserve">) </w:t>
      </w:r>
      <w:r w:rsidR="00E0559E" w:rsidRPr="00862AF1">
        <w:rPr>
          <w:rFonts w:ascii="Calibri" w:hAnsi="Calibri" w:cs="Calibri"/>
        </w:rPr>
        <w:t>description of</w:t>
      </w:r>
      <w:r w:rsidR="00C20DC8" w:rsidRPr="00862AF1">
        <w:rPr>
          <w:rFonts w:ascii="Calibri" w:hAnsi="Calibri" w:cs="Calibri"/>
        </w:rPr>
        <w:t xml:space="preserve"> the trait(s) studied</w:t>
      </w:r>
      <w:r w:rsidR="00825D70" w:rsidRPr="00862AF1">
        <w:rPr>
          <w:rFonts w:ascii="Calibri" w:hAnsi="Calibri" w:cs="Calibri"/>
        </w:rPr>
        <w:t xml:space="preserve"> (</w:t>
      </w:r>
      <w:r w:rsidR="00E0559E" w:rsidRPr="00862AF1">
        <w:rPr>
          <w:rFonts w:ascii="Calibri" w:hAnsi="Calibri" w:cs="Calibri"/>
        </w:rPr>
        <w:t xml:space="preserve">e.g., </w:t>
      </w:r>
      <w:r w:rsidR="00396B39" w:rsidRPr="00862AF1">
        <w:rPr>
          <w:rFonts w:ascii="Calibri" w:hAnsi="Calibri" w:cs="Calibri"/>
        </w:rPr>
        <w:t>type</w:t>
      </w:r>
      <w:r w:rsidR="003F4BCB" w:rsidRPr="00862AF1">
        <w:rPr>
          <w:rFonts w:ascii="Calibri" w:hAnsi="Calibri" w:cs="Calibri"/>
        </w:rPr>
        <w:t>, association test used,</w:t>
      </w:r>
      <w:r w:rsidR="00396B39" w:rsidRPr="00862AF1">
        <w:rPr>
          <w:rFonts w:ascii="Calibri" w:hAnsi="Calibri" w:cs="Calibri"/>
        </w:rPr>
        <w:t xml:space="preserve"> </w:t>
      </w:r>
      <w:ins w:id="15" w:author="Matt Lyon" w:date="2020-04-21T15:30:00Z">
        <w:r w:rsidR="00A1402C">
          <w:rPr>
            <w:rFonts w:ascii="Calibri" w:hAnsi="Calibri" w:cs="Calibri"/>
          </w:rPr>
          <w:t xml:space="preserve">sample size, ancestry </w:t>
        </w:r>
      </w:ins>
      <w:r w:rsidR="00396B39" w:rsidRPr="00862AF1">
        <w:rPr>
          <w:rFonts w:ascii="Calibri" w:hAnsi="Calibri" w:cs="Calibri"/>
        </w:rPr>
        <w:t xml:space="preserve">and </w:t>
      </w:r>
      <w:r w:rsidR="003F4BCB" w:rsidRPr="00862AF1">
        <w:rPr>
          <w:rFonts w:ascii="Calibri" w:hAnsi="Calibri" w:cs="Calibri"/>
        </w:rPr>
        <w:t>measurement unit</w:t>
      </w:r>
      <w:r w:rsidR="00E0559E" w:rsidRPr="00862AF1">
        <w:rPr>
          <w:rFonts w:ascii="Calibri" w:hAnsi="Calibri" w:cs="Calibri"/>
        </w:rPr>
        <w:t>)</w:t>
      </w:r>
      <w:r w:rsidR="00396B39" w:rsidRPr="00862AF1">
        <w:rPr>
          <w:rFonts w:ascii="Calibri" w:hAnsi="Calibri" w:cs="Calibri"/>
        </w:rPr>
        <w:t xml:space="preserve"> as well as </w:t>
      </w:r>
      <w:r w:rsidR="000A495B" w:rsidRPr="00862AF1">
        <w:rPr>
          <w:rFonts w:ascii="Calibri" w:hAnsi="Calibri" w:cs="Calibri"/>
        </w:rPr>
        <w:t xml:space="preserve">the </w:t>
      </w:r>
      <w:r w:rsidR="00396B39" w:rsidRPr="00862AF1">
        <w:rPr>
          <w:rFonts w:ascii="Calibri" w:hAnsi="Calibri" w:cs="Calibri"/>
        </w:rPr>
        <w:t xml:space="preserve">source and version of </w:t>
      </w:r>
      <w:r w:rsidR="00E0559E" w:rsidRPr="00862AF1">
        <w:rPr>
          <w:rFonts w:ascii="Calibri" w:hAnsi="Calibri" w:cs="Calibri"/>
        </w:rPr>
        <w:t xml:space="preserve">trait </w:t>
      </w:r>
      <w:r w:rsidR="00396B39" w:rsidRPr="00862AF1">
        <w:rPr>
          <w:rFonts w:ascii="Calibri" w:hAnsi="Calibri" w:cs="Calibri"/>
        </w:rPr>
        <w:t>IDs</w:t>
      </w:r>
      <w:r w:rsidR="00E0559E" w:rsidRPr="00862AF1">
        <w:rPr>
          <w:rFonts w:ascii="Calibri" w:hAnsi="Calibri" w:cs="Calibri"/>
        </w:rPr>
        <w:t xml:space="preserve"> (e.g., </w:t>
      </w:r>
      <w:r w:rsidR="002D15EA" w:rsidRPr="00862AF1">
        <w:rPr>
          <w:rFonts w:ascii="Calibri" w:hAnsi="Calibri" w:cs="Calibri"/>
          <w:lang w:eastAsia="en-GB"/>
        </w:rPr>
        <w:t>Experimental Factor Ontology</w:t>
      </w:r>
      <w:ins w:id="16" w:author="Matt Lyon" w:date="2020-04-21T10:41:00Z">
        <w:r w:rsidR="00B61727">
          <w:rPr>
            <w:rFonts w:ascii="Calibri" w:hAnsi="Calibri" w:cs="Calibri"/>
            <w:lang w:eastAsia="en-GB"/>
          </w:rPr>
          <w:t xml:space="preserve"> </w:t>
        </w:r>
        <w:r w:rsidR="00B61727">
          <w:rPr>
            <w:rFonts w:ascii="Calibri" w:hAnsi="Calibri" w:cs="Calibri"/>
            <w:lang w:eastAsia="en-GB"/>
          </w:rPr>
          <w:fldChar w:fldCharType="begin" w:fldLock="1"/>
        </w:r>
      </w:ins>
      <w:r w:rsidR="004B6ED4">
        <w:rPr>
          <w:rFonts w:ascii="Calibri" w:hAnsi="Calibri" w:cs="Calibri"/>
          <w:lang w:eastAsia="en-GB"/>
        </w:rPr>
        <w:instrText>ADDIN CSL_CITATION {"citationItems":[{"id":"ITEM-1","itemData":{"DOI":"10.1093/bioinformatics/btq099","abstract":"Motivation: Describing biological sample variables with ontologies is complex due to the cross-domain nature of experiments. Ontologies provide annotation solutions; however, for cross-domain investigations, multiple ontologies are needed to represent the data. These are subject to rapid change, are often not interoperable and present complexities that are a barrier to biological resource users. Results: We present the Experimental Factor Ontology, designed to meet cross-domain, application focused use cases for gene expression data. We describe our methodology and open source tools used to create the ontology. These include tools for creating ontology mappings, ontology views, detecting ontology changes and using ontologies in interfaces to enhance querying. The application of reference ontologies to data is a key problem, and this work presents guidelines on how community ontologies can be presented in an application ontology in a data-driven way.","author":[{"dropping-particle":"","family":"Malone","given":"James","non-dropping-particle":"","parse-names":false,"suffix":""},{"dropping-particle":"","family":"Holloway","given":"Ele","non-dropping-particle":"","parse-names":false,"suffix":""},{"dropping-particle":"","family":"Adamusiak","given":"Tomasz","non-dropping-particle":"","parse-names":false,"suffix":""},{"dropping-particle":"","family":"Kapushesky","given":"Misha","non-dropping-particle":"","parse-names":false,"suffix":""},{"dropping-particle":"","family":"Zheng","given":"Jie","non-dropping-particle":"","parse-names":false,"suffix":""},{"dropping-particle":"","family":"Kolesnikov","given":"Nikolay","non-dropping-particle":"","parse-names":false,"suffix":""},{"dropping-particle":"","family":"Zhukova","given":"Anna","non-dropping-particle":"","parse-names":false,"suffix":""},{"dropping-particle":"","family":"Brazma","given":"Alvis","non-dropping-particle":"","parse-names":false,"suffix":""},{"dropping-particle":"","family":"Parkinson","given":"Helen","non-dropping-particle":"","parse-names":false,"suffix":""}],"id":"ITEM-1","issue":"8","issued":{"date-parts":[["2010"]]},"page":"1112-1118","title":"Databases and ontologies Modeling sample variables with an Experimental Factor Ontology","type":"article-journal","volume":"26"},"uris":["http://www.mendeley.com/documents/?uuid=0e215191-cd1b-3db9-b408-3275e51f09b3"]}],"mendeley":{"formattedCitation":"&lt;sup&gt;17&lt;/sup&gt;","plainTextFormattedCitation":"17","previouslyFormattedCitation":"&lt;sup&gt;17&lt;/sup&gt;"},"properties":{"noteIndex":0},"schema":"https://github.com/citation-style-language/schema/raw/master/csl-citation.json"}</w:instrText>
      </w:r>
      <w:r w:rsidR="00B61727">
        <w:rPr>
          <w:rFonts w:ascii="Calibri" w:hAnsi="Calibri" w:cs="Calibri"/>
          <w:lang w:eastAsia="en-GB"/>
        </w:rPr>
        <w:fldChar w:fldCharType="separate"/>
      </w:r>
      <w:r w:rsidR="00B61727" w:rsidRPr="00B61727">
        <w:rPr>
          <w:rFonts w:ascii="Calibri" w:hAnsi="Calibri" w:cs="Calibri"/>
          <w:noProof/>
          <w:vertAlign w:val="superscript"/>
          <w:lang w:eastAsia="en-GB"/>
        </w:rPr>
        <w:t>17</w:t>
      </w:r>
      <w:ins w:id="17" w:author="Matt Lyon" w:date="2020-04-21T10:41:00Z">
        <w:r w:rsidR="00B61727">
          <w:rPr>
            <w:rFonts w:ascii="Calibri" w:hAnsi="Calibri" w:cs="Calibri"/>
            <w:lang w:eastAsia="en-GB"/>
          </w:rPr>
          <w:fldChar w:fldCharType="end"/>
        </w:r>
      </w:ins>
      <w:r w:rsidR="002D15EA" w:rsidRPr="00862AF1">
        <w:rPr>
          <w:rFonts w:ascii="Calibri" w:hAnsi="Calibri" w:cs="Calibri"/>
          <w:lang w:eastAsia="en-GB"/>
        </w:rPr>
        <w:t xml:space="preserve">, </w:t>
      </w:r>
      <w:r w:rsidR="00F16299" w:rsidRPr="00862AF1">
        <w:rPr>
          <w:rFonts w:ascii="Calibri" w:hAnsi="Calibri" w:cs="Calibri"/>
        </w:rPr>
        <w:t xml:space="preserve">Human Phenotyping Ontology </w:t>
      </w:r>
      <w:r w:rsidR="00F16299" w:rsidRPr="00862AF1">
        <w:rPr>
          <w:rFonts w:ascii="Calibri" w:hAnsi="Calibri" w:cs="Calibri"/>
        </w:rPr>
        <w:fldChar w:fldCharType="begin" w:fldLock="1"/>
      </w:r>
      <w:r w:rsidR="004B6ED4">
        <w:rPr>
          <w:rFonts w:ascii="Calibri" w:hAnsi="Calibri" w:cs="Calibri"/>
        </w:rPr>
        <w:instrText>ADDIN CSL_CITATION {"citationItems":[{"id":"ITEM-1","itemData":{"DOI":"10.1093/nar/gky1105","abstract":"The Human Phenotype Ontology (HPO)-a standardized vocabulary of phenotypic abnormalities associated with 7000+ diseases-is used by thousands of researchers, clinicians, informaticians and electronic health record systems around the world. Its detailed descriptions of clinical abnormalities and computable disease definitions have made HPO the de facto standard for deep phenotyping in the field of rare disease. The HPO's interoperability with other ontologies has enabled it to be used to improve diagnostic accuracy by incorporating model organism data. It also plays a key role in the popular Exomiser tool, which identifies potential disease-causing variants from whole-exome or whole-genome sequenc-ing data. Since the HPO was first introduced in 2008, its users have become both more numerous and more diverse. To meet these emerging needs, the project has added new content, language translations , mappings and computational tooling, as well as integrations with external community data. The HPO continues to collaborate with clinical adopters to improve specific areas of the ontology and extend standardized disease descriptions. The newly redesigned HPO website (www.human-phenotype-ontology.org) simplifies browsing terms and exploring clinical features, diseases, and human genes.","author":[{"dropping-particle":"","family":"Carmody","given":"Leigh","non-dropping-particle":"","parse-names":false,"suffix":""},{"dropping-particle":"","family":"Vasilevsky","given":"Nicole","non-dropping-particle":"","parse-names":false,"suffix":""},{"dropping-particle":"","family":"Jacobsen","given":"Julius OB","non-dropping-particle":"","parse-names":false,"suffix":""},{"dropping-particle":"","family":"Danis","given":"Daniel","non-dropping-particle":"","parse-names":false,"suffix":""},{"dropping-particle":"","family":"Gourdine","given":"Jean-Philippe","non-dropping-particle":"","parse-names":false,"suffix":""},{"dropping-particle":"","family":"Gargano","given":"Michael","non-dropping-particle":"","parse-names":false,"suffix":""},{"dropping-particle":"","family":"Harris","given":"Nomi L","non-dropping-particle":"","parse-names":false,"suffix":""},{"dropping-particle":"","family":"Matentzoglu","given":"Nicolas","non-dropping-particle":"","parse-names":false,"suffix":""},{"dropping-particle":"","family":"McMurry","given":"Julie A","non-dropping-particle":"","parse-names":false,"suffix":""},{"dropping-particle":"","family":"Osumi-Sutherland","given":"David","non-dropping-particle":"","parse-names":false,"suffix":""},{"dropping-particle":"","family":"Cipriani","given":"Valentina","non-dropping-particle":"","parse-names":false,"suffix":""},{"dropping-particle":"","family":"Balhoff","given":"James P","non-dropping-particle":"","parse-names":false,"suffix":""},{"dropping-particle":"","family":"Conlin","given":"Tom","non-dropping-particle":"","parse-names":false,"suffix":""},{"dropping-particle":"","family":"Blau","given":"Hannah","non-dropping-particle":"","parse-names":false,"suffix":""},{"dropping-particle":"","family":"Baynam","given":"Gareth","non-dropping-particle":"","parse-names":false,"suffix":""},{"dropping-particle":"","family":"Palmer","given":"Richard","non-dropping-particle":"","parse-names":false,"suffix":""},{"dropping-particle":"","family":"Gratian","given":"Dylan","non-dropping-particle":"","parse-names":false,"suffix":""},{"dropping-particle":"","family":"Dawkins","given":"Hugh","non-dropping-particle":"","parse-names":false,"suffix":""},{"dropping-particle":"","family":"Segal","given":"Michael","non-dropping-particle":"","parse-names":false,"suffix":""},{"dropping-particle":"","family":"Jansen","given":"Anna C","non-dropping-particle":"","parse-names":false,"suffix":""},{"dropping-particle":"","family":"Muaz","given":"Ahmed","non-dropping-particle":"","parse-names":false,"suffix":""},{"dropping-particle":"","family":"Chang","given":"Willie H","non-dropping-particle":"","parse-names":false,"suffix":""},{"dropping-particle":"","family":"Bergerson","given":"Jenna","non-dropping-particle":"","parse-names":false,"suffix":""},{"dropping-particle":"","family":"Laulederkind","given":"Stanley JF","non-dropping-particle":"","parse-names":false,"suffix":""},{"dropping-particle":"","family":"Beltran","given":"Sergi","non-dropping-particle":"","parse-names":false,"suffix":""},{"dropping-particle":"","family":"Freeman","given":"Alexandra F","non-dropping-particle":"","parse-names":false,"suffix":""},{"dropping-particle":"","family":"Sergouniotis","given":"Panagiotis I","non-dropping-particle":"","parse-names":false,"suffix":""},{"dropping-particle":"","family":"Durkin","given":"Daniel","non-dropping-particle":"","parse-names":false,"suffix":""},{"dropping-particle":"","family":"Storm","given":"Andrea L","non-dropping-particle":"","parse-names":false,"suffix":""},{"dropping-particle":"","family":"Hanauer","given":"Marc","non-dropping-particle":"","parse-names":false,"suffix":""},{"dropping-particle":"","family":"Brudno","given":"Michael","non-dropping-particle":"","parse-names":false,"suffix":""},{"dropping-particle":"","family":"Bello","given":"Susan M","non-dropping-particle":"","parse-names":false,"suffix":""},{"dropping-particle":"","family":"Sincan","given":"Murat","non-dropping-particle":"","parse-names":false,"suffix":""},{"dropping-particle":"","family":"Rageth","given":"Kayli","non-dropping-particle":"","parse-names":false,"suffix":""},{"dropping-particle":"","family":"Wheeler","given":"Matthew T","non-dropping-particle":"","parse-names":false,"suffix":""},{"dropping-particle":"","family":"Oegema","given":"Renske","non-dropping-particle":"","parse-names":false,"suffix":""},{"dropping-particle":"","family":"Lourghi","given":"Halima","non-dropping-particle":"","parse-names":false,"suffix":""},{"dropping-particle":"","family":"Rocca","given":"Maria G","non-dropping-particle":"Della","parse-names":false,"suffix":""},{"dropping-particle":"","family":"Thompson","given":"Rachel","non-dropping-particle":"","parse-names":false,"suffix":""},{"dropping-particle":"","family":"Castellanos","given":"Francisco","non-dropping-particle":"","parse-names":false,"suffix":""},{"dropping-particle":"","family":"Priest","given":"James","non-dropping-particle":"","parse-names":false,"suffix":""},{"dropping-particle":"","family":"Cunningham-Rundles","given":"Charlotte","non-dropping-particle":"","parse-names":false,"suffix":""},{"dropping-particle":"","family":"Hegde","given":"Ayushi","non-dropping-particle":"","parse-names":false,"suffix":""},{"dropping-particle":"","family":"Lovering","given":"Ruth C","non-dropping-particle":"","parse-names":false,"suffix":""},{"dropping-particle":"","family":"Hajek","given":"Catherine","non-dropping-particle":"","parse-names":false,"suffix":""},{"dropping-particle":"","family":"Olry","given":"Annie","non-dropping-particle":"","parse-names":false,"suffix":""},{"dropping-particle":"","family":"Notarangelo","given":"Luigi","non-dropping-particle":"","parse-names":false,"suffix":""},{"dropping-particle":"","family":"Similuk","given":"Morgan","non-dropping-particle":"","parse-names":false,"suffix":""},{"dropping-particle":"","family":"Zhang","given":"Xingmin A","non-dropping-particle":"","parse-names":false,"suffix":""},{"dropping-particle":"","family":"Rosenzweig","given":"Sergio","non-dropping-particle":"","parse-names":false,"suffix":""},{"dropping-particle":"","family":"Marwaha","given":"Shruti","non-dropping-particle":"","parse-names":false,"suffix":""},{"dropping-particle":"","family":"Rath","given":"Ana","non-dropping-particle":"","parse-names":false,"suffix":""},{"dropping-particle":"","family":"Sullivan","given":"Kathleen","non-dropping-particle":"","parse-names":false,"suffix":""},{"dropping-particle":"","family":"Smith","given":"Cynthia","non-dropping-particle":"","parse-names":false,"suffix":""},{"dropping-particle":"","family":"Milner","given":"Joshua D","non-dropping-particle":"","parse-names":false,"suffix":""},{"dropping-particle":"","family":"Leroux","given":"Dorothée","non-dropping-particle":"","parse-names":false,"suffix":""},{"dropping-particle":"","family":"Boerkoel","given":"Cornelius F","non-dropping-particle":"","parse-names":false,"suffix":""},{"dropping-particle":"","family":"Klion","given":"Amy","non-dropping-particle":"","parse-names":false,"suffix":""},{"dropping-particle":"","family":"Carter","given":"Melody C","non-dropping-particle":"","parse-names":false,"suffix":""},{"dropping-particle":"","family":"Groza","given":"Tudor","non-dropping-particle":"","parse-names":false,"suffix":""},{"dropping-particle":"","family":"Smedley","given":"Damian","non-dropping-particle":"","parse-names":false,"suffix":""},{"dropping-particle":"","family":"Haendel","given":"Melissa A","non-dropping-particle":"","parse-names":false,"suffix":""},{"dropping-particle":"","family":"Mungall","given":"Chris","non-dropping-particle":"","parse-names":false,"suffix":""},{"dropping-particle":"","family":"Robinson","given":"Peter N","non-dropping-particle":"","parse-names":false,"suffix":""}],"container-title":"Hanns LochmüllerLochm¨Lochmüller","id":"ITEM-1","issued":{"date-parts":[["2019"]]},"title":"Expansion of the Human Phenotype Ontology (HPO) knowledge base and resources","type":"article-journal","volume":"47"},"uris":["http://www.mendeley.com/documents/?uuid=4da734b0-925b-3a2d-aeca-11caf4c7a194"]}],"mendeley":{"formattedCitation":"&lt;sup&gt;18&lt;/sup&gt;","plainTextFormattedCitation":"18","previouslyFormattedCitation":"&lt;sup&gt;18&lt;/sup&gt;"},"properties":{"noteIndex":0},"schema":"https://github.com/citation-style-language/schema/raw/master/csl-citation.json"}</w:instrText>
      </w:r>
      <w:r w:rsidR="00F16299" w:rsidRPr="00862AF1">
        <w:rPr>
          <w:rFonts w:ascii="Calibri" w:hAnsi="Calibri" w:cs="Calibri"/>
        </w:rPr>
        <w:fldChar w:fldCharType="separate"/>
      </w:r>
      <w:r w:rsidR="00B61727" w:rsidRPr="00B61727">
        <w:rPr>
          <w:rFonts w:ascii="Calibri" w:hAnsi="Calibri" w:cs="Calibri"/>
          <w:noProof/>
          <w:vertAlign w:val="superscript"/>
        </w:rPr>
        <w:t>18</w:t>
      </w:r>
      <w:r w:rsidR="00F16299" w:rsidRPr="00862AF1">
        <w:rPr>
          <w:rFonts w:ascii="Calibri" w:hAnsi="Calibri" w:cs="Calibri"/>
        </w:rPr>
        <w:fldChar w:fldCharType="end"/>
      </w:r>
      <w:r w:rsidR="00F16299" w:rsidRPr="00862AF1">
        <w:rPr>
          <w:rFonts w:ascii="Calibri" w:hAnsi="Calibri" w:cs="Calibri"/>
        </w:rPr>
        <w:t xml:space="preserve"> or Medical Subject Headings </w:t>
      </w:r>
      <w:r w:rsidR="00F16299" w:rsidRPr="00862AF1">
        <w:rPr>
          <w:rFonts w:ascii="Calibri" w:hAnsi="Calibri" w:cs="Calibri"/>
        </w:rPr>
        <w:fldChar w:fldCharType="begin" w:fldLock="1"/>
      </w:r>
      <w:r w:rsidR="004B6ED4">
        <w:rPr>
          <w:rFonts w:ascii="Calibri" w:hAnsi="Calibri" w:cs="Calibri"/>
        </w:rPr>
        <w:instrText>ADDIN CSL_CITATION {"citationItems":[{"id":"ITEM-1","itemData":{"URL":"https://www.nlm.nih.gov/mesh/meshhome.html","accessed":{"date-parts":[["2020","4","16"]]},"id":"ITEM-1","issued":{"date-parts":[["0"]]},"title":"Medical Subject Headings - Home Page","type":"webpage"},"uris":["http://www.mendeley.com/documents/?uuid=43d5f947-763f-3484-9c4d-08bdb36b03d5"]}],"mendeley":{"formattedCitation":"&lt;sup&gt;19&lt;/sup&gt;","plainTextFormattedCitation":"19","previouslyFormattedCitation":"&lt;sup&gt;19&lt;/sup&gt;"},"properties":{"noteIndex":0},"schema":"https://github.com/citation-style-language/schema/raw/master/csl-citation.json"}</w:instrText>
      </w:r>
      <w:r w:rsidR="00F16299" w:rsidRPr="00862AF1">
        <w:rPr>
          <w:rFonts w:ascii="Calibri" w:hAnsi="Calibri" w:cs="Calibri"/>
        </w:rPr>
        <w:fldChar w:fldCharType="separate"/>
      </w:r>
      <w:r w:rsidR="00B61727" w:rsidRPr="00B61727">
        <w:rPr>
          <w:rFonts w:ascii="Calibri" w:hAnsi="Calibri" w:cs="Calibri"/>
          <w:noProof/>
          <w:vertAlign w:val="superscript"/>
        </w:rPr>
        <w:t>19</w:t>
      </w:r>
      <w:r w:rsidR="00F16299" w:rsidRPr="00862AF1">
        <w:rPr>
          <w:rFonts w:ascii="Calibri" w:hAnsi="Calibri" w:cs="Calibri"/>
        </w:rPr>
        <w:fldChar w:fldCharType="end"/>
      </w:r>
      <w:r w:rsidR="00F16299" w:rsidRPr="00862AF1">
        <w:rPr>
          <w:rFonts w:ascii="Calibri" w:hAnsi="Calibri" w:cs="Calibri"/>
        </w:rPr>
        <w:t xml:space="preserve"> IDs for clinical </w:t>
      </w:r>
      <w:r w:rsidR="002D15EA" w:rsidRPr="00862AF1">
        <w:rPr>
          <w:rFonts w:ascii="Calibri" w:hAnsi="Calibri" w:cs="Calibri"/>
        </w:rPr>
        <w:t xml:space="preserve">and other </w:t>
      </w:r>
      <w:r w:rsidR="00F16299" w:rsidRPr="00862AF1">
        <w:rPr>
          <w:rFonts w:ascii="Calibri" w:hAnsi="Calibri" w:cs="Calibri"/>
        </w:rPr>
        <w:t xml:space="preserve">traits, or </w:t>
      </w:r>
      <w:proofErr w:type="spellStart"/>
      <w:r w:rsidR="00F16299" w:rsidRPr="00862AF1">
        <w:rPr>
          <w:rFonts w:ascii="Calibri" w:hAnsi="Calibri" w:cs="Calibri"/>
        </w:rPr>
        <w:t>Ensembl</w:t>
      </w:r>
      <w:proofErr w:type="spellEnd"/>
      <w:r w:rsidR="00F16299" w:rsidRPr="00862AF1">
        <w:rPr>
          <w:rFonts w:ascii="Calibri" w:hAnsi="Calibri" w:cs="Calibri"/>
        </w:rPr>
        <w:t xml:space="preserve"> Gene IDs for </w:t>
      </w:r>
      <w:proofErr w:type="spellStart"/>
      <w:r w:rsidR="00F16299" w:rsidRPr="00862AF1">
        <w:rPr>
          <w:rFonts w:ascii="Calibri" w:hAnsi="Calibri" w:cs="Calibri"/>
        </w:rPr>
        <w:t>eQTL</w:t>
      </w:r>
      <w:proofErr w:type="spellEnd"/>
      <w:r w:rsidR="00F16299" w:rsidRPr="00862AF1">
        <w:rPr>
          <w:rFonts w:ascii="Calibri" w:hAnsi="Calibri" w:cs="Calibri"/>
        </w:rPr>
        <w:t xml:space="preserve"> datasets).</w:t>
      </w:r>
      <w:del w:id="18" w:author="Matt Lyon" w:date="2020-04-21T15:30:00Z">
        <w:r w:rsidR="003F4BCB" w:rsidRPr="00862AF1" w:rsidDel="00A1402C">
          <w:rPr>
            <w:rFonts w:ascii="Calibri" w:hAnsi="Calibri" w:cs="Calibri"/>
          </w:rPr>
          <w:delText xml:space="preserve"> </w:delText>
        </w:r>
        <w:r w:rsidR="003F4BCB" w:rsidRPr="00862AF1" w:rsidDel="00A1402C">
          <w:rPr>
            <w:rFonts w:ascii="Calibri" w:hAnsi="Calibri" w:cs="Calibri"/>
            <w:highlight w:val="yellow"/>
          </w:rPr>
          <w:delText>[sample ancestry, sample size]</w:delText>
        </w:r>
      </w:del>
    </w:p>
    <w:p w14:paraId="2E00138D" w14:textId="356279D3" w:rsidR="000879AF" w:rsidRPr="00862AF1" w:rsidRDefault="000879AF" w:rsidP="000879AF">
      <w:pPr>
        <w:rPr>
          <w:rFonts w:ascii="Calibri" w:hAnsi="Calibri" w:cs="Calibri"/>
        </w:rPr>
      </w:pPr>
    </w:p>
    <w:p w14:paraId="14DD08BA" w14:textId="67DF2139" w:rsidR="00FD2357" w:rsidRPr="00862AF1" w:rsidRDefault="003F4BCB" w:rsidP="00FD2357">
      <w:pPr>
        <w:rPr>
          <w:rFonts w:ascii="Calibri" w:hAnsi="Calibri" w:cs="Calibri"/>
        </w:rPr>
      </w:pPr>
      <w:r w:rsidRPr="00862AF1">
        <w:rPr>
          <w:rFonts w:ascii="Calibri" w:hAnsi="Calibri" w:cs="Calibri"/>
        </w:rPr>
        <w:t>Unlike VC</w:t>
      </w:r>
      <w:r w:rsidR="00F75167" w:rsidRPr="00862AF1">
        <w:rPr>
          <w:rFonts w:ascii="Calibri" w:hAnsi="Calibri" w:cs="Calibri"/>
        </w:rPr>
        <w:t>F</w:t>
      </w:r>
      <w:r w:rsidR="00F851F0" w:rsidRPr="00862AF1">
        <w:rPr>
          <w:rFonts w:ascii="Calibri" w:hAnsi="Calibri" w:cs="Calibri"/>
        </w:rPr>
        <w:t xml:space="preserve"> where</w:t>
      </w:r>
      <w:r w:rsidR="00F75167" w:rsidRPr="00862AF1">
        <w:rPr>
          <w:rFonts w:ascii="Calibri" w:hAnsi="Calibri" w:cs="Calibri"/>
        </w:rPr>
        <w:t xml:space="preserve"> </w:t>
      </w:r>
      <w:r w:rsidR="004A7CE2" w:rsidRPr="00862AF1">
        <w:rPr>
          <w:rFonts w:ascii="Calibri" w:hAnsi="Calibri" w:cs="Calibri"/>
        </w:rPr>
        <w:t>a</w:t>
      </w:r>
      <w:r w:rsidR="00F75167" w:rsidRPr="00862AF1">
        <w:rPr>
          <w:rFonts w:ascii="Calibri" w:hAnsi="Calibri" w:cs="Calibri"/>
        </w:rPr>
        <w:t xml:space="preserve"> row </w:t>
      </w:r>
      <w:r w:rsidR="004A7CE2" w:rsidRPr="00862AF1">
        <w:rPr>
          <w:rFonts w:ascii="Calibri" w:hAnsi="Calibri" w:cs="Calibri"/>
        </w:rPr>
        <w:t>can contain</w:t>
      </w:r>
      <w:r w:rsidR="00F851F0" w:rsidRPr="00862AF1">
        <w:rPr>
          <w:rFonts w:ascii="Calibri" w:hAnsi="Calibri" w:cs="Calibri"/>
        </w:rPr>
        <w:t xml:space="preserve"> information about </w:t>
      </w:r>
      <w:r w:rsidR="004A7CE2" w:rsidRPr="00862AF1">
        <w:rPr>
          <w:rFonts w:ascii="Calibri" w:hAnsi="Calibri" w:cs="Calibri"/>
        </w:rPr>
        <w:t>multiple</w:t>
      </w:r>
      <w:r w:rsidR="00F851F0" w:rsidRPr="00862AF1">
        <w:rPr>
          <w:rFonts w:ascii="Calibri" w:hAnsi="Calibri" w:cs="Calibri"/>
        </w:rPr>
        <w:t xml:space="preserve"> alternative alleles </w:t>
      </w:r>
      <w:r w:rsidR="00930D5C" w:rsidRPr="00862AF1">
        <w:rPr>
          <w:rFonts w:ascii="Calibri" w:hAnsi="Calibri" w:cs="Calibri"/>
        </w:rPr>
        <w:t>observed at the same site/locus</w:t>
      </w:r>
      <w:r w:rsidR="00F851F0" w:rsidRPr="00862AF1">
        <w:rPr>
          <w:rFonts w:ascii="Calibri" w:hAnsi="Calibri" w:cs="Calibri"/>
        </w:rPr>
        <w:t xml:space="preserve"> (and thus may store more than one variant)</w:t>
      </w:r>
      <w:r w:rsidR="00F75167" w:rsidRPr="00862AF1">
        <w:rPr>
          <w:rFonts w:ascii="Calibri" w:hAnsi="Calibri" w:cs="Calibri"/>
        </w:rPr>
        <w:t xml:space="preserve">, </w:t>
      </w:r>
      <w:r w:rsidRPr="00862AF1">
        <w:rPr>
          <w:rFonts w:ascii="Calibri" w:hAnsi="Calibri" w:cs="Calibri"/>
        </w:rPr>
        <w:t>the GWAS-VCF specification</w:t>
      </w:r>
      <w:r w:rsidR="00F851F0" w:rsidRPr="00862AF1">
        <w:rPr>
          <w:rFonts w:ascii="Calibri" w:hAnsi="Calibri" w:cs="Calibri"/>
        </w:rPr>
        <w:t xml:space="preserve"> requires that each variant</w:t>
      </w:r>
      <w:r w:rsidR="00F75167" w:rsidRPr="00862AF1">
        <w:rPr>
          <w:rFonts w:ascii="Calibri" w:hAnsi="Calibri" w:cs="Calibri"/>
        </w:rPr>
        <w:t xml:space="preserve"> </w:t>
      </w:r>
      <w:r w:rsidRPr="00862AF1">
        <w:rPr>
          <w:rFonts w:ascii="Calibri" w:hAnsi="Calibri" w:cs="Calibri"/>
        </w:rPr>
        <w:t>is stored i</w:t>
      </w:r>
      <w:r w:rsidR="00FD2357" w:rsidRPr="00862AF1">
        <w:rPr>
          <w:rFonts w:ascii="Calibri" w:hAnsi="Calibri" w:cs="Calibri"/>
        </w:rPr>
        <w:t>n a separate row of the file body</w:t>
      </w:r>
      <w:r w:rsidRPr="00862AF1">
        <w:rPr>
          <w:rFonts w:ascii="Calibri" w:hAnsi="Calibri" w:cs="Calibri"/>
        </w:rPr>
        <w:t xml:space="preserve">. Each row </w:t>
      </w:r>
      <w:r w:rsidR="00F75167" w:rsidRPr="00862AF1">
        <w:rPr>
          <w:rFonts w:ascii="Calibri" w:hAnsi="Calibri" w:cs="Calibri"/>
        </w:rPr>
        <w:t xml:space="preserve">contains </w:t>
      </w:r>
      <w:r w:rsidR="00FD2357" w:rsidRPr="00862AF1">
        <w:rPr>
          <w:rFonts w:ascii="Calibri" w:hAnsi="Calibri" w:cs="Calibri"/>
        </w:rPr>
        <w:t xml:space="preserve">eight mandatory fields: chromosome name (CHROM), base-pair position (POS), </w:t>
      </w:r>
      <w:r w:rsidR="00F75167" w:rsidRPr="00862AF1">
        <w:rPr>
          <w:rFonts w:ascii="Calibri" w:hAnsi="Calibri" w:cs="Calibri"/>
        </w:rPr>
        <w:t>unique variant</w:t>
      </w:r>
      <w:r w:rsidR="00FD2357" w:rsidRPr="00862AF1">
        <w:rPr>
          <w:rFonts w:ascii="Calibri" w:hAnsi="Calibri" w:cs="Calibri"/>
        </w:rPr>
        <w:t xml:space="preserve"> identifier (ID), reference/non-effect allele (REF), alternative/effect allele (ALT), quality (QUAL), filter (FILTER) and variant information (INFO). </w:t>
      </w:r>
      <w:r w:rsidR="00F75167" w:rsidRPr="00862AF1">
        <w:rPr>
          <w:rFonts w:ascii="Calibri" w:hAnsi="Calibri" w:cs="Calibri"/>
        </w:rPr>
        <w:t xml:space="preserve">The ID, QUAL and FILTER fields can contain a null value represented by a dot. </w:t>
      </w:r>
      <w:r w:rsidR="00B754E3" w:rsidRPr="00862AF1">
        <w:rPr>
          <w:rFonts w:ascii="Calibri" w:hAnsi="Calibri" w:cs="Calibri"/>
        </w:rPr>
        <w:t>Importantly,</w:t>
      </w:r>
      <w:r w:rsidR="004A7CE2" w:rsidRPr="00862AF1">
        <w:rPr>
          <w:rFonts w:ascii="Calibri" w:hAnsi="Calibri" w:cs="Calibri"/>
        </w:rPr>
        <w:t xml:space="preserve"> the ID value </w:t>
      </w:r>
      <w:r w:rsidR="00B754E3" w:rsidRPr="00862AF1">
        <w:rPr>
          <w:rFonts w:ascii="Calibri" w:hAnsi="Calibri" w:cs="Calibri"/>
        </w:rPr>
        <w:t xml:space="preserve">(unless null) </w:t>
      </w:r>
      <w:r w:rsidR="004A7CE2" w:rsidRPr="00862AF1">
        <w:rPr>
          <w:rFonts w:ascii="Calibri" w:hAnsi="Calibri" w:cs="Calibri"/>
        </w:rPr>
        <w:t xml:space="preserve">should not be present in more than one row. </w:t>
      </w:r>
      <w:commentRangeStart w:id="19"/>
      <w:r w:rsidR="004A7CE2" w:rsidRPr="00862AF1">
        <w:rPr>
          <w:rFonts w:ascii="Calibri" w:hAnsi="Calibri" w:cs="Calibri"/>
        </w:rPr>
        <w:t xml:space="preserve">[SHOULD WE USE QUAL FOR IMPUTATION QUALITY/INFO SCORE?] </w:t>
      </w:r>
      <w:commentRangeEnd w:id="19"/>
      <w:r w:rsidR="001858DA">
        <w:rPr>
          <w:rStyle w:val="CommentReference"/>
          <w:rFonts w:asciiTheme="minorHAnsi" w:eastAsiaTheme="minorHAnsi" w:hAnsiTheme="minorHAnsi" w:cstheme="minorBidi"/>
        </w:rPr>
        <w:commentReference w:id="19"/>
      </w:r>
      <w:r w:rsidR="00FD2357" w:rsidRPr="00862AF1">
        <w:rPr>
          <w:rFonts w:ascii="Calibri" w:hAnsi="Calibri" w:cs="Calibri"/>
        </w:rPr>
        <w:t xml:space="preserve">The FILTER field may be used to flag poor quality variants for exclusion in downstream analyses. The INFO column is a flexible data store for additional variant-level key-value pairs (fields) and may be used to store for example: population frequency (AF), allele count in called genotypes (AC), total number of alleles in called genotypes (AN), number of samples/individuals with called genotypes (NS), genomic annotations and variant functional effects. </w:t>
      </w:r>
      <w:r w:rsidR="00A25997" w:rsidRPr="00862AF1">
        <w:rPr>
          <w:rFonts w:ascii="Calibri" w:hAnsi="Calibri" w:cs="Calibri"/>
        </w:rPr>
        <w:t>We also use the INFO field to store</w:t>
      </w:r>
      <w:r w:rsidR="00C65340" w:rsidRPr="00862AF1">
        <w:rPr>
          <w:rFonts w:ascii="Calibri" w:hAnsi="Calibri" w:cs="Calibri"/>
        </w:rPr>
        <w:t xml:space="preserve"> the</w:t>
      </w:r>
      <w:r w:rsidR="00A25997" w:rsidRPr="00862AF1">
        <w:rPr>
          <w:rFonts w:ascii="Calibri" w:hAnsi="Calibri" w:cs="Calibri"/>
        </w:rPr>
        <w:t xml:space="preserve"> </w:t>
      </w:r>
      <w:proofErr w:type="spellStart"/>
      <w:r w:rsidR="00C65340" w:rsidRPr="00862AF1">
        <w:rPr>
          <w:rFonts w:ascii="Calibri" w:hAnsi="Calibri" w:cs="Calibri"/>
        </w:rPr>
        <w:t>dbSNP</w:t>
      </w:r>
      <w:proofErr w:type="spellEnd"/>
      <w:r w:rsidR="00C65340" w:rsidRPr="00862AF1">
        <w:rPr>
          <w:rFonts w:ascii="Calibri" w:hAnsi="Calibri" w:cs="Calibri"/>
        </w:rPr>
        <w:t xml:space="preserve"> </w:t>
      </w:r>
      <w:r w:rsidR="00B754E3" w:rsidRPr="00862AF1">
        <w:rPr>
          <w:rFonts w:ascii="Calibri" w:hAnsi="Calibri" w:cs="Calibri"/>
        </w:rPr>
        <w:t xml:space="preserve">locus </w:t>
      </w:r>
      <w:r w:rsidR="00C65340" w:rsidRPr="00862AF1">
        <w:rPr>
          <w:rFonts w:ascii="Calibri" w:hAnsi="Calibri" w:cs="Calibri"/>
        </w:rPr>
        <w:t>identifier (</w:t>
      </w:r>
      <w:proofErr w:type="spellStart"/>
      <w:r w:rsidR="00C65340" w:rsidRPr="00862AF1">
        <w:rPr>
          <w:rFonts w:ascii="Calibri" w:hAnsi="Calibri" w:cs="Calibri"/>
        </w:rPr>
        <w:t>rsid</w:t>
      </w:r>
      <w:proofErr w:type="spellEnd"/>
      <w:r w:rsidR="00C65340" w:rsidRPr="00862AF1">
        <w:rPr>
          <w:rFonts w:ascii="Calibri" w:hAnsi="Calibri" w:cs="Calibri"/>
        </w:rPr>
        <w:t xml:space="preserve">) </w:t>
      </w:r>
      <w:r w:rsidR="00B754E3" w:rsidRPr="00862AF1">
        <w:rPr>
          <w:rFonts w:ascii="Calibri" w:hAnsi="Calibri" w:cs="Calibri"/>
        </w:rPr>
        <w:t xml:space="preserve">for the site at which the </w:t>
      </w:r>
      <w:r w:rsidR="00903F5B" w:rsidRPr="00862AF1">
        <w:rPr>
          <w:rFonts w:ascii="Calibri" w:hAnsi="Calibri" w:cs="Calibri"/>
        </w:rPr>
        <w:t>variant</w:t>
      </w:r>
      <w:r w:rsidR="00B754E3" w:rsidRPr="00862AF1">
        <w:rPr>
          <w:rFonts w:ascii="Calibri" w:hAnsi="Calibri" w:cs="Calibri"/>
        </w:rPr>
        <w:t xml:space="preserve"> resides. This is because (despite their common usage as variant identifiers) </w:t>
      </w:r>
      <w:proofErr w:type="spellStart"/>
      <w:r w:rsidR="00B754E3" w:rsidRPr="00862AF1">
        <w:rPr>
          <w:rFonts w:ascii="Calibri" w:hAnsi="Calibri" w:cs="Calibri"/>
        </w:rPr>
        <w:t>rsids</w:t>
      </w:r>
      <w:proofErr w:type="spellEnd"/>
      <w:r w:rsidR="00B754E3" w:rsidRPr="00862AF1">
        <w:rPr>
          <w:rFonts w:ascii="Calibri" w:hAnsi="Calibri" w:cs="Calibri"/>
        </w:rPr>
        <w:t xml:space="preserve"> uniquely identify loci </w:t>
      </w:r>
      <w:r w:rsidR="00903F5B" w:rsidRPr="00862AF1">
        <w:rPr>
          <w:rFonts w:ascii="Calibri" w:hAnsi="Calibri" w:cs="Calibri"/>
        </w:rPr>
        <w:t>(</w:t>
      </w:r>
      <w:r w:rsidR="00B754E3" w:rsidRPr="00862AF1">
        <w:rPr>
          <w:rFonts w:ascii="Calibri" w:hAnsi="Calibri" w:cs="Calibri"/>
        </w:rPr>
        <w:t>not variants</w:t>
      </w:r>
      <w:r w:rsidR="00903F5B" w:rsidRPr="00862AF1">
        <w:rPr>
          <w:rFonts w:ascii="Calibri" w:hAnsi="Calibri" w:cs="Calibri"/>
        </w:rPr>
        <w:t>!)</w:t>
      </w:r>
      <w:r w:rsidR="00B754E3" w:rsidRPr="00862AF1">
        <w:rPr>
          <w:rFonts w:ascii="Calibri" w:hAnsi="Calibri" w:cs="Calibri"/>
        </w:rPr>
        <w:t xml:space="preserve"> and thus cannot be used in the ID field</w:t>
      </w:r>
      <w:r w:rsidR="00C72F82" w:rsidRPr="00862AF1">
        <w:rPr>
          <w:rFonts w:ascii="Calibri" w:hAnsi="Calibri" w:cs="Calibri"/>
        </w:rPr>
        <w:t>, as we will discuss</w:t>
      </w:r>
      <w:r w:rsidR="00930D5C" w:rsidRPr="00862AF1">
        <w:rPr>
          <w:rFonts w:ascii="Calibri" w:hAnsi="Calibri" w:cs="Calibri"/>
        </w:rPr>
        <w:t xml:space="preserve"> further at the end of this manuscript</w:t>
      </w:r>
      <w:r w:rsidR="00B754E3" w:rsidRPr="00862AF1">
        <w:rPr>
          <w:rFonts w:ascii="Calibri" w:hAnsi="Calibri" w:cs="Calibri"/>
        </w:rPr>
        <w:t>.</w:t>
      </w:r>
      <w:r w:rsidR="00A25997" w:rsidRPr="00862AF1">
        <w:rPr>
          <w:rFonts w:ascii="Calibri" w:hAnsi="Calibri" w:cs="Calibri"/>
        </w:rPr>
        <w:t xml:space="preserve"> </w:t>
      </w:r>
      <w:r w:rsidR="00FD2357" w:rsidRPr="00862AF1">
        <w:rPr>
          <w:rFonts w:ascii="Calibri" w:hAnsi="Calibri" w:cs="Calibri"/>
        </w:rPr>
        <w:t>Following the INFO column is a format field (FORMAT) and one or more sample columns which we use to store variant-trait association data, with values for the fields listed in the FORMAT column for example: effect size (ES), standard error (SE) and -log10 P-value (LP).</w:t>
      </w:r>
    </w:p>
    <w:p w14:paraId="7497538F" w14:textId="6C6D809E" w:rsidR="006F40D2" w:rsidRPr="00862AF1" w:rsidRDefault="006F40D2" w:rsidP="001F38CC">
      <w:pPr>
        <w:rPr>
          <w:rFonts w:ascii="Calibri" w:hAnsi="Calibri" w:cs="Calibri"/>
        </w:rPr>
      </w:pPr>
    </w:p>
    <w:p w14:paraId="3FEC2E5A" w14:textId="3B3FD75B" w:rsidR="006F40D2" w:rsidDel="00F64665" w:rsidRDefault="00E52B1D" w:rsidP="00835D88">
      <w:pPr>
        <w:rPr>
          <w:del w:id="20" w:author="Matt Lyon" w:date="2020-04-21T16:05:00Z"/>
          <w:rFonts w:ascii="Calibri" w:hAnsi="Calibri" w:cs="Calibri"/>
        </w:rPr>
      </w:pPr>
      <w:r w:rsidRPr="00862AF1">
        <w:rPr>
          <w:rFonts w:ascii="Calibri" w:hAnsi="Calibri" w:cs="Calibri"/>
        </w:rPr>
        <w:t xml:space="preserve">This </w:t>
      </w:r>
      <w:r w:rsidR="006F40D2" w:rsidRPr="00862AF1">
        <w:rPr>
          <w:rFonts w:ascii="Calibri" w:hAnsi="Calibri" w:cs="Calibri"/>
        </w:rPr>
        <w:t xml:space="preserve">format has </w:t>
      </w:r>
      <w:r w:rsidR="009D6D59" w:rsidRPr="00862AF1">
        <w:rPr>
          <w:rFonts w:ascii="Calibri" w:hAnsi="Calibri" w:cs="Calibri"/>
        </w:rPr>
        <w:t>a number of</w:t>
      </w:r>
      <w:r w:rsidR="006F40D2" w:rsidRPr="00862AF1">
        <w:rPr>
          <w:rFonts w:ascii="Calibri" w:hAnsi="Calibri" w:cs="Calibri"/>
        </w:rPr>
        <w:t xml:space="preserve"> advantages over existing solutions. </w:t>
      </w:r>
      <w:ins w:id="21" w:author="Matt Lyon" w:date="2020-04-21T16:19:00Z">
        <w:r w:rsidR="0078062B">
          <w:rPr>
            <w:rFonts w:ascii="Calibri" w:hAnsi="Calibri" w:cs="Calibri"/>
          </w:rPr>
          <w:t>Fir</w:t>
        </w:r>
      </w:ins>
      <w:ins w:id="22" w:author="Matt Lyon" w:date="2020-04-21T16:20:00Z">
        <w:r w:rsidR="0078062B">
          <w:rPr>
            <w:rFonts w:ascii="Calibri" w:hAnsi="Calibri" w:cs="Calibri"/>
          </w:rPr>
          <w:t>st</w:t>
        </w:r>
      </w:ins>
      <w:ins w:id="23" w:author="Matt Lyon" w:date="2020-04-21T16:31:00Z">
        <w:r w:rsidR="000024B5">
          <w:rPr>
            <w:rFonts w:ascii="Calibri" w:hAnsi="Calibri" w:cs="Calibri"/>
          </w:rPr>
          <w:t>, the VC</w:t>
        </w:r>
      </w:ins>
      <w:ins w:id="24" w:author="Matt Lyon" w:date="2020-04-21T16:32:00Z">
        <w:r w:rsidR="000024B5">
          <w:rPr>
            <w:rFonts w:ascii="Calibri" w:hAnsi="Calibri" w:cs="Calibri"/>
          </w:rPr>
          <w:t>F</w:t>
        </w:r>
      </w:ins>
      <w:ins w:id="25" w:author="Matt Lyon" w:date="2020-04-21T16:33:00Z">
        <w:r w:rsidR="000024B5">
          <w:rPr>
            <w:rFonts w:ascii="Calibri" w:hAnsi="Calibri" w:cs="Calibri"/>
          </w:rPr>
          <w:t xml:space="preserve"> </w:t>
        </w:r>
      </w:ins>
      <w:ins w:id="26" w:author="Matt Lyon" w:date="2020-04-21T16:32:00Z">
        <w:r w:rsidR="000024B5">
          <w:rPr>
            <w:rFonts w:ascii="Calibri" w:hAnsi="Calibri" w:cs="Calibri"/>
          </w:rPr>
          <w:t>provides</w:t>
        </w:r>
      </w:ins>
      <w:ins w:id="27" w:author="Matt Lyon" w:date="2020-04-21T16:37:00Z">
        <w:r w:rsidR="00002957">
          <w:rPr>
            <w:rFonts w:ascii="Calibri" w:hAnsi="Calibri" w:cs="Calibri"/>
          </w:rPr>
          <w:t xml:space="preserve"> </w:t>
        </w:r>
      </w:ins>
      <w:ins w:id="28" w:author="Matt Lyon" w:date="2020-04-21T16:32:00Z">
        <w:r w:rsidR="000024B5">
          <w:rPr>
            <w:rFonts w:ascii="Calibri" w:hAnsi="Calibri" w:cs="Calibri"/>
          </w:rPr>
          <w:t xml:space="preserve">consistent and robust </w:t>
        </w:r>
      </w:ins>
      <w:ins w:id="29" w:author="Matt Lyon" w:date="2020-04-21T16:37:00Z">
        <w:r w:rsidR="00002957">
          <w:rPr>
            <w:rFonts w:ascii="Calibri" w:hAnsi="Calibri" w:cs="Calibri"/>
          </w:rPr>
          <w:t xml:space="preserve">approaches </w:t>
        </w:r>
      </w:ins>
      <w:ins w:id="30" w:author="Matt Lyon" w:date="2020-04-21T16:44:00Z">
        <w:r w:rsidR="00067079">
          <w:rPr>
            <w:rFonts w:ascii="Calibri" w:hAnsi="Calibri" w:cs="Calibri"/>
          </w:rPr>
          <w:t>to</w:t>
        </w:r>
      </w:ins>
      <w:ins w:id="31" w:author="Matt Lyon" w:date="2020-04-21T16:34:00Z">
        <w:r w:rsidR="000024B5">
          <w:rPr>
            <w:rFonts w:ascii="Calibri" w:hAnsi="Calibri" w:cs="Calibri"/>
          </w:rPr>
          <w:t xml:space="preserve"> </w:t>
        </w:r>
      </w:ins>
      <w:ins w:id="32" w:author="Matt Lyon" w:date="2020-04-21T16:32:00Z">
        <w:r w:rsidR="000024B5">
          <w:rPr>
            <w:rFonts w:ascii="Calibri" w:hAnsi="Calibri" w:cs="Calibri"/>
          </w:rPr>
          <w:t>storing g</w:t>
        </w:r>
      </w:ins>
      <w:ins w:id="33" w:author="Matt Lyon" w:date="2020-04-21T16:33:00Z">
        <w:r w:rsidR="000024B5">
          <w:rPr>
            <w:rFonts w:ascii="Calibri" w:hAnsi="Calibri" w:cs="Calibri"/>
          </w:rPr>
          <w:t>enetic variants</w:t>
        </w:r>
      </w:ins>
      <w:ins w:id="34" w:author="Matt Lyon" w:date="2020-04-21T16:34:00Z">
        <w:r w:rsidR="00002957">
          <w:rPr>
            <w:rFonts w:ascii="Calibri" w:hAnsi="Calibri" w:cs="Calibri"/>
          </w:rPr>
          <w:t>, annotations</w:t>
        </w:r>
      </w:ins>
      <w:ins w:id="35" w:author="Matt Lyon" w:date="2020-04-21T16:33:00Z">
        <w:r w:rsidR="000024B5">
          <w:rPr>
            <w:rFonts w:ascii="Calibri" w:hAnsi="Calibri" w:cs="Calibri"/>
          </w:rPr>
          <w:t xml:space="preserve"> and metadata.</w:t>
        </w:r>
      </w:ins>
      <w:ins w:id="36" w:author="Matt Lyon" w:date="2020-04-21T16:40:00Z">
        <w:r w:rsidR="0063663B">
          <w:rPr>
            <w:rFonts w:ascii="Calibri" w:hAnsi="Calibri" w:cs="Calibri"/>
          </w:rPr>
          <w:t xml:space="preserve"> Furthermore, </w:t>
        </w:r>
      </w:ins>
      <w:ins w:id="37" w:author="Matt Lyon" w:date="2020-04-21T16:44:00Z">
        <w:r w:rsidR="002F4911">
          <w:rPr>
            <w:rFonts w:ascii="Calibri" w:hAnsi="Calibri" w:cs="Calibri"/>
          </w:rPr>
          <w:t xml:space="preserve">defined </w:t>
        </w:r>
      </w:ins>
      <w:ins w:id="38" w:author="Matt Lyon" w:date="2020-04-21T16:40:00Z">
        <w:r w:rsidR="0063663B">
          <w:rPr>
            <w:rFonts w:ascii="Calibri" w:hAnsi="Calibri" w:cs="Calibri"/>
          </w:rPr>
          <w:t>v</w:t>
        </w:r>
      </w:ins>
      <w:ins w:id="39" w:author="Matt Lyon" w:date="2020-04-21T16:36:00Z">
        <w:r w:rsidR="00002957">
          <w:rPr>
            <w:rFonts w:ascii="Calibri" w:hAnsi="Calibri" w:cs="Calibri"/>
          </w:rPr>
          <w:t>ariable</w:t>
        </w:r>
      </w:ins>
      <w:ins w:id="40" w:author="Matt Lyon" w:date="2020-04-21T16:40:00Z">
        <w:r w:rsidR="0063663B">
          <w:rPr>
            <w:rFonts w:ascii="Calibri" w:hAnsi="Calibri" w:cs="Calibri"/>
          </w:rPr>
          <w:t xml:space="preserve"> type </w:t>
        </w:r>
      </w:ins>
      <w:ins w:id="41" w:author="Matt Lyon" w:date="2020-04-21T16:38:00Z">
        <w:r w:rsidR="0063663B">
          <w:rPr>
            <w:rFonts w:ascii="Calibri" w:hAnsi="Calibri" w:cs="Calibri"/>
          </w:rPr>
          <w:t xml:space="preserve">requirements </w:t>
        </w:r>
        <w:r w:rsidR="00002957">
          <w:rPr>
            <w:rFonts w:ascii="Calibri" w:hAnsi="Calibri" w:cs="Calibri"/>
          </w:rPr>
          <w:t xml:space="preserve">reduce </w:t>
        </w:r>
      </w:ins>
      <w:ins w:id="42" w:author="Matt Lyon" w:date="2020-04-21T16:36:00Z">
        <w:r w:rsidR="00002957" w:rsidRPr="00002957">
          <w:rPr>
            <w:rFonts w:ascii="Calibri" w:hAnsi="Calibri" w:cs="Calibri"/>
          </w:rPr>
          <w:t>parsing errors and prevent unexpected program operation.</w:t>
        </w:r>
      </w:ins>
      <w:ins w:id="43" w:author="Matt Lyon" w:date="2020-04-21T16:40:00Z">
        <w:r w:rsidR="00A5339B">
          <w:rPr>
            <w:rFonts w:ascii="Calibri" w:hAnsi="Calibri" w:cs="Calibri"/>
          </w:rPr>
          <w:t xml:space="preserve"> </w:t>
        </w:r>
      </w:ins>
      <w:del w:id="44" w:author="Matt Lyon" w:date="2020-04-21T16:19:00Z">
        <w:r w:rsidR="006F40D2" w:rsidRPr="00862AF1" w:rsidDel="0078062B">
          <w:rPr>
            <w:rFonts w:ascii="Calibri" w:hAnsi="Calibri" w:cs="Calibri"/>
          </w:rPr>
          <w:delText>First</w:delText>
        </w:r>
      </w:del>
      <w:ins w:id="45" w:author="Matt Lyon" w:date="2020-04-21T16:19:00Z">
        <w:r w:rsidR="0078062B">
          <w:rPr>
            <w:rFonts w:ascii="Calibri" w:hAnsi="Calibri" w:cs="Calibri"/>
          </w:rPr>
          <w:t>Second</w:t>
        </w:r>
      </w:ins>
      <w:r w:rsidR="006F40D2" w:rsidRPr="00862AF1">
        <w:rPr>
          <w:rFonts w:ascii="Calibri" w:hAnsi="Calibri" w:cs="Calibri"/>
        </w:rPr>
        <w:t xml:space="preserve">, </w:t>
      </w:r>
      <w:ins w:id="46" w:author="Matt Lyon" w:date="2020-04-21T16:04:00Z">
        <w:r w:rsidR="00AD7B75" w:rsidRPr="00862AF1">
          <w:rPr>
            <w:rFonts w:ascii="Calibri" w:hAnsi="Calibri" w:cs="Calibri"/>
          </w:rPr>
          <w:t xml:space="preserve">the VCF is well established and supported by existing tools providing a range of </w:t>
        </w:r>
        <w:r w:rsidR="00AD7B75">
          <w:rPr>
            <w:rFonts w:ascii="Calibri" w:hAnsi="Calibri" w:cs="Calibri"/>
          </w:rPr>
          <w:t xml:space="preserve">functions for querying, annotating, transforming and </w:t>
        </w:r>
        <w:r w:rsidR="00AD7B75" w:rsidRPr="00862AF1">
          <w:rPr>
            <w:rFonts w:ascii="Calibri" w:hAnsi="Calibri" w:cs="Calibri"/>
          </w:rPr>
          <w:t>anal</w:t>
        </w:r>
        <w:r w:rsidR="00AD7B75">
          <w:rPr>
            <w:rFonts w:ascii="Calibri" w:hAnsi="Calibri" w:cs="Calibri"/>
          </w:rPr>
          <w:t xml:space="preserve">ysing </w:t>
        </w:r>
      </w:ins>
      <w:ins w:id="47" w:author="Matt Lyon" w:date="2020-04-21T16:05:00Z">
        <w:r w:rsidR="00AD7B75">
          <w:rPr>
            <w:rFonts w:ascii="Calibri" w:hAnsi="Calibri" w:cs="Calibri"/>
          </w:rPr>
          <w:t>genetic data</w:t>
        </w:r>
      </w:ins>
      <w:ins w:id="48" w:author="Matt Lyon" w:date="2020-04-21T16:04:00Z">
        <w:r w:rsidR="00AD7B75" w:rsidRPr="00862AF1">
          <w:rPr>
            <w:rFonts w:ascii="Calibri" w:hAnsi="Calibri" w:cs="Calibri"/>
          </w:rPr>
          <w:t>.</w:t>
        </w:r>
      </w:ins>
      <w:del w:id="49" w:author="Matt Lyon" w:date="2020-04-21T16:05:00Z">
        <w:r w:rsidR="006F40D2" w:rsidRPr="00862AF1" w:rsidDel="00F64665">
          <w:rPr>
            <w:rFonts w:ascii="Calibri" w:hAnsi="Calibri" w:cs="Calibri"/>
          </w:rPr>
          <w:delText xml:space="preserve">established </w:delText>
        </w:r>
        <w:r w:rsidR="009F149F" w:rsidRPr="00862AF1" w:rsidDel="00F64665">
          <w:rPr>
            <w:rFonts w:ascii="Calibri" w:hAnsi="Calibri" w:cs="Calibri"/>
          </w:rPr>
          <w:delText xml:space="preserve">VCF </w:delText>
        </w:r>
      </w:del>
      <w:del w:id="50" w:author="Matt Lyon" w:date="2020-04-21T16:04:00Z">
        <w:r w:rsidR="006F40D2" w:rsidRPr="00862AF1" w:rsidDel="00AD7B75">
          <w:rPr>
            <w:rFonts w:ascii="Calibri" w:hAnsi="Calibri" w:cs="Calibri"/>
          </w:rPr>
          <w:delText xml:space="preserve">parsing </w:delText>
        </w:r>
      </w:del>
      <w:del w:id="51" w:author="Matt Lyon" w:date="2020-04-21T16:05:00Z">
        <w:r w:rsidR="006F40D2" w:rsidRPr="00862AF1" w:rsidDel="00F64665">
          <w:rPr>
            <w:rFonts w:ascii="Calibri" w:hAnsi="Calibri" w:cs="Calibri"/>
          </w:rPr>
          <w:delText>libraries (HTSLIB</w:delText>
        </w:r>
        <w:r w:rsidR="002F2311" w:rsidRPr="00862AF1" w:rsidDel="00F64665">
          <w:rPr>
            <w:rFonts w:ascii="Calibri" w:hAnsi="Calibri" w:cs="Calibri"/>
          </w:rPr>
          <w:delText xml:space="preserve"> </w:delText>
        </w:r>
        <w:r w:rsidR="00CC41E2" w:rsidRPr="00862AF1" w:rsidDel="00F64665">
          <w:rPr>
            <w:rFonts w:ascii="Calibri" w:hAnsi="Calibri" w:cs="Calibri"/>
          </w:rPr>
          <w:fldChar w:fldCharType="begin" w:fldLock="1"/>
        </w:r>
        <w:r w:rsidR="004B6ED4" w:rsidRPr="00F64665" w:rsidDel="00F64665">
          <w:rPr>
            <w:rFonts w:ascii="Calibri" w:hAnsi="Calibri" w:cs="Calibri"/>
          </w:rPr>
          <w:del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delInstrText>
        </w:r>
        <w:r w:rsidR="00CC41E2" w:rsidRPr="00862AF1" w:rsidDel="00F64665">
          <w:rPr>
            <w:rFonts w:ascii="Calibri" w:hAnsi="Calibri" w:cs="Calibri"/>
          </w:rPr>
          <w:fldChar w:fldCharType="separate"/>
        </w:r>
        <w:r w:rsidR="00B61727" w:rsidRPr="00F64665" w:rsidDel="00F64665">
          <w:rPr>
            <w:rFonts w:ascii="Calibri" w:hAnsi="Calibri" w:cs="Calibri"/>
            <w:noProof/>
            <w:vertAlign w:val="superscript"/>
          </w:rPr>
          <w:delText>20</w:delText>
        </w:r>
        <w:r w:rsidR="00CC41E2" w:rsidRPr="00862AF1" w:rsidDel="00F64665">
          <w:rPr>
            <w:rFonts w:ascii="Calibri" w:hAnsi="Calibri" w:cs="Calibri"/>
          </w:rPr>
          <w:fldChar w:fldCharType="end"/>
        </w:r>
        <w:r w:rsidR="006F40D2" w:rsidRPr="00862AF1" w:rsidDel="00F64665">
          <w:rPr>
            <w:rFonts w:ascii="Calibri" w:hAnsi="Calibri" w:cs="Calibri"/>
          </w:rPr>
          <w:delText xml:space="preserve"> &amp; HTSJDK</w:delText>
        </w:r>
        <w:r w:rsidR="00CC41E2" w:rsidRPr="00862AF1" w:rsidDel="00F64665">
          <w:rPr>
            <w:rFonts w:ascii="Calibri" w:hAnsi="Calibri" w:cs="Calibri"/>
          </w:rPr>
          <w:delText xml:space="preserve"> </w:delText>
        </w:r>
        <w:r w:rsidR="00CC41E2" w:rsidRPr="00862AF1" w:rsidDel="00F64665">
          <w:rPr>
            <w:rFonts w:ascii="Calibri" w:hAnsi="Calibri" w:cs="Calibri"/>
          </w:rPr>
          <w:fldChar w:fldCharType="begin" w:fldLock="1"/>
        </w:r>
        <w:r w:rsidR="004B6ED4" w:rsidDel="00F64665">
          <w:rPr>
            <w:rFonts w:ascii="Calibri" w:hAnsi="Calibri" w:cs="Calibri"/>
          </w:rPr>
          <w:del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delInstrText>
        </w:r>
        <w:r w:rsidR="00CC41E2" w:rsidRPr="00862AF1" w:rsidDel="00F64665">
          <w:rPr>
            <w:rFonts w:ascii="Calibri" w:hAnsi="Calibri" w:cs="Calibri"/>
          </w:rPr>
          <w:fldChar w:fldCharType="separate"/>
        </w:r>
        <w:r w:rsidR="00B61727" w:rsidRPr="00B61727" w:rsidDel="00F64665">
          <w:rPr>
            <w:rFonts w:ascii="Calibri" w:hAnsi="Calibri" w:cs="Calibri"/>
            <w:noProof/>
            <w:vertAlign w:val="superscript"/>
          </w:rPr>
          <w:delText>20</w:delText>
        </w:r>
        <w:r w:rsidR="00CC41E2" w:rsidRPr="00862AF1" w:rsidDel="00F64665">
          <w:rPr>
            <w:rFonts w:ascii="Calibri" w:hAnsi="Calibri" w:cs="Calibri"/>
          </w:rPr>
          <w:fldChar w:fldCharType="end"/>
        </w:r>
        <w:r w:rsidR="006F40D2" w:rsidRPr="00862AF1" w:rsidDel="00F64665">
          <w:rPr>
            <w:rFonts w:ascii="Calibri" w:hAnsi="Calibri" w:cs="Calibri"/>
          </w:rPr>
          <w:delText>)</w:delText>
        </w:r>
      </w:del>
      <w:del w:id="52" w:author="Matt Lyon" w:date="2020-04-21T16:04:00Z">
        <w:r w:rsidR="006F40D2" w:rsidRPr="00862AF1" w:rsidDel="00AD7B75">
          <w:rPr>
            <w:rFonts w:ascii="Calibri" w:hAnsi="Calibri" w:cs="Calibri"/>
          </w:rPr>
          <w:delText xml:space="preserve"> </w:delText>
        </w:r>
      </w:del>
      <w:commentRangeStart w:id="53"/>
      <w:commentRangeStart w:id="54"/>
      <w:del w:id="55" w:author="Matt Lyon" w:date="2020-04-21T16:05:00Z">
        <w:r w:rsidR="009F149F" w:rsidRPr="00862AF1" w:rsidDel="00F64665">
          <w:rPr>
            <w:rFonts w:ascii="Calibri" w:hAnsi="Calibri" w:cs="Calibri"/>
          </w:rPr>
          <w:delText xml:space="preserve">provide robust methods for handling </w:delText>
        </w:r>
      </w:del>
      <w:del w:id="56" w:author="Matt Lyon" w:date="2020-04-21T14:24:00Z">
        <w:r w:rsidR="009F149F" w:rsidRPr="00862AF1" w:rsidDel="00146BED">
          <w:rPr>
            <w:rFonts w:ascii="Calibri" w:hAnsi="Calibri" w:cs="Calibri"/>
          </w:rPr>
          <w:delText xml:space="preserve">complex variation such as </w:delText>
        </w:r>
        <w:r w:rsidR="00A5431C" w:rsidRPr="00862AF1" w:rsidDel="00146BED">
          <w:rPr>
            <w:rFonts w:ascii="Calibri" w:hAnsi="Calibri" w:cs="Calibri"/>
          </w:rPr>
          <w:delText>multiallelic</w:delText>
        </w:r>
        <w:r w:rsidR="004408B4" w:rsidRPr="00862AF1" w:rsidDel="00146BED">
          <w:rPr>
            <w:rFonts w:ascii="Calibri" w:hAnsi="Calibri" w:cs="Calibri"/>
          </w:rPr>
          <w:delText xml:space="preserve"> </w:delText>
        </w:r>
        <w:r w:rsidR="00356E28" w:rsidRPr="00862AF1" w:rsidDel="00146BED">
          <w:rPr>
            <w:rFonts w:ascii="Calibri" w:hAnsi="Calibri" w:cs="Calibri"/>
          </w:rPr>
          <w:delText xml:space="preserve">(multiple alternative alleles at a single locus) </w:delText>
        </w:r>
        <w:r w:rsidR="00A5431C" w:rsidRPr="00862AF1" w:rsidDel="00146BED">
          <w:rPr>
            <w:rFonts w:ascii="Calibri" w:hAnsi="Calibri" w:cs="Calibri"/>
          </w:rPr>
          <w:delText xml:space="preserve">and </w:delText>
        </w:r>
        <w:r w:rsidR="009F149F" w:rsidRPr="00862AF1" w:rsidDel="00146BED">
          <w:rPr>
            <w:rFonts w:ascii="Calibri" w:hAnsi="Calibri" w:cs="Calibri"/>
          </w:rPr>
          <w:delText>insertion-deletion variants</w:delText>
        </w:r>
        <w:r w:rsidR="003400D6" w:rsidRPr="00862AF1" w:rsidDel="00146BED">
          <w:rPr>
            <w:rFonts w:ascii="Calibri" w:hAnsi="Calibri" w:cs="Calibri"/>
          </w:rPr>
          <w:delText xml:space="preserve"> which are </w:delText>
        </w:r>
        <w:r w:rsidR="004A59BF" w:rsidRPr="00862AF1" w:rsidDel="00146BED">
          <w:rPr>
            <w:rFonts w:ascii="Calibri" w:hAnsi="Calibri" w:cs="Calibri"/>
          </w:rPr>
          <w:delText>often</w:delText>
        </w:r>
        <w:r w:rsidR="003400D6" w:rsidRPr="00862AF1" w:rsidDel="00146BED">
          <w:rPr>
            <w:rFonts w:ascii="Calibri" w:hAnsi="Calibri" w:cs="Calibri"/>
          </w:rPr>
          <w:delText xml:space="preserve"> discarded during analys</w:delText>
        </w:r>
        <w:r w:rsidR="00404120" w:rsidRPr="00862AF1" w:rsidDel="00146BED">
          <w:rPr>
            <w:rFonts w:ascii="Calibri" w:hAnsi="Calibri" w:cs="Calibri"/>
          </w:rPr>
          <w:delText>e</w:delText>
        </w:r>
        <w:r w:rsidR="003400D6" w:rsidRPr="00862AF1" w:rsidDel="00146BED">
          <w:rPr>
            <w:rFonts w:ascii="Calibri" w:hAnsi="Calibri" w:cs="Calibri"/>
          </w:rPr>
          <w:delText>s</w:delText>
        </w:r>
        <w:commentRangeEnd w:id="53"/>
        <w:r w:rsidR="00903F5B" w:rsidRPr="00862AF1" w:rsidDel="00146BED">
          <w:rPr>
            <w:rStyle w:val="CommentReference"/>
          </w:rPr>
          <w:commentReference w:id="53"/>
        </w:r>
      </w:del>
      <w:commentRangeEnd w:id="54"/>
      <w:del w:id="57" w:author="Matt Lyon" w:date="2020-04-21T16:05:00Z">
        <w:r w:rsidR="002557C6" w:rsidDel="00F64665">
          <w:rPr>
            <w:rStyle w:val="CommentReference"/>
            <w:rFonts w:asciiTheme="minorHAnsi" w:eastAsiaTheme="minorHAnsi" w:hAnsiTheme="minorHAnsi" w:cstheme="minorBidi"/>
          </w:rPr>
          <w:commentReference w:id="54"/>
        </w:r>
        <w:r w:rsidR="003400D6" w:rsidRPr="00862AF1" w:rsidDel="00F64665">
          <w:rPr>
            <w:rFonts w:ascii="Calibri" w:hAnsi="Calibri" w:cs="Calibri"/>
          </w:rPr>
          <w:delText>.</w:delText>
        </w:r>
        <w:r w:rsidR="00150CE2" w:rsidRPr="00862AF1" w:rsidDel="00F64665">
          <w:rPr>
            <w:rFonts w:ascii="Calibri" w:hAnsi="Calibri" w:cs="Calibri"/>
          </w:rPr>
          <w:delText xml:space="preserve"> </w:delText>
        </w:r>
      </w:del>
      <w:del w:id="58" w:author="Matt Lyon" w:date="2020-04-21T15:34:00Z">
        <w:r w:rsidR="00761A59" w:rsidRPr="00862AF1" w:rsidDel="00A053CD">
          <w:rPr>
            <w:rFonts w:ascii="Calibri" w:hAnsi="Calibri" w:cs="Calibri"/>
          </w:rPr>
          <w:delText>Second,</w:delText>
        </w:r>
        <w:r w:rsidR="00FB0B2E" w:rsidRPr="00862AF1" w:rsidDel="00A053CD">
          <w:rPr>
            <w:rFonts w:ascii="Calibri" w:hAnsi="Calibri" w:cs="Calibri"/>
          </w:rPr>
          <w:delText xml:space="preserve"> </w:delText>
        </w:r>
      </w:del>
      <w:del w:id="59" w:author="Matt Lyon" w:date="2020-04-21T15:35:00Z">
        <w:r w:rsidR="00F20674" w:rsidRPr="00862AF1" w:rsidDel="00731F26">
          <w:rPr>
            <w:rFonts w:ascii="Calibri" w:hAnsi="Calibri" w:cs="Calibri"/>
          </w:rPr>
          <w:delText xml:space="preserve">several </w:delText>
        </w:r>
      </w:del>
      <w:del w:id="60" w:author="Matt Lyon" w:date="2020-04-21T15:38:00Z">
        <w:r w:rsidR="00F20674" w:rsidRPr="00862AF1" w:rsidDel="00C52D83">
          <w:rPr>
            <w:rFonts w:ascii="Calibri" w:hAnsi="Calibri" w:cs="Calibri"/>
          </w:rPr>
          <w:delText>libraries and tools</w:delText>
        </w:r>
        <w:r w:rsidR="00A83237" w:rsidRPr="00862AF1" w:rsidDel="00C52D83">
          <w:rPr>
            <w:rFonts w:ascii="Calibri" w:hAnsi="Calibri" w:cs="Calibri"/>
          </w:rPr>
          <w:delText xml:space="preserve"> </w:delText>
        </w:r>
      </w:del>
      <w:del w:id="61" w:author="Matt Lyon" w:date="2020-04-21T15:39:00Z">
        <w:r w:rsidR="00A83237" w:rsidRPr="00862AF1" w:rsidDel="00C52D83">
          <w:rPr>
            <w:rFonts w:ascii="Calibri" w:hAnsi="Calibri" w:cs="Calibri"/>
          </w:rPr>
          <w:delText>provid</w:delText>
        </w:r>
      </w:del>
      <w:del w:id="62" w:author="Matt Lyon" w:date="2020-04-21T15:35:00Z">
        <w:r w:rsidR="00A83237" w:rsidRPr="00862AF1" w:rsidDel="00731F26">
          <w:rPr>
            <w:rFonts w:ascii="Calibri" w:hAnsi="Calibri" w:cs="Calibri"/>
          </w:rPr>
          <w:delText xml:space="preserve">e </w:delText>
        </w:r>
      </w:del>
      <w:del w:id="63" w:author="Matt Lyon" w:date="2020-04-21T15:42:00Z">
        <w:r w:rsidR="00A83237" w:rsidRPr="00862AF1" w:rsidDel="00F458F0">
          <w:rPr>
            <w:rFonts w:ascii="Calibri" w:hAnsi="Calibri" w:cs="Calibri"/>
          </w:rPr>
          <w:delText xml:space="preserve">format </w:delText>
        </w:r>
      </w:del>
      <w:del w:id="64" w:author="Matt Lyon" w:date="2020-04-21T15:40:00Z">
        <w:r w:rsidR="00A83237" w:rsidRPr="00862AF1" w:rsidDel="00C52D83">
          <w:rPr>
            <w:rFonts w:ascii="Calibri" w:hAnsi="Calibri" w:cs="Calibri"/>
          </w:rPr>
          <w:delText>validat</w:delText>
        </w:r>
      </w:del>
      <w:del w:id="65" w:author="Matt Lyon" w:date="2020-04-21T15:39:00Z">
        <w:r w:rsidR="00A83237" w:rsidRPr="00862AF1" w:rsidDel="00C52D83">
          <w:rPr>
            <w:rFonts w:ascii="Calibri" w:hAnsi="Calibri" w:cs="Calibri"/>
          </w:rPr>
          <w:delText>ion</w:delText>
        </w:r>
      </w:del>
      <w:del w:id="66" w:author="Matt Lyon" w:date="2020-04-21T15:40:00Z">
        <w:r w:rsidR="00A83237" w:rsidRPr="00862AF1" w:rsidDel="00C52D83">
          <w:rPr>
            <w:rFonts w:ascii="Calibri" w:hAnsi="Calibri" w:cs="Calibri"/>
          </w:rPr>
          <w:delText xml:space="preserve"> </w:delText>
        </w:r>
      </w:del>
      <w:del w:id="67" w:author="Matt Lyon" w:date="2020-04-21T16:05:00Z">
        <w:r w:rsidR="008C6101" w:rsidRPr="00862AF1" w:rsidDel="00F64665">
          <w:rPr>
            <w:rFonts w:ascii="Calibri" w:hAnsi="Calibri" w:cs="Calibri"/>
          </w:rPr>
          <w:delText>ensu</w:delText>
        </w:r>
      </w:del>
      <w:del w:id="68" w:author="Matt Lyon" w:date="2020-04-21T15:40:00Z">
        <w:r w:rsidR="008C6101" w:rsidRPr="00862AF1" w:rsidDel="00C52D83">
          <w:rPr>
            <w:rFonts w:ascii="Calibri" w:hAnsi="Calibri" w:cs="Calibri"/>
          </w:rPr>
          <w:delText>r</w:delText>
        </w:r>
      </w:del>
      <w:del w:id="69" w:author="Matt Lyon" w:date="2020-04-21T15:35:00Z">
        <w:r w:rsidR="008C6101" w:rsidRPr="00862AF1" w:rsidDel="00731F26">
          <w:rPr>
            <w:rFonts w:ascii="Calibri" w:hAnsi="Calibri" w:cs="Calibri"/>
          </w:rPr>
          <w:delText xml:space="preserve">ing </w:delText>
        </w:r>
      </w:del>
      <w:del w:id="70" w:author="Matt Lyon" w:date="2020-04-21T16:05:00Z">
        <w:r w:rsidR="00903F5B" w:rsidRPr="00862AF1" w:rsidDel="00F64665">
          <w:rPr>
            <w:rFonts w:ascii="Calibri" w:hAnsi="Calibri" w:cs="Calibri"/>
          </w:rPr>
          <w:delText xml:space="preserve">field </w:delText>
        </w:r>
        <w:r w:rsidR="008C6101" w:rsidRPr="00862AF1" w:rsidDel="00F64665">
          <w:rPr>
            <w:rFonts w:ascii="Calibri" w:hAnsi="Calibri" w:cs="Calibri"/>
          </w:rPr>
          <w:delText xml:space="preserve">values are of the appropriate data type </w:delText>
        </w:r>
        <w:r w:rsidR="00F92BAE" w:rsidRPr="00862AF1" w:rsidDel="00F64665">
          <w:rPr>
            <w:rFonts w:ascii="Calibri" w:hAnsi="Calibri" w:cs="Calibri"/>
          </w:rPr>
          <w:delText xml:space="preserve">and </w:delText>
        </w:r>
        <w:r w:rsidR="009B41BF" w:rsidRPr="00862AF1" w:rsidDel="00F64665">
          <w:rPr>
            <w:rFonts w:ascii="Calibri" w:hAnsi="Calibri" w:cs="Calibri"/>
          </w:rPr>
          <w:delText>without</w:delText>
        </w:r>
        <w:r w:rsidR="00F92BAE" w:rsidRPr="00862AF1" w:rsidDel="00F64665">
          <w:rPr>
            <w:rFonts w:ascii="Calibri" w:hAnsi="Calibri" w:cs="Calibri"/>
          </w:rPr>
          <w:delText xml:space="preserve"> missing </w:delText>
        </w:r>
        <w:r w:rsidR="00C51BF4" w:rsidRPr="00862AF1" w:rsidDel="00F64665">
          <w:rPr>
            <w:rFonts w:ascii="Calibri" w:hAnsi="Calibri" w:cs="Calibri"/>
          </w:rPr>
          <w:delText>entries</w:delText>
        </w:r>
        <w:r w:rsidR="009B41BF" w:rsidRPr="00862AF1" w:rsidDel="00F64665">
          <w:rPr>
            <w:rFonts w:ascii="Calibri" w:hAnsi="Calibri" w:cs="Calibri"/>
          </w:rPr>
          <w:delText xml:space="preserve"> </w:delText>
        </w:r>
        <w:r w:rsidR="00F92BAE" w:rsidRPr="00862AF1" w:rsidDel="00F64665">
          <w:rPr>
            <w:rFonts w:ascii="Calibri" w:hAnsi="Calibri" w:cs="Calibri"/>
          </w:rPr>
          <w:delText xml:space="preserve">unless </w:delText>
        </w:r>
        <w:r w:rsidR="009B41BF" w:rsidRPr="00862AF1" w:rsidDel="00F64665">
          <w:rPr>
            <w:rFonts w:ascii="Calibri" w:hAnsi="Calibri" w:cs="Calibri"/>
          </w:rPr>
          <w:delText xml:space="preserve">explicitly </w:delText>
        </w:r>
        <w:r w:rsidR="00F92BAE" w:rsidRPr="00862AF1" w:rsidDel="00F64665">
          <w:rPr>
            <w:rFonts w:ascii="Calibri" w:hAnsi="Calibri" w:cs="Calibri"/>
          </w:rPr>
          <w:delText xml:space="preserve">permitted. These features </w:delText>
        </w:r>
        <w:r w:rsidR="008C6101" w:rsidRPr="00862AF1" w:rsidDel="00F64665">
          <w:rPr>
            <w:rFonts w:ascii="Calibri" w:hAnsi="Calibri" w:cs="Calibri"/>
          </w:rPr>
          <w:delText>reduc</w:delText>
        </w:r>
        <w:r w:rsidR="00F92BAE" w:rsidRPr="00862AF1" w:rsidDel="00F64665">
          <w:rPr>
            <w:rFonts w:ascii="Calibri" w:hAnsi="Calibri" w:cs="Calibri"/>
          </w:rPr>
          <w:delText>e</w:delText>
        </w:r>
        <w:r w:rsidR="008C6101" w:rsidRPr="00862AF1" w:rsidDel="00F64665">
          <w:rPr>
            <w:rFonts w:ascii="Calibri" w:hAnsi="Calibri" w:cs="Calibri"/>
          </w:rPr>
          <w:delText xml:space="preserve"> </w:delText>
        </w:r>
        <w:r w:rsidR="00F92BAE" w:rsidRPr="00862AF1" w:rsidDel="00F64665">
          <w:rPr>
            <w:rFonts w:ascii="Calibri" w:hAnsi="Calibri" w:cs="Calibri"/>
          </w:rPr>
          <w:delText xml:space="preserve">parsing </w:delText>
        </w:r>
        <w:r w:rsidR="008C6101" w:rsidRPr="00862AF1" w:rsidDel="00F64665">
          <w:rPr>
            <w:rFonts w:ascii="Calibri" w:hAnsi="Calibri" w:cs="Calibri"/>
          </w:rPr>
          <w:delText>erro</w:delText>
        </w:r>
        <w:r w:rsidR="00F92BAE" w:rsidRPr="00862AF1" w:rsidDel="00F64665">
          <w:rPr>
            <w:rFonts w:ascii="Calibri" w:hAnsi="Calibri" w:cs="Calibri"/>
          </w:rPr>
          <w:delText>r</w:delText>
        </w:r>
        <w:r w:rsidR="000763D2" w:rsidRPr="00862AF1" w:rsidDel="00F64665">
          <w:rPr>
            <w:rFonts w:ascii="Calibri" w:hAnsi="Calibri" w:cs="Calibri"/>
          </w:rPr>
          <w:delText>s</w:delText>
        </w:r>
        <w:r w:rsidR="008377CB" w:rsidRPr="00862AF1" w:rsidDel="00F64665">
          <w:rPr>
            <w:rFonts w:ascii="Calibri" w:hAnsi="Calibri" w:cs="Calibri"/>
          </w:rPr>
          <w:delText xml:space="preserve"> and prevent </w:delText>
        </w:r>
        <w:r w:rsidR="008803E5" w:rsidRPr="00862AF1" w:rsidDel="00F64665">
          <w:rPr>
            <w:rFonts w:ascii="Calibri" w:hAnsi="Calibri" w:cs="Calibri"/>
          </w:rPr>
          <w:delText xml:space="preserve">unexpected program </w:delText>
        </w:r>
        <w:r w:rsidR="004D7197" w:rsidRPr="00862AF1" w:rsidDel="00F64665">
          <w:rPr>
            <w:rFonts w:ascii="Calibri" w:hAnsi="Calibri" w:cs="Calibri"/>
          </w:rPr>
          <w:delText>operation</w:delText>
        </w:r>
        <w:r w:rsidR="008803E5" w:rsidRPr="00862AF1" w:rsidDel="00F64665">
          <w:rPr>
            <w:rFonts w:ascii="Calibri" w:hAnsi="Calibri" w:cs="Calibri"/>
          </w:rPr>
          <w:delText>.</w:delText>
        </w:r>
      </w:del>
      <w:r w:rsidR="00AF2C6C" w:rsidRPr="00862AF1">
        <w:rPr>
          <w:rFonts w:ascii="Calibri" w:hAnsi="Calibri" w:cs="Calibri"/>
        </w:rPr>
        <w:t xml:space="preserve"> </w:t>
      </w:r>
      <w:commentRangeStart w:id="71"/>
      <w:commentRangeStart w:id="72"/>
      <w:del w:id="73" w:author="Matt Lyon" w:date="2020-04-21T15:36:00Z">
        <w:r w:rsidR="00AF2C6C" w:rsidRPr="00862AF1" w:rsidDel="00731F26">
          <w:rPr>
            <w:rFonts w:ascii="Calibri" w:hAnsi="Calibri" w:cs="Calibri"/>
          </w:rPr>
          <w:delText>Third</w:delText>
        </w:r>
      </w:del>
      <w:ins w:id="74" w:author="Matt Lyon" w:date="2020-04-21T16:41:00Z">
        <w:r w:rsidR="00B42690">
          <w:rPr>
            <w:rFonts w:ascii="Calibri" w:hAnsi="Calibri" w:cs="Calibri"/>
          </w:rPr>
          <w:t>Third</w:t>
        </w:r>
      </w:ins>
      <w:r w:rsidR="00AF2C6C" w:rsidRPr="00862AF1">
        <w:rPr>
          <w:rFonts w:ascii="Calibri" w:hAnsi="Calibri" w:cs="Calibri"/>
        </w:rPr>
        <w:t xml:space="preserve">, </w:t>
      </w:r>
      <w:ins w:id="75" w:author="Matt Lyon" w:date="2020-04-21T15:37:00Z">
        <w:r w:rsidR="000350A6">
          <w:rPr>
            <w:rFonts w:ascii="Calibri" w:hAnsi="Calibri" w:cs="Calibri"/>
          </w:rPr>
          <w:t xml:space="preserve">the </w:t>
        </w:r>
      </w:ins>
      <w:ins w:id="76" w:author="Matt Lyon" w:date="2020-04-21T14:23:00Z">
        <w:r w:rsidR="006A5FFA">
          <w:rPr>
            <w:rFonts w:ascii="Calibri" w:hAnsi="Calibri" w:cs="Calibri"/>
          </w:rPr>
          <w:t>GWAS-</w:t>
        </w:r>
      </w:ins>
      <w:r w:rsidR="00F20674" w:rsidRPr="00862AF1">
        <w:rPr>
          <w:rFonts w:ascii="Calibri" w:hAnsi="Calibri" w:cs="Calibri"/>
        </w:rPr>
        <w:t xml:space="preserve">VCF </w:t>
      </w:r>
      <w:r w:rsidR="007605B9" w:rsidRPr="00862AF1">
        <w:rPr>
          <w:rFonts w:ascii="Calibri" w:hAnsi="Calibri" w:cs="Calibri"/>
        </w:rPr>
        <w:t>file header</w:t>
      </w:r>
      <w:ins w:id="77" w:author="Matt Lyon" w:date="2020-04-21T14:22:00Z">
        <w:r w:rsidR="006A5FFA">
          <w:rPr>
            <w:rFonts w:ascii="Calibri" w:hAnsi="Calibri" w:cs="Calibri"/>
          </w:rPr>
          <w:t xml:space="preserve"> stores </w:t>
        </w:r>
      </w:ins>
      <w:ins w:id="78" w:author="Matt Lyon" w:date="2020-04-21T14:23:00Z">
        <w:r w:rsidR="006A5FFA">
          <w:rPr>
            <w:rFonts w:ascii="Calibri" w:hAnsi="Calibri" w:cs="Calibri"/>
          </w:rPr>
          <w:t xml:space="preserve">comprehensive </w:t>
        </w:r>
      </w:ins>
      <w:ins w:id="79" w:author="Matt Lyon" w:date="2020-04-21T14:22:00Z">
        <w:r w:rsidR="006A5FFA">
          <w:rPr>
            <w:rFonts w:ascii="Calibri" w:hAnsi="Calibri" w:cs="Calibri"/>
          </w:rPr>
          <w:t>metadata</w:t>
        </w:r>
      </w:ins>
      <w:ins w:id="80" w:author="Matt Lyon" w:date="2020-04-21T14:25:00Z">
        <w:r w:rsidR="002557C6">
          <w:rPr>
            <w:rFonts w:ascii="Calibri" w:hAnsi="Calibri" w:cs="Calibri"/>
          </w:rPr>
          <w:t xml:space="preserve"> </w:t>
        </w:r>
      </w:ins>
      <w:ins w:id="81" w:author="Matt Lyon" w:date="2020-04-21T16:45:00Z">
        <w:r w:rsidR="00980F93">
          <w:rPr>
            <w:rFonts w:ascii="Calibri" w:hAnsi="Calibri" w:cs="Calibri"/>
          </w:rPr>
          <w:t xml:space="preserve">about </w:t>
        </w:r>
      </w:ins>
      <w:ins w:id="82" w:author="Matt Lyon" w:date="2020-04-21T14:25:00Z">
        <w:r w:rsidR="002557C6">
          <w:rPr>
            <w:rFonts w:ascii="Calibri" w:hAnsi="Calibri" w:cs="Calibri"/>
          </w:rPr>
          <w:t>the GWAS</w:t>
        </w:r>
      </w:ins>
      <w:ins w:id="83" w:author="Matt Lyon" w:date="2020-04-21T14:23:00Z">
        <w:r w:rsidR="006A5FFA">
          <w:rPr>
            <w:rFonts w:ascii="Calibri" w:hAnsi="Calibri" w:cs="Calibri"/>
          </w:rPr>
          <w:t xml:space="preserve">. </w:t>
        </w:r>
      </w:ins>
      <w:del w:id="84" w:author="Matt Lyon" w:date="2020-04-21T14:22:00Z">
        <w:r w:rsidR="007605B9" w:rsidRPr="00862AF1" w:rsidDel="006A5FFA">
          <w:rPr>
            <w:rFonts w:ascii="Calibri" w:hAnsi="Calibri" w:cs="Calibri"/>
          </w:rPr>
          <w:delText xml:space="preserve">s </w:delText>
        </w:r>
      </w:del>
      <w:del w:id="85" w:author="Matt Lyon" w:date="2020-04-21T14:23:00Z">
        <w:r w:rsidR="007605B9" w:rsidRPr="00862AF1" w:rsidDel="006A5FFA">
          <w:rPr>
            <w:rFonts w:ascii="Calibri" w:hAnsi="Calibri" w:cs="Calibri"/>
          </w:rPr>
          <w:delText>support</w:delText>
        </w:r>
        <w:r w:rsidR="00756A9B" w:rsidRPr="00862AF1" w:rsidDel="006A5FFA">
          <w:rPr>
            <w:rFonts w:ascii="Calibri" w:hAnsi="Calibri" w:cs="Calibri"/>
          </w:rPr>
          <w:delText xml:space="preserve"> embedding</w:delText>
        </w:r>
        <w:r w:rsidR="007605B9" w:rsidRPr="00862AF1" w:rsidDel="006A5FFA">
          <w:rPr>
            <w:rFonts w:ascii="Calibri" w:hAnsi="Calibri" w:cs="Calibri"/>
          </w:rPr>
          <w:delText xml:space="preserve"> custom</w:delText>
        </w:r>
        <w:r w:rsidR="00756A9B" w:rsidRPr="00862AF1" w:rsidDel="006A5FFA">
          <w:rPr>
            <w:rFonts w:ascii="Calibri" w:hAnsi="Calibri" w:cs="Calibri"/>
            <w:color w:val="FF0000"/>
          </w:rPr>
          <w:delText xml:space="preserve"> </w:delText>
        </w:r>
        <w:r w:rsidR="00756A9B" w:rsidRPr="00862AF1" w:rsidDel="006A5FFA">
          <w:rPr>
            <w:rFonts w:ascii="Calibri" w:hAnsi="Calibri" w:cs="Calibri"/>
          </w:rPr>
          <w:delText xml:space="preserve">study/variant/trait-level </w:delText>
        </w:r>
        <w:r w:rsidR="00AF2C6C" w:rsidRPr="00862AF1" w:rsidDel="006A5FFA">
          <w:rPr>
            <w:rFonts w:ascii="Calibri" w:hAnsi="Calibri" w:cs="Calibri"/>
          </w:rPr>
          <w:delText>metadata</w:delText>
        </w:r>
        <w:r w:rsidR="00C12100" w:rsidRPr="00862AF1" w:rsidDel="006A5FFA">
          <w:rPr>
            <w:rFonts w:ascii="Calibri" w:hAnsi="Calibri" w:cs="Calibri"/>
          </w:rPr>
          <w:delText xml:space="preserve"> including data annotation source and version</w:delText>
        </w:r>
        <w:r w:rsidR="00756A9B" w:rsidRPr="00862AF1" w:rsidDel="006A5FFA">
          <w:rPr>
            <w:rFonts w:ascii="Calibri" w:hAnsi="Calibri" w:cs="Calibri"/>
          </w:rPr>
          <w:delText xml:space="preserve">. </w:delText>
        </w:r>
        <w:commentRangeEnd w:id="71"/>
        <w:r w:rsidR="00903F5B" w:rsidRPr="00862AF1" w:rsidDel="006A5FFA">
          <w:rPr>
            <w:rStyle w:val="CommentReference"/>
          </w:rPr>
          <w:commentReference w:id="71"/>
        </w:r>
      </w:del>
      <w:commentRangeEnd w:id="72"/>
      <w:r w:rsidR="000A3EB0">
        <w:rPr>
          <w:rStyle w:val="CommentReference"/>
          <w:rFonts w:asciiTheme="minorHAnsi" w:eastAsiaTheme="minorHAnsi" w:hAnsiTheme="minorHAnsi" w:cstheme="minorBidi"/>
        </w:rPr>
        <w:commentReference w:id="72"/>
      </w:r>
      <w:del w:id="86" w:author="Matt Lyon" w:date="2020-04-21T15:37:00Z">
        <w:r w:rsidR="00756A9B" w:rsidRPr="00862AF1" w:rsidDel="00D5375A">
          <w:rPr>
            <w:rFonts w:ascii="Calibri" w:hAnsi="Calibri" w:cs="Calibri"/>
          </w:rPr>
          <w:delText>Fourth</w:delText>
        </w:r>
      </w:del>
      <w:ins w:id="87" w:author="Matt Lyon" w:date="2020-04-21T16:46:00Z">
        <w:r w:rsidR="00980F93">
          <w:rPr>
            <w:rFonts w:ascii="Calibri" w:hAnsi="Calibri" w:cs="Calibri"/>
          </w:rPr>
          <w:t>Fourth</w:t>
        </w:r>
      </w:ins>
      <w:r w:rsidR="00756A9B" w:rsidRPr="00862AF1">
        <w:rPr>
          <w:rFonts w:ascii="Calibri" w:hAnsi="Calibri" w:cs="Calibri"/>
        </w:rPr>
        <w:t xml:space="preserve">, </w:t>
      </w:r>
      <w:del w:id="88" w:author="Matt Lyon" w:date="2020-04-21T16:04:00Z">
        <w:r w:rsidR="00CF2DA8" w:rsidRPr="00862AF1" w:rsidDel="00AD7B75">
          <w:rPr>
            <w:rFonts w:ascii="Calibri" w:hAnsi="Calibri" w:cs="Calibri"/>
          </w:rPr>
          <w:delText xml:space="preserve">the </w:delText>
        </w:r>
        <w:r w:rsidR="002525B5" w:rsidRPr="00862AF1" w:rsidDel="00AD7B75">
          <w:rPr>
            <w:rFonts w:ascii="Calibri" w:hAnsi="Calibri" w:cs="Calibri"/>
          </w:rPr>
          <w:delText xml:space="preserve">VCF </w:delText>
        </w:r>
        <w:r w:rsidR="00F20674" w:rsidRPr="00862AF1" w:rsidDel="00AD7B75">
          <w:rPr>
            <w:rFonts w:ascii="Calibri" w:hAnsi="Calibri" w:cs="Calibri"/>
          </w:rPr>
          <w:delText xml:space="preserve">format </w:delText>
        </w:r>
        <w:r w:rsidR="002525B5" w:rsidRPr="00862AF1" w:rsidDel="00AD7B75">
          <w:rPr>
            <w:rFonts w:ascii="Calibri" w:hAnsi="Calibri" w:cs="Calibri"/>
          </w:rPr>
          <w:delText xml:space="preserve">is </w:delText>
        </w:r>
        <w:r w:rsidR="005A53F6" w:rsidRPr="00862AF1" w:rsidDel="00AD7B75">
          <w:rPr>
            <w:rFonts w:ascii="Calibri" w:hAnsi="Calibri" w:cs="Calibri"/>
          </w:rPr>
          <w:delText xml:space="preserve">well </w:delText>
        </w:r>
        <w:r w:rsidR="002525B5" w:rsidRPr="00862AF1" w:rsidDel="00AD7B75">
          <w:rPr>
            <w:rFonts w:ascii="Calibri" w:hAnsi="Calibri" w:cs="Calibri"/>
          </w:rPr>
          <w:delText xml:space="preserve">established </w:delText>
        </w:r>
        <w:r w:rsidR="00F44F2D" w:rsidRPr="00862AF1" w:rsidDel="00AD7B75">
          <w:rPr>
            <w:rFonts w:ascii="Calibri" w:hAnsi="Calibri" w:cs="Calibri"/>
          </w:rPr>
          <w:delText xml:space="preserve">and </w:delText>
        </w:r>
        <w:r w:rsidR="005A53F6" w:rsidRPr="00862AF1" w:rsidDel="00AD7B75">
          <w:rPr>
            <w:rFonts w:ascii="Calibri" w:hAnsi="Calibri" w:cs="Calibri"/>
          </w:rPr>
          <w:delText xml:space="preserve">supported </w:delText>
        </w:r>
        <w:r w:rsidR="002525B5" w:rsidRPr="00862AF1" w:rsidDel="00AD7B75">
          <w:rPr>
            <w:rFonts w:ascii="Calibri" w:hAnsi="Calibri" w:cs="Calibri"/>
          </w:rPr>
          <w:delText xml:space="preserve">by existing tools </w:delText>
        </w:r>
        <w:r w:rsidR="00B713FE" w:rsidRPr="00862AF1" w:rsidDel="00AD7B75">
          <w:rPr>
            <w:rFonts w:ascii="Calibri" w:hAnsi="Calibri" w:cs="Calibri"/>
          </w:rPr>
          <w:delText xml:space="preserve">providing a range of </w:delText>
        </w:r>
        <w:commentRangeStart w:id="89"/>
        <w:commentRangeStart w:id="90"/>
        <w:r w:rsidR="009D3A11" w:rsidRPr="00862AF1" w:rsidDel="00AD7B75">
          <w:rPr>
            <w:rFonts w:ascii="Calibri" w:hAnsi="Calibri" w:cs="Calibri"/>
          </w:rPr>
          <w:delText>anal</w:delText>
        </w:r>
      </w:del>
      <w:del w:id="91" w:author="Matt Lyon" w:date="2020-04-21T11:24:00Z">
        <w:r w:rsidR="009D3A11" w:rsidRPr="00862AF1" w:rsidDel="00472453">
          <w:rPr>
            <w:rFonts w:ascii="Calibri" w:hAnsi="Calibri" w:cs="Calibri"/>
          </w:rPr>
          <w:delText xml:space="preserve">ytical </w:delText>
        </w:r>
      </w:del>
      <w:commentRangeEnd w:id="89"/>
      <w:del w:id="92" w:author="Matt Lyon" w:date="2020-04-21T16:04:00Z">
        <w:r w:rsidR="00903F5B" w:rsidRPr="00862AF1" w:rsidDel="00AD7B75">
          <w:rPr>
            <w:rStyle w:val="CommentReference"/>
          </w:rPr>
          <w:commentReference w:id="89"/>
        </w:r>
        <w:commentRangeEnd w:id="90"/>
        <w:r w:rsidR="00954E43" w:rsidDel="00AD7B75">
          <w:rPr>
            <w:rStyle w:val="CommentReference"/>
            <w:rFonts w:asciiTheme="minorHAnsi" w:eastAsiaTheme="minorHAnsi" w:hAnsiTheme="minorHAnsi" w:cstheme="minorBidi"/>
          </w:rPr>
          <w:commentReference w:id="90"/>
        </w:r>
      </w:del>
      <w:del w:id="93" w:author="Matt Lyon" w:date="2020-04-21T11:24:00Z">
        <w:r w:rsidR="00B713FE" w:rsidRPr="00862AF1" w:rsidDel="00D06AD8">
          <w:rPr>
            <w:rFonts w:ascii="Calibri" w:hAnsi="Calibri" w:cs="Calibri"/>
          </w:rPr>
          <w:delText>function</w:delText>
        </w:r>
        <w:r w:rsidR="008E2F8E" w:rsidRPr="00862AF1" w:rsidDel="00D06AD8">
          <w:rPr>
            <w:rFonts w:ascii="Calibri" w:hAnsi="Calibri" w:cs="Calibri"/>
          </w:rPr>
          <w:delText>s</w:delText>
        </w:r>
      </w:del>
      <w:del w:id="94" w:author="Matt Lyon" w:date="2020-04-21T16:04:00Z">
        <w:r w:rsidR="002525B5" w:rsidRPr="00862AF1" w:rsidDel="00AD7B75">
          <w:rPr>
            <w:rFonts w:ascii="Calibri" w:hAnsi="Calibri" w:cs="Calibri"/>
          </w:rPr>
          <w:delText>.</w:delText>
        </w:r>
        <w:r w:rsidR="001338CB" w:rsidRPr="00862AF1" w:rsidDel="00AD7B75">
          <w:rPr>
            <w:rFonts w:ascii="Calibri" w:hAnsi="Calibri" w:cs="Calibri"/>
          </w:rPr>
          <w:delText xml:space="preserve"> </w:delText>
        </w:r>
      </w:del>
      <w:del w:id="95" w:author="Matt Lyon" w:date="2020-04-21T16:05:00Z">
        <w:r w:rsidR="001338CB" w:rsidRPr="00862AF1" w:rsidDel="00F64665">
          <w:rPr>
            <w:rFonts w:ascii="Calibri" w:hAnsi="Calibri" w:cs="Calibri"/>
          </w:rPr>
          <w:delText xml:space="preserve">Finally, </w:delText>
        </w:r>
      </w:del>
      <w:r w:rsidR="00F20674" w:rsidRPr="00862AF1">
        <w:rPr>
          <w:rFonts w:ascii="Calibri" w:hAnsi="Calibri" w:cs="Calibri"/>
        </w:rPr>
        <w:t xml:space="preserve">a </w:t>
      </w:r>
      <w:ins w:id="96" w:author="Matt Lyon" w:date="2020-04-21T11:22:00Z">
        <w:r w:rsidR="004041FB">
          <w:rPr>
            <w:rFonts w:ascii="Calibri" w:hAnsi="Calibri" w:cs="Calibri"/>
          </w:rPr>
          <w:t>GWAS-</w:t>
        </w:r>
      </w:ins>
      <w:r w:rsidR="001338CB" w:rsidRPr="00862AF1">
        <w:rPr>
          <w:rFonts w:ascii="Calibri" w:hAnsi="Calibri" w:cs="Calibri"/>
        </w:rPr>
        <w:t xml:space="preserve">VCF </w:t>
      </w:r>
      <w:r w:rsidR="00F20674" w:rsidRPr="00862AF1">
        <w:rPr>
          <w:rFonts w:ascii="Calibri" w:hAnsi="Calibri" w:cs="Calibri"/>
        </w:rPr>
        <w:t xml:space="preserve">file </w:t>
      </w:r>
      <w:r w:rsidR="001338CB" w:rsidRPr="00862AF1">
        <w:rPr>
          <w:rFonts w:ascii="Calibri" w:hAnsi="Calibri" w:cs="Calibri"/>
        </w:rPr>
        <w:t xml:space="preserve">can store </w:t>
      </w:r>
      <w:r w:rsidR="008A02FD" w:rsidRPr="00862AF1">
        <w:rPr>
          <w:rFonts w:ascii="Calibri" w:hAnsi="Calibri" w:cs="Calibri"/>
        </w:rPr>
        <w:t xml:space="preserve">individual or </w:t>
      </w:r>
      <w:r w:rsidR="001338CB" w:rsidRPr="00862AF1">
        <w:rPr>
          <w:rFonts w:ascii="Calibri" w:hAnsi="Calibri" w:cs="Calibri"/>
        </w:rPr>
        <w:t xml:space="preserve">multiple </w:t>
      </w:r>
      <w:r w:rsidR="00AD2A2D" w:rsidRPr="00862AF1">
        <w:rPr>
          <w:rFonts w:ascii="Calibri" w:hAnsi="Calibri" w:cs="Calibri"/>
        </w:rPr>
        <w:t>traits</w:t>
      </w:r>
      <w:r w:rsidR="00F20674" w:rsidRPr="00862AF1">
        <w:rPr>
          <w:rFonts w:ascii="Calibri" w:hAnsi="Calibri" w:cs="Calibri"/>
        </w:rPr>
        <w:t xml:space="preserve"> (in one or </w:t>
      </w:r>
      <w:r w:rsidR="00F20674" w:rsidRPr="00862AF1">
        <w:rPr>
          <w:rFonts w:ascii="Calibri" w:hAnsi="Calibri" w:cs="Calibri"/>
        </w:rPr>
        <w:lastRenderedPageBreak/>
        <w:t>more sample columns)</w:t>
      </w:r>
      <w:r w:rsidR="00AD2A2D" w:rsidRPr="00862AF1">
        <w:rPr>
          <w:rFonts w:ascii="Calibri" w:hAnsi="Calibri" w:cs="Calibri"/>
        </w:rPr>
        <w:t xml:space="preserve"> </w:t>
      </w:r>
      <w:r w:rsidR="00E23638" w:rsidRPr="00862AF1">
        <w:rPr>
          <w:rFonts w:ascii="Calibri" w:hAnsi="Calibri" w:cs="Calibri"/>
        </w:rPr>
        <w:t xml:space="preserve">in a single file </w:t>
      </w:r>
      <w:r w:rsidR="001338CB" w:rsidRPr="00862AF1">
        <w:rPr>
          <w:rFonts w:ascii="Calibri" w:hAnsi="Calibri" w:cs="Calibri"/>
        </w:rPr>
        <w:t>which is</w:t>
      </w:r>
      <w:r w:rsidR="00A011FB" w:rsidRPr="00862AF1">
        <w:rPr>
          <w:rFonts w:ascii="Calibri" w:hAnsi="Calibri" w:cs="Calibri"/>
        </w:rPr>
        <w:t xml:space="preserve"> </w:t>
      </w:r>
      <w:r w:rsidR="001660DE" w:rsidRPr="00862AF1">
        <w:rPr>
          <w:rFonts w:ascii="Calibri" w:hAnsi="Calibri" w:cs="Calibri"/>
        </w:rPr>
        <w:t>beneficial</w:t>
      </w:r>
      <w:r w:rsidR="001338CB" w:rsidRPr="00862AF1">
        <w:rPr>
          <w:rFonts w:ascii="Calibri" w:hAnsi="Calibri" w:cs="Calibri"/>
        </w:rPr>
        <w:t xml:space="preserve"> for </w:t>
      </w:r>
      <w:r w:rsidR="00F20674" w:rsidRPr="00862AF1">
        <w:rPr>
          <w:rFonts w:ascii="Calibri" w:hAnsi="Calibri" w:cs="Calibri"/>
        </w:rPr>
        <w:t xml:space="preserve">the </w:t>
      </w:r>
      <w:r w:rsidR="00A30D26" w:rsidRPr="00862AF1">
        <w:rPr>
          <w:rFonts w:ascii="Calibri" w:hAnsi="Calibri" w:cs="Calibri"/>
        </w:rPr>
        <w:t>distribution</w:t>
      </w:r>
      <w:r w:rsidR="00F20674" w:rsidRPr="00862AF1">
        <w:rPr>
          <w:rFonts w:ascii="Calibri" w:hAnsi="Calibri" w:cs="Calibri"/>
        </w:rPr>
        <w:t xml:space="preserve"> of GWAS datasets where genotypes of each sample/individual </w:t>
      </w:r>
      <w:r w:rsidR="006D4324" w:rsidRPr="00862AF1">
        <w:rPr>
          <w:rFonts w:ascii="Calibri" w:hAnsi="Calibri" w:cs="Calibri"/>
        </w:rPr>
        <w:t>have</w:t>
      </w:r>
      <w:r w:rsidR="00F20674" w:rsidRPr="00862AF1">
        <w:rPr>
          <w:rFonts w:ascii="Calibri" w:hAnsi="Calibri" w:cs="Calibri"/>
        </w:rPr>
        <w:t xml:space="preserve"> been tested for association with multiple traits (e.g., </w:t>
      </w:r>
      <w:proofErr w:type="spellStart"/>
      <w:r w:rsidR="00F20674" w:rsidRPr="00862AF1">
        <w:rPr>
          <w:rFonts w:ascii="Calibri" w:hAnsi="Calibri" w:cs="Calibri"/>
        </w:rPr>
        <w:t>eQTL</w:t>
      </w:r>
      <w:proofErr w:type="spellEnd"/>
      <w:r w:rsidR="00F20674" w:rsidRPr="00862AF1">
        <w:rPr>
          <w:rFonts w:ascii="Calibri" w:hAnsi="Calibri" w:cs="Calibri"/>
        </w:rPr>
        <w:t xml:space="preserve"> datasets)</w:t>
      </w:r>
      <w:r w:rsidR="001338CB" w:rsidRPr="00862AF1">
        <w:rPr>
          <w:rFonts w:ascii="Calibri" w:hAnsi="Calibri" w:cs="Calibri"/>
        </w:rPr>
        <w:t>.</w:t>
      </w:r>
    </w:p>
    <w:p w14:paraId="0A0FDF0E" w14:textId="07566C08" w:rsidR="00F64665" w:rsidRDefault="00F64665" w:rsidP="00F64665">
      <w:pPr>
        <w:rPr>
          <w:ins w:id="97" w:author="Matt Lyon" w:date="2020-04-21T16:06:00Z"/>
          <w:rFonts w:ascii="Calibri" w:hAnsi="Calibri" w:cs="Calibri"/>
        </w:rPr>
      </w:pPr>
    </w:p>
    <w:p w14:paraId="507D4962" w14:textId="77777777" w:rsidR="00F64665" w:rsidRPr="00862AF1" w:rsidRDefault="00F64665" w:rsidP="00F64665">
      <w:pPr>
        <w:rPr>
          <w:ins w:id="98" w:author="Matt Lyon" w:date="2020-04-21T16:05:00Z"/>
          <w:rFonts w:ascii="Calibri" w:hAnsi="Calibri" w:cs="Calibri"/>
        </w:rPr>
      </w:pPr>
    </w:p>
    <w:p w14:paraId="7A7F605C" w14:textId="77777777" w:rsidR="009B11C9" w:rsidRPr="00862AF1" w:rsidDel="00F64665" w:rsidRDefault="009B11C9" w:rsidP="00835D88">
      <w:pPr>
        <w:rPr>
          <w:del w:id="99" w:author="Matt Lyon" w:date="2020-04-21T16:05:00Z"/>
          <w:rFonts w:ascii="Calibri" w:hAnsi="Calibri" w:cs="Calibri"/>
        </w:rPr>
      </w:pPr>
    </w:p>
    <w:p w14:paraId="596BAA68" w14:textId="4A2F7E71" w:rsidR="009B11C9" w:rsidRPr="00862AF1" w:rsidRDefault="00850D61" w:rsidP="00835D88">
      <w:pPr>
        <w:rPr>
          <w:rFonts w:ascii="Calibri" w:eastAsiaTheme="minorHAnsi" w:hAnsi="Calibri" w:cs="Calibri"/>
        </w:rPr>
      </w:pPr>
      <w:r w:rsidRPr="00862AF1">
        <w:rPr>
          <w:rFonts w:ascii="Calibri" w:hAnsi="Calibri" w:cs="Calibri"/>
        </w:rPr>
        <w:t xml:space="preserve">Simulations of query performance </w:t>
      </w:r>
      <w:r w:rsidR="00DA6BD8" w:rsidRPr="00862AF1">
        <w:rPr>
          <w:rFonts w:ascii="Calibri" w:hAnsi="Calibri" w:cs="Calibri"/>
        </w:rPr>
        <w:t>demonstrate</w:t>
      </w:r>
      <w:r w:rsidRPr="00862AF1">
        <w:rPr>
          <w:rFonts w:ascii="Calibri" w:hAnsi="Calibri" w:cs="Calibri"/>
        </w:rPr>
        <w:t xml:space="preserve"> </w:t>
      </w:r>
      <w:r w:rsidR="009722A4" w:rsidRPr="00862AF1">
        <w:rPr>
          <w:rFonts w:ascii="Calibri" w:hAnsi="Calibri" w:cs="Calibri"/>
        </w:rPr>
        <w:t xml:space="preserve">compressed </w:t>
      </w:r>
      <w:r w:rsidR="00E51AD6" w:rsidRPr="00862AF1">
        <w:rPr>
          <w:rFonts w:ascii="Calibri" w:hAnsi="Calibri" w:cs="Calibri"/>
        </w:rPr>
        <w:t xml:space="preserve">GWAS-VCF </w:t>
      </w:r>
      <w:r w:rsidRPr="00862AF1">
        <w:rPr>
          <w:rFonts w:ascii="Calibri" w:hAnsi="Calibri" w:cs="Calibri"/>
        </w:rPr>
        <w:t xml:space="preserve">is substantially quicker than unindexed and uncompressed </w:t>
      </w:r>
      <w:commentRangeStart w:id="100"/>
      <w:commentRangeStart w:id="101"/>
      <w:del w:id="102" w:author="Matt Lyon" w:date="2020-04-21T11:01:00Z">
        <w:r w:rsidRPr="00862AF1" w:rsidDel="00725AF6">
          <w:rPr>
            <w:rFonts w:ascii="Calibri" w:hAnsi="Calibri" w:cs="Calibri"/>
          </w:rPr>
          <w:delText xml:space="preserve">flat </w:delText>
        </w:r>
      </w:del>
      <w:ins w:id="103" w:author="Matt Lyon" w:date="2020-04-21T11:26:00Z">
        <w:r w:rsidR="00F66731">
          <w:rPr>
            <w:rFonts w:ascii="Calibri" w:hAnsi="Calibri" w:cs="Calibri"/>
          </w:rPr>
          <w:t>TSV</w:t>
        </w:r>
      </w:ins>
      <w:ins w:id="104" w:author="Matt Lyon" w:date="2020-04-21T11:01:00Z">
        <w:r w:rsidR="00725AF6" w:rsidRPr="00862AF1">
          <w:rPr>
            <w:rFonts w:ascii="Calibri" w:hAnsi="Calibri" w:cs="Calibri"/>
          </w:rPr>
          <w:t xml:space="preserve"> </w:t>
        </w:r>
      </w:ins>
      <w:del w:id="105" w:author="Matt Lyon" w:date="2020-04-21T11:31:00Z">
        <w:r w:rsidRPr="00862AF1" w:rsidDel="00F845B8">
          <w:rPr>
            <w:rFonts w:ascii="Calibri" w:hAnsi="Calibri" w:cs="Calibri"/>
          </w:rPr>
          <w:delText xml:space="preserve">files </w:delText>
        </w:r>
      </w:del>
      <w:commentRangeEnd w:id="100"/>
      <w:commentRangeEnd w:id="101"/>
      <w:ins w:id="106" w:author="Matt Lyon" w:date="2020-04-21T11:31:00Z">
        <w:r w:rsidR="00F845B8">
          <w:rPr>
            <w:rFonts w:ascii="Calibri" w:hAnsi="Calibri" w:cs="Calibri"/>
          </w:rPr>
          <w:t>format</w:t>
        </w:r>
        <w:r w:rsidR="00F845B8" w:rsidRPr="00862AF1">
          <w:rPr>
            <w:rFonts w:ascii="Calibri" w:hAnsi="Calibri" w:cs="Calibri"/>
          </w:rPr>
          <w:t xml:space="preserve"> </w:t>
        </w:r>
      </w:ins>
      <w:r w:rsidR="00903F5B" w:rsidRPr="00862AF1">
        <w:rPr>
          <w:rStyle w:val="CommentReference"/>
        </w:rPr>
        <w:commentReference w:id="100"/>
      </w:r>
      <w:r w:rsidR="00954E43">
        <w:rPr>
          <w:rStyle w:val="CommentReference"/>
          <w:rFonts w:asciiTheme="minorHAnsi" w:eastAsiaTheme="minorHAnsi" w:hAnsiTheme="minorHAnsi" w:cstheme="minorBidi"/>
        </w:rPr>
        <w:commentReference w:id="101"/>
      </w:r>
      <w:r w:rsidRPr="00862AF1">
        <w:rPr>
          <w:rFonts w:ascii="Calibri" w:hAnsi="Calibri" w:cs="Calibri"/>
        </w:rPr>
        <w:t xml:space="preserve">for querying by </w:t>
      </w:r>
      <w:r w:rsidR="00F01F6E" w:rsidRPr="00862AF1">
        <w:rPr>
          <w:rFonts w:ascii="Calibri" w:hAnsi="Calibri" w:cs="Calibri"/>
        </w:rPr>
        <w:t xml:space="preserve">genomic </w:t>
      </w:r>
      <w:r w:rsidRPr="00862AF1">
        <w:rPr>
          <w:rFonts w:ascii="Calibri" w:hAnsi="Calibri" w:cs="Calibri"/>
        </w:rPr>
        <w:t>position.</w:t>
      </w:r>
      <w:r w:rsidR="00FE1456" w:rsidRPr="00862AF1">
        <w:rPr>
          <w:rFonts w:ascii="Calibri" w:hAnsi="Calibri" w:cs="Calibri"/>
        </w:rPr>
        <w:t xml:space="preserve"> On average </w:t>
      </w:r>
      <w:r w:rsidR="00966854" w:rsidRPr="00862AF1">
        <w:rPr>
          <w:rFonts w:ascii="Calibri" w:hAnsi="Calibri" w:cs="Calibri"/>
        </w:rPr>
        <w:t>GWAS-</w:t>
      </w:r>
      <w:r w:rsidR="00FE1456" w:rsidRPr="00862AF1">
        <w:rPr>
          <w:rFonts w:ascii="Calibri" w:hAnsi="Calibri" w:cs="Calibri"/>
        </w:rPr>
        <w:t xml:space="preserve">VCF was </w:t>
      </w:r>
      <w:r w:rsidR="008A3EA5" w:rsidRPr="00862AF1">
        <w:rPr>
          <w:rFonts w:ascii="Calibri" w:hAnsi="Calibri" w:cs="Calibri"/>
        </w:rPr>
        <w:t>16</w:t>
      </w:r>
      <w:r w:rsidR="00FE1456" w:rsidRPr="00862AF1">
        <w:rPr>
          <w:rFonts w:ascii="Calibri" w:hAnsi="Calibri" w:cs="Calibri"/>
        </w:rPr>
        <w:t>x</w:t>
      </w:r>
      <w:r w:rsidR="00FE1456" w:rsidRPr="00862AF1">
        <w:rPr>
          <w:rFonts w:ascii="Calibri" w:hAnsi="Calibri" w:cs="Calibri"/>
          <w:color w:val="FF0000"/>
        </w:rPr>
        <w:t xml:space="preserve"> </w:t>
      </w:r>
      <w:r w:rsidR="006D4490" w:rsidRPr="00862AF1">
        <w:rPr>
          <w:rFonts w:ascii="Calibri" w:hAnsi="Calibri" w:cs="Calibri"/>
        </w:rPr>
        <w:t>faster</w:t>
      </w:r>
      <w:r w:rsidR="00FE1456" w:rsidRPr="00862AF1">
        <w:rPr>
          <w:rFonts w:ascii="Calibri" w:hAnsi="Calibri" w:cs="Calibri"/>
        </w:rPr>
        <w:t xml:space="preserve"> to extract a single variant using chromosome position (</w:t>
      </w:r>
      <w:ins w:id="107" w:author="Matt Lyon" w:date="2020-04-21T11:27:00Z">
        <w:r w:rsidR="00C933EC">
          <w:rPr>
            <w:rFonts w:ascii="Calibri" w:hAnsi="Calibri" w:cs="Calibri"/>
          </w:rPr>
          <w:t>mean query duration</w:t>
        </w:r>
      </w:ins>
      <w:ins w:id="108" w:author="Matt Lyon" w:date="2020-04-21T11:28:00Z">
        <w:r w:rsidR="00C933EC">
          <w:rPr>
            <w:rFonts w:ascii="Calibri" w:hAnsi="Calibri" w:cs="Calibri"/>
          </w:rPr>
          <w:t xml:space="preserve"> in GWAS-VCF</w:t>
        </w:r>
      </w:ins>
      <w:ins w:id="109" w:author="Matt Lyon" w:date="2020-04-21T11:27:00Z">
        <w:r w:rsidR="00C933EC">
          <w:rPr>
            <w:rFonts w:ascii="Calibri" w:hAnsi="Calibri" w:cs="Calibri"/>
          </w:rPr>
          <w:t xml:space="preserve"> </w:t>
        </w:r>
      </w:ins>
      <w:r w:rsidR="00FE1456" w:rsidRPr="00862AF1">
        <w:rPr>
          <w:rFonts w:ascii="Calibri" w:hAnsi="Calibri" w:cs="Calibri"/>
        </w:rPr>
        <w:t>0.08 seconds [95% CI 0.0</w:t>
      </w:r>
      <w:r w:rsidR="00EF43F9" w:rsidRPr="00862AF1">
        <w:rPr>
          <w:rFonts w:ascii="Calibri" w:hAnsi="Calibri" w:cs="Calibri"/>
        </w:rPr>
        <w:t>8</w:t>
      </w:r>
      <w:r w:rsidR="00FE1456" w:rsidRPr="00862AF1">
        <w:rPr>
          <w:rFonts w:ascii="Calibri" w:hAnsi="Calibri" w:cs="Calibri"/>
        </w:rPr>
        <w:t xml:space="preserve">, 0.08]) </w:t>
      </w:r>
      <w:ins w:id="110" w:author="Matt Lyon" w:date="2020-04-21T11:30:00Z">
        <w:r w:rsidR="00E633A2">
          <w:rPr>
            <w:rFonts w:ascii="Calibri" w:hAnsi="Calibri" w:cs="Calibri"/>
          </w:rPr>
          <w:t xml:space="preserve">vs </w:t>
        </w:r>
      </w:ins>
      <w:del w:id="111" w:author="Matt Lyon" w:date="2020-04-21T11:30:00Z">
        <w:r w:rsidR="00FE1456" w:rsidRPr="00862AF1" w:rsidDel="00E633A2">
          <w:rPr>
            <w:rFonts w:ascii="Calibri" w:hAnsi="Calibri" w:cs="Calibri"/>
          </w:rPr>
          <w:delText>tha</w:delText>
        </w:r>
      </w:del>
      <w:del w:id="112" w:author="Matt Lyon" w:date="2020-04-21T11:29:00Z">
        <w:r w:rsidR="00FE1456" w:rsidRPr="00862AF1" w:rsidDel="00E633A2">
          <w:rPr>
            <w:rFonts w:ascii="Calibri" w:hAnsi="Calibri" w:cs="Calibri"/>
          </w:rPr>
          <w:delText xml:space="preserve">n unindexed </w:delText>
        </w:r>
        <w:r w:rsidR="002E3BBB" w:rsidRPr="00862AF1" w:rsidDel="00E633A2">
          <w:rPr>
            <w:rFonts w:ascii="Calibri" w:hAnsi="Calibri" w:cs="Calibri"/>
          </w:rPr>
          <w:delText>TSV</w:delText>
        </w:r>
      </w:del>
      <w:del w:id="113" w:author="Matt Lyon" w:date="2020-04-21T11:26:00Z">
        <w:r w:rsidR="002E3BBB" w:rsidRPr="00862AF1" w:rsidDel="00B66125">
          <w:rPr>
            <w:rFonts w:ascii="Calibri" w:hAnsi="Calibri" w:cs="Calibri"/>
          </w:rPr>
          <w:delText>?</w:delText>
        </w:r>
      </w:del>
      <w:del w:id="114" w:author="Matt Lyon" w:date="2020-04-21T11:29:00Z">
        <w:r w:rsidR="002E3BBB" w:rsidRPr="00862AF1" w:rsidDel="00E633A2">
          <w:rPr>
            <w:rFonts w:ascii="Calibri" w:hAnsi="Calibri" w:cs="Calibri"/>
          </w:rPr>
          <w:delText xml:space="preserve"> </w:delText>
        </w:r>
        <w:r w:rsidR="00FE1456" w:rsidRPr="00862AF1" w:rsidDel="00E633A2">
          <w:rPr>
            <w:rFonts w:ascii="Calibri" w:hAnsi="Calibri" w:cs="Calibri"/>
          </w:rPr>
          <w:delText>(</w:delText>
        </w:r>
      </w:del>
      <w:ins w:id="115" w:author="Matt Lyon" w:date="2020-04-21T11:28:00Z">
        <w:r w:rsidR="00314204">
          <w:rPr>
            <w:rFonts w:ascii="Calibri" w:hAnsi="Calibri" w:cs="Calibri"/>
          </w:rPr>
          <w:t>mean query duration in TSV</w:t>
        </w:r>
        <w:r w:rsidR="00314204" w:rsidRPr="00862AF1">
          <w:rPr>
            <w:rFonts w:ascii="Calibri" w:hAnsi="Calibri" w:cs="Calibri"/>
          </w:rPr>
          <w:t xml:space="preserve"> </w:t>
        </w:r>
      </w:ins>
      <w:r w:rsidR="00FE1456" w:rsidRPr="00862AF1">
        <w:rPr>
          <w:rFonts w:ascii="Calibri" w:hAnsi="Calibri" w:cs="Calibri"/>
        </w:rPr>
        <w:t>1.</w:t>
      </w:r>
      <w:r w:rsidR="000F0FB5" w:rsidRPr="00862AF1">
        <w:rPr>
          <w:rFonts w:ascii="Calibri" w:hAnsi="Calibri" w:cs="Calibri"/>
        </w:rPr>
        <w:t>29</w:t>
      </w:r>
      <w:r w:rsidR="00FE1456" w:rsidRPr="00862AF1">
        <w:rPr>
          <w:rFonts w:ascii="Calibri" w:hAnsi="Calibri" w:cs="Calibri"/>
        </w:rPr>
        <w:t xml:space="preserve"> seconds [95% CI 1</w:t>
      </w:r>
      <w:r w:rsidR="00323D4A" w:rsidRPr="00862AF1">
        <w:rPr>
          <w:rFonts w:ascii="Calibri" w:hAnsi="Calibri" w:cs="Calibri"/>
        </w:rPr>
        <w:t>.29</w:t>
      </w:r>
      <w:r w:rsidR="00FE1456" w:rsidRPr="00862AF1">
        <w:rPr>
          <w:rFonts w:ascii="Calibri" w:hAnsi="Calibri" w:cs="Calibri"/>
        </w:rPr>
        <w:t>, 1.</w:t>
      </w:r>
      <w:r w:rsidR="00323D4A" w:rsidRPr="00862AF1">
        <w:rPr>
          <w:rFonts w:ascii="Calibri" w:hAnsi="Calibri" w:cs="Calibri"/>
        </w:rPr>
        <w:t>30</w:t>
      </w:r>
      <w:r w:rsidR="00FE1456" w:rsidRPr="00862AF1">
        <w:rPr>
          <w:rFonts w:ascii="Calibri" w:hAnsi="Calibri" w:cs="Calibri"/>
        </w:rPr>
        <w:t xml:space="preserve">]) and </w:t>
      </w:r>
      <w:r w:rsidR="009C7A29" w:rsidRPr="00862AF1">
        <w:rPr>
          <w:rFonts w:ascii="Calibri" w:hAnsi="Calibri" w:cs="Calibri"/>
        </w:rPr>
        <w:t>9</w:t>
      </w:r>
      <w:r w:rsidR="00FE1456" w:rsidRPr="00862AF1">
        <w:rPr>
          <w:rFonts w:ascii="Calibri" w:hAnsi="Calibri" w:cs="Calibri"/>
        </w:rPr>
        <w:t>x quicker using the</w:t>
      </w:r>
      <w:ins w:id="116" w:author="Matt Lyon" w:date="2020-04-21T11:34:00Z">
        <w:r w:rsidR="008605DA">
          <w:rPr>
            <w:rFonts w:ascii="Calibri" w:hAnsi="Calibri" w:cs="Calibri"/>
          </w:rPr>
          <w:t xml:space="preserve"> </w:t>
        </w:r>
        <w:proofErr w:type="spellStart"/>
        <w:r w:rsidR="008605DA">
          <w:rPr>
            <w:rFonts w:ascii="Calibri" w:hAnsi="Calibri" w:cs="Calibri"/>
          </w:rPr>
          <w:t>rsid</w:t>
        </w:r>
      </w:ins>
      <w:proofErr w:type="spellEnd"/>
      <w:del w:id="117" w:author="Matt Lyon" w:date="2020-04-21T11:34:00Z">
        <w:r w:rsidR="00FE1456" w:rsidRPr="00862AF1" w:rsidDel="008605DA">
          <w:rPr>
            <w:rFonts w:ascii="Calibri" w:hAnsi="Calibri" w:cs="Calibri"/>
          </w:rPr>
          <w:delText xml:space="preserve"> </w:delText>
        </w:r>
        <w:commentRangeStart w:id="118"/>
        <w:commentRangeStart w:id="119"/>
        <w:r w:rsidR="00FE1456" w:rsidRPr="00862AF1" w:rsidDel="008605DA">
          <w:rPr>
            <w:rFonts w:ascii="Calibri" w:hAnsi="Calibri" w:cs="Calibri"/>
          </w:rPr>
          <w:delText>dbSNP identifier</w:delText>
        </w:r>
      </w:del>
      <w:r w:rsidR="00FE1456" w:rsidRPr="00862AF1">
        <w:rPr>
          <w:rFonts w:ascii="Calibri" w:hAnsi="Calibri" w:cs="Calibri"/>
        </w:rPr>
        <w:t xml:space="preserve"> </w:t>
      </w:r>
      <w:commentRangeEnd w:id="118"/>
      <w:r w:rsidR="002E3BBB" w:rsidRPr="00862AF1">
        <w:rPr>
          <w:rStyle w:val="CommentReference"/>
        </w:rPr>
        <w:commentReference w:id="118"/>
      </w:r>
      <w:commentRangeEnd w:id="119"/>
      <w:r w:rsidR="00EA5972">
        <w:rPr>
          <w:rStyle w:val="CommentReference"/>
          <w:rFonts w:asciiTheme="minorHAnsi" w:eastAsiaTheme="minorHAnsi" w:hAnsiTheme="minorHAnsi" w:cstheme="minorBidi"/>
        </w:rPr>
        <w:commentReference w:id="119"/>
      </w:r>
      <w:r w:rsidR="00FE1456" w:rsidRPr="00862AF1">
        <w:rPr>
          <w:rFonts w:ascii="Calibri" w:hAnsi="Calibri" w:cs="Calibri"/>
        </w:rPr>
        <w:t>(0.09 seconds [95% CI 0.09, 0.0</w:t>
      </w:r>
      <w:r w:rsidR="00AB6DE4" w:rsidRPr="00862AF1">
        <w:rPr>
          <w:rFonts w:ascii="Calibri" w:hAnsi="Calibri" w:cs="Calibri"/>
        </w:rPr>
        <w:t>9</w:t>
      </w:r>
      <w:r w:rsidR="00FE1456" w:rsidRPr="00862AF1">
        <w:rPr>
          <w:rFonts w:ascii="Calibri" w:hAnsi="Calibri" w:cs="Calibri"/>
        </w:rPr>
        <w:t>] vs 0.</w:t>
      </w:r>
      <w:r w:rsidR="00EF30B5" w:rsidRPr="00862AF1">
        <w:rPr>
          <w:rFonts w:ascii="Calibri" w:hAnsi="Calibri" w:cs="Calibri"/>
        </w:rPr>
        <w:t>8</w:t>
      </w:r>
      <w:r w:rsidR="00CF5E02" w:rsidRPr="00862AF1">
        <w:rPr>
          <w:rFonts w:ascii="Calibri" w:hAnsi="Calibri" w:cs="Calibri"/>
        </w:rPr>
        <w:t>1</w:t>
      </w:r>
      <w:r w:rsidR="00FE1456" w:rsidRPr="00862AF1">
        <w:rPr>
          <w:rFonts w:ascii="Calibri" w:hAnsi="Calibri" w:cs="Calibri"/>
        </w:rPr>
        <w:t xml:space="preserve"> seconds [95% 0.</w:t>
      </w:r>
      <w:r w:rsidR="00EF30B5" w:rsidRPr="00862AF1">
        <w:rPr>
          <w:rFonts w:ascii="Calibri" w:hAnsi="Calibri" w:cs="Calibri"/>
        </w:rPr>
        <w:t>80</w:t>
      </w:r>
      <w:r w:rsidR="00FE1456" w:rsidRPr="00862AF1">
        <w:rPr>
          <w:rFonts w:ascii="Calibri" w:hAnsi="Calibri" w:cs="Calibri"/>
        </w:rPr>
        <w:t>, 0.8</w:t>
      </w:r>
      <w:r w:rsidR="00EF30B5" w:rsidRPr="00862AF1">
        <w:rPr>
          <w:rFonts w:ascii="Calibri" w:hAnsi="Calibri" w:cs="Calibri"/>
        </w:rPr>
        <w:t>2</w:t>
      </w:r>
      <w:r w:rsidR="00FE1456" w:rsidRPr="00862AF1">
        <w:rPr>
          <w:rFonts w:ascii="Calibri" w:hAnsi="Calibri" w:cs="Calibri"/>
        </w:rPr>
        <w:t xml:space="preserve">]). </w:t>
      </w:r>
      <w:r w:rsidR="006273B9" w:rsidRPr="00862AF1">
        <w:rPr>
          <w:rFonts w:ascii="Calibri" w:hAnsi="Calibri" w:cs="Calibri"/>
        </w:rPr>
        <w:t xml:space="preserve">Using a 1Mb </w:t>
      </w:r>
      <w:r w:rsidR="00FE1456" w:rsidRPr="00862AF1">
        <w:rPr>
          <w:rFonts w:ascii="Calibri" w:hAnsi="Calibri" w:cs="Calibri"/>
        </w:rPr>
        <w:t xml:space="preserve">window of variants </w:t>
      </w:r>
      <w:r w:rsidR="004C0E99" w:rsidRPr="00862AF1">
        <w:rPr>
          <w:rFonts w:ascii="Calibri" w:hAnsi="Calibri" w:cs="Calibri"/>
        </w:rPr>
        <w:t xml:space="preserve">GWAS-VCF </w:t>
      </w:r>
      <w:r w:rsidR="00FE1456" w:rsidRPr="00862AF1">
        <w:rPr>
          <w:rFonts w:ascii="Calibri" w:hAnsi="Calibri" w:cs="Calibri"/>
        </w:rPr>
        <w:t>was 4</w:t>
      </w:r>
      <w:r w:rsidR="004B62DB" w:rsidRPr="00862AF1">
        <w:rPr>
          <w:rFonts w:ascii="Calibri" w:hAnsi="Calibri" w:cs="Calibri"/>
        </w:rPr>
        <w:t>6</w:t>
      </w:r>
      <w:r w:rsidR="00FE1456" w:rsidRPr="00862AF1">
        <w:rPr>
          <w:rFonts w:ascii="Calibri" w:hAnsi="Calibri" w:cs="Calibri"/>
        </w:rPr>
        <w:t>x</w:t>
      </w:r>
      <w:r w:rsidR="00FE1456" w:rsidRPr="00862AF1">
        <w:rPr>
          <w:rFonts w:ascii="Calibri" w:hAnsi="Calibri" w:cs="Calibri"/>
          <w:color w:val="FF0000"/>
        </w:rPr>
        <w:t xml:space="preserve"> </w:t>
      </w:r>
      <w:r w:rsidR="00FE1456" w:rsidRPr="00862AF1">
        <w:rPr>
          <w:rFonts w:ascii="Calibri" w:hAnsi="Calibri" w:cs="Calibri"/>
        </w:rPr>
        <w:t>quicker (0.1</w:t>
      </w:r>
      <w:r w:rsidR="008436E8" w:rsidRPr="00862AF1">
        <w:rPr>
          <w:rFonts w:ascii="Calibri" w:hAnsi="Calibri" w:cs="Calibri"/>
        </w:rPr>
        <w:t>1</w:t>
      </w:r>
      <w:r w:rsidR="00FE1456" w:rsidRPr="00862AF1">
        <w:rPr>
          <w:rFonts w:ascii="Calibri" w:hAnsi="Calibri" w:cs="Calibri"/>
        </w:rPr>
        <w:t xml:space="preserve"> seconds [95% CI 0.</w:t>
      </w:r>
      <w:r w:rsidR="008436E8" w:rsidRPr="00862AF1">
        <w:rPr>
          <w:rFonts w:ascii="Calibri" w:hAnsi="Calibri" w:cs="Calibri"/>
        </w:rPr>
        <w:t>11</w:t>
      </w:r>
      <w:r w:rsidR="00FE1456" w:rsidRPr="00862AF1">
        <w:rPr>
          <w:rFonts w:ascii="Calibri" w:hAnsi="Calibri" w:cs="Calibri"/>
        </w:rPr>
        <w:t>, 0.1</w:t>
      </w:r>
      <w:r w:rsidR="008436E8" w:rsidRPr="00862AF1">
        <w:rPr>
          <w:rFonts w:ascii="Calibri" w:hAnsi="Calibri" w:cs="Calibri"/>
        </w:rPr>
        <w:t>1</w:t>
      </w:r>
      <w:r w:rsidR="00FE1456" w:rsidRPr="00862AF1">
        <w:rPr>
          <w:rFonts w:ascii="Calibri" w:hAnsi="Calibri" w:cs="Calibri"/>
        </w:rPr>
        <w:t xml:space="preserve">] vs </w:t>
      </w:r>
      <w:r w:rsidR="00094E64" w:rsidRPr="00862AF1">
        <w:rPr>
          <w:rFonts w:ascii="Calibri" w:hAnsi="Calibri" w:cs="Calibri"/>
        </w:rPr>
        <w:t>5.02</w:t>
      </w:r>
      <w:r w:rsidR="00FE1456" w:rsidRPr="00862AF1">
        <w:rPr>
          <w:rFonts w:ascii="Calibri" w:hAnsi="Calibri" w:cs="Calibri"/>
        </w:rPr>
        <w:t xml:space="preserve"> seconds [95% CI 4.</w:t>
      </w:r>
      <w:r w:rsidR="00094E64" w:rsidRPr="00862AF1">
        <w:rPr>
          <w:rFonts w:ascii="Calibri" w:hAnsi="Calibri" w:cs="Calibri"/>
        </w:rPr>
        <w:t>99</w:t>
      </w:r>
      <w:r w:rsidR="00FE1456" w:rsidRPr="00862AF1">
        <w:rPr>
          <w:rFonts w:ascii="Calibri" w:hAnsi="Calibri" w:cs="Calibri"/>
        </w:rPr>
        <w:t xml:space="preserve">, </w:t>
      </w:r>
      <w:r w:rsidR="00094E64" w:rsidRPr="00862AF1">
        <w:rPr>
          <w:rFonts w:ascii="Calibri" w:hAnsi="Calibri" w:cs="Calibri"/>
        </w:rPr>
        <w:t>5.04</w:t>
      </w:r>
      <w:r w:rsidR="00FE1456" w:rsidRPr="00862AF1">
        <w:rPr>
          <w:rFonts w:ascii="Calibri" w:hAnsi="Calibri" w:cs="Calibri"/>
        </w:rPr>
        <w:t xml:space="preserve">]). Although querying on association P value was </w:t>
      </w:r>
      <w:r w:rsidR="0082665C" w:rsidRPr="00862AF1">
        <w:rPr>
          <w:rFonts w:ascii="Calibri" w:hAnsi="Calibri" w:cs="Calibri"/>
        </w:rPr>
        <w:t>faster</w:t>
      </w:r>
      <w:r w:rsidR="00FE1456" w:rsidRPr="00862AF1">
        <w:rPr>
          <w:rFonts w:ascii="Calibri" w:hAnsi="Calibri" w:cs="Calibri"/>
        </w:rPr>
        <w:t xml:space="preserve"> using </w:t>
      </w:r>
      <w:del w:id="120" w:author="Matt Lyon" w:date="2020-04-21T11:27:00Z">
        <w:r w:rsidR="00FE1456" w:rsidRPr="00862AF1" w:rsidDel="00B66125">
          <w:rPr>
            <w:rFonts w:ascii="Calibri" w:hAnsi="Calibri" w:cs="Calibri"/>
          </w:rPr>
          <w:delText>unindexed text</w:delText>
        </w:r>
      </w:del>
      <w:ins w:id="121" w:author="Matt Lyon" w:date="2020-04-21T11:27:00Z">
        <w:r w:rsidR="00B66125">
          <w:rPr>
            <w:rFonts w:ascii="Calibri" w:hAnsi="Calibri" w:cs="Calibri"/>
          </w:rPr>
          <w:t>TSV</w:t>
        </w:r>
      </w:ins>
      <w:r w:rsidR="00FE1456" w:rsidRPr="00862AF1">
        <w:rPr>
          <w:rFonts w:ascii="Calibri" w:hAnsi="Calibri" w:cs="Calibri"/>
        </w:rPr>
        <w:t xml:space="preserve"> (</w:t>
      </w:r>
      <w:ins w:id="122" w:author="Matt Lyon" w:date="2020-04-21T11:31:00Z">
        <w:r w:rsidR="000B112D">
          <w:rPr>
            <w:rFonts w:ascii="Calibri" w:hAnsi="Calibri" w:cs="Calibri"/>
          </w:rPr>
          <w:t>mean query duration in TSV</w:t>
        </w:r>
        <w:r w:rsidR="000B112D" w:rsidRPr="00862AF1">
          <w:rPr>
            <w:rFonts w:ascii="Calibri" w:hAnsi="Calibri" w:cs="Calibri"/>
          </w:rPr>
          <w:t xml:space="preserve"> </w:t>
        </w:r>
      </w:ins>
      <w:r w:rsidR="00D355A0" w:rsidRPr="00862AF1">
        <w:rPr>
          <w:rFonts w:ascii="Calibri" w:hAnsi="Calibri" w:cs="Calibri"/>
        </w:rPr>
        <w:t>7.18</w:t>
      </w:r>
      <w:r w:rsidR="00FE1456" w:rsidRPr="00862AF1">
        <w:rPr>
          <w:rFonts w:ascii="Calibri" w:hAnsi="Calibri" w:cs="Calibri"/>
        </w:rPr>
        <w:t xml:space="preserve"> seconds [95% CI </w:t>
      </w:r>
      <w:r w:rsidR="0071399B" w:rsidRPr="00862AF1">
        <w:rPr>
          <w:rFonts w:ascii="Calibri" w:hAnsi="Calibri" w:cs="Calibri"/>
        </w:rPr>
        <w:t>7.09</w:t>
      </w:r>
      <w:r w:rsidR="00FE1456" w:rsidRPr="00862AF1">
        <w:rPr>
          <w:rFonts w:ascii="Calibri" w:hAnsi="Calibri" w:cs="Calibri"/>
        </w:rPr>
        <w:t xml:space="preserve">, </w:t>
      </w:r>
      <w:r w:rsidR="0071399B" w:rsidRPr="00862AF1">
        <w:rPr>
          <w:rFonts w:ascii="Calibri" w:hAnsi="Calibri" w:cs="Calibri"/>
        </w:rPr>
        <w:t>7.26</w:t>
      </w:r>
      <w:r w:rsidR="00FE1456" w:rsidRPr="00862AF1">
        <w:rPr>
          <w:rFonts w:ascii="Calibri" w:hAnsi="Calibri" w:cs="Calibri"/>
        </w:rPr>
        <w:t xml:space="preserve">] vs </w:t>
      </w:r>
      <w:ins w:id="123" w:author="Matt Lyon" w:date="2020-04-21T11:31:00Z">
        <w:r w:rsidR="000B112D">
          <w:rPr>
            <w:rFonts w:ascii="Calibri" w:hAnsi="Calibri" w:cs="Calibri"/>
          </w:rPr>
          <w:t>mean query duration in GWAS-VCF</w:t>
        </w:r>
        <w:r w:rsidR="000B112D" w:rsidRPr="00862AF1">
          <w:rPr>
            <w:rFonts w:ascii="Calibri" w:hAnsi="Calibri" w:cs="Calibri"/>
          </w:rPr>
          <w:t xml:space="preserve"> </w:t>
        </w:r>
      </w:ins>
      <w:r w:rsidR="004D0D2C" w:rsidRPr="00862AF1">
        <w:rPr>
          <w:rFonts w:ascii="Calibri" w:hAnsi="Calibri" w:cs="Calibri"/>
        </w:rPr>
        <w:t>18.04</w:t>
      </w:r>
      <w:r w:rsidR="00FE1456" w:rsidRPr="00862AF1">
        <w:rPr>
          <w:rFonts w:ascii="Calibri" w:hAnsi="Calibri" w:cs="Calibri"/>
        </w:rPr>
        <w:t xml:space="preserve"> seconds [95% CI </w:t>
      </w:r>
      <w:r w:rsidR="008E0FCD" w:rsidRPr="00862AF1">
        <w:rPr>
          <w:rFonts w:ascii="Calibri" w:hAnsi="Calibri" w:cs="Calibri"/>
        </w:rPr>
        <w:t>17.92</w:t>
      </w:r>
      <w:r w:rsidR="00FE1456" w:rsidRPr="00862AF1">
        <w:rPr>
          <w:rFonts w:ascii="Calibri" w:hAnsi="Calibri" w:cs="Calibri"/>
        </w:rPr>
        <w:t xml:space="preserve">, </w:t>
      </w:r>
      <w:r w:rsidR="00D677EB" w:rsidRPr="00862AF1">
        <w:rPr>
          <w:rFonts w:ascii="Calibri" w:hAnsi="Calibri" w:cs="Calibri"/>
        </w:rPr>
        <w:t>18.16</w:t>
      </w:r>
      <w:r w:rsidR="00FE1456" w:rsidRPr="00862AF1">
        <w:rPr>
          <w:rFonts w:ascii="Calibri" w:hAnsi="Calibri" w:cs="Calibri"/>
        </w:rPr>
        <w:t xml:space="preserve">]) </w:t>
      </w:r>
      <w:r w:rsidR="00E22185" w:rsidRPr="00862AF1">
        <w:rPr>
          <w:rFonts w:ascii="Calibri" w:hAnsi="Calibri" w:cs="Calibri"/>
        </w:rPr>
        <w:t xml:space="preserve">GWAS-VCF </w:t>
      </w:r>
      <w:r w:rsidR="00FE1456" w:rsidRPr="00862AF1">
        <w:rPr>
          <w:rFonts w:ascii="Calibri" w:hAnsi="Calibri" w:cs="Calibri"/>
        </w:rPr>
        <w:t xml:space="preserve">could be improved by using </w:t>
      </w:r>
      <w:r w:rsidR="00A8322B" w:rsidRPr="00862AF1">
        <w:rPr>
          <w:rFonts w:ascii="Calibri" w:hAnsi="Calibri" w:cs="Calibri"/>
        </w:rPr>
        <w:t xml:space="preserve">variant </w:t>
      </w:r>
      <w:r w:rsidR="00FE1456" w:rsidRPr="00862AF1">
        <w:rPr>
          <w:rFonts w:ascii="Calibri" w:hAnsi="Calibri" w:cs="Calibri"/>
        </w:rPr>
        <w:t xml:space="preserve">flags </w:t>
      </w:r>
      <w:r w:rsidR="00A8322B" w:rsidRPr="00862AF1">
        <w:rPr>
          <w:rFonts w:ascii="Calibri" w:hAnsi="Calibri" w:cs="Calibri"/>
        </w:rPr>
        <w:t>(i.e. in the INFO fie</w:t>
      </w:r>
      <w:r w:rsidR="00F16285" w:rsidRPr="00862AF1">
        <w:rPr>
          <w:rFonts w:ascii="Calibri" w:hAnsi="Calibri" w:cs="Calibri"/>
        </w:rPr>
        <w:t>l</w:t>
      </w:r>
      <w:r w:rsidR="00A8322B" w:rsidRPr="00862AF1">
        <w:rPr>
          <w:rFonts w:ascii="Calibri" w:hAnsi="Calibri" w:cs="Calibri"/>
        </w:rPr>
        <w:t xml:space="preserve">d) </w:t>
      </w:r>
      <w:r w:rsidR="00FE1456" w:rsidRPr="00862AF1">
        <w:rPr>
          <w:rFonts w:ascii="Calibri" w:hAnsi="Calibri" w:cs="Calibri"/>
        </w:rPr>
        <w:t xml:space="preserve">to highlight </w:t>
      </w:r>
      <w:r w:rsidR="00863D8D" w:rsidRPr="00862AF1">
        <w:rPr>
          <w:rFonts w:ascii="Calibri" w:hAnsi="Calibri" w:cs="Calibri"/>
        </w:rPr>
        <w:t>records</w:t>
      </w:r>
      <w:r w:rsidR="00FE1456" w:rsidRPr="00862AF1">
        <w:rPr>
          <w:rFonts w:ascii="Calibri" w:hAnsi="Calibri" w:cs="Calibri"/>
        </w:rPr>
        <w:t xml:space="preserve"> below prespecified thresholds if the exact value is unimportant. For example, all variants</w:t>
      </w:r>
      <w:r w:rsidR="00E42A33" w:rsidRPr="00862AF1">
        <w:rPr>
          <w:rFonts w:ascii="Calibri" w:hAnsi="Calibri" w:cs="Calibri"/>
        </w:rPr>
        <w:t xml:space="preserve"> below</w:t>
      </w:r>
      <w:r w:rsidR="00FE1456" w:rsidRPr="00862AF1">
        <w:rPr>
          <w:rFonts w:ascii="Calibri" w:hAnsi="Calibri" w:cs="Calibri"/>
        </w:rPr>
        <w:t xml:space="preserve"> genome-wide significance (P</w:t>
      </w:r>
      <w:r w:rsidR="00E42A33" w:rsidRPr="00862AF1">
        <w:rPr>
          <w:rFonts w:ascii="Calibri" w:hAnsi="Calibri" w:cs="Calibri"/>
        </w:rPr>
        <w:t xml:space="preserve"> &lt; </w:t>
      </w:r>
      <w:r w:rsidR="00FE1456" w:rsidRPr="00862AF1">
        <w:rPr>
          <w:rFonts w:ascii="Calibri" w:hAnsi="Calibri" w:cs="Calibri"/>
        </w:rPr>
        <w:t>5e-8) or a more relaxed threshold (e.g. P</w:t>
      </w:r>
      <w:r w:rsidR="00E42A33" w:rsidRPr="00862AF1">
        <w:rPr>
          <w:rFonts w:ascii="Calibri" w:hAnsi="Calibri" w:cs="Calibri"/>
        </w:rPr>
        <w:t xml:space="preserve"> &lt; </w:t>
      </w:r>
      <w:r w:rsidR="00FE1456" w:rsidRPr="00862AF1">
        <w:rPr>
          <w:rFonts w:ascii="Calibri" w:hAnsi="Calibri" w:cs="Calibri"/>
        </w:rPr>
        <w:t xml:space="preserve">5e-5). </w:t>
      </w:r>
      <w:del w:id="124" w:author="Matt Lyon" w:date="2020-04-21T11:32:00Z">
        <w:r w:rsidR="00FE1456" w:rsidRPr="00862AF1" w:rsidDel="005A3092">
          <w:rPr>
            <w:rFonts w:ascii="Calibri" w:hAnsi="Calibri" w:cs="Calibri"/>
          </w:rPr>
          <w:delText xml:space="preserve">Alternatively, </w:delText>
        </w:r>
        <w:r w:rsidR="008F4B76" w:rsidRPr="00862AF1" w:rsidDel="005A3092">
          <w:rPr>
            <w:rFonts w:ascii="Calibri" w:hAnsi="Calibri" w:cs="Calibri"/>
          </w:rPr>
          <w:delText xml:space="preserve">GWAS-VCF </w:delText>
        </w:r>
        <w:r w:rsidR="00FE1456" w:rsidRPr="00862AF1" w:rsidDel="005A3092">
          <w:rPr>
            <w:rFonts w:ascii="Calibri" w:hAnsi="Calibri" w:cs="Calibri"/>
          </w:rPr>
          <w:delText xml:space="preserve">files could be read entirely into memory </w:delText>
        </w:r>
        <w:r w:rsidR="00BF7744" w:rsidRPr="00862AF1" w:rsidDel="005A3092">
          <w:rPr>
            <w:rFonts w:ascii="Calibri" w:hAnsi="Calibri" w:cs="Calibri"/>
          </w:rPr>
          <w:delText>(</w:delText>
        </w:r>
        <w:r w:rsidR="00FE1456" w:rsidRPr="00862AF1" w:rsidDel="005A3092">
          <w:rPr>
            <w:rFonts w:ascii="Calibri" w:hAnsi="Calibri" w:cs="Calibri"/>
          </w:rPr>
          <w:delText>if possible</w:delText>
        </w:r>
        <w:r w:rsidR="00BF7744" w:rsidRPr="00862AF1" w:rsidDel="005A3092">
          <w:rPr>
            <w:rFonts w:ascii="Calibri" w:hAnsi="Calibri" w:cs="Calibri"/>
          </w:rPr>
          <w:delText xml:space="preserve">) </w:delText>
        </w:r>
        <w:r w:rsidR="00FE1456" w:rsidRPr="00862AF1" w:rsidDel="005A3092">
          <w:rPr>
            <w:rFonts w:ascii="Calibri" w:hAnsi="Calibri" w:cs="Calibri"/>
          </w:rPr>
          <w:delText xml:space="preserve">or loaded into a dedicated database </w:delText>
        </w:r>
        <w:r w:rsidR="00F75AB1" w:rsidRPr="00862AF1" w:rsidDel="005A3092">
          <w:rPr>
            <w:rFonts w:ascii="Calibri" w:hAnsi="Calibri" w:cs="Calibri"/>
          </w:rPr>
          <w:delText>as</w:delText>
        </w:r>
        <w:r w:rsidR="002E3BBB" w:rsidRPr="00862AF1" w:rsidDel="005A3092">
          <w:rPr>
            <w:rFonts w:ascii="Calibri" w:hAnsi="Calibri" w:cs="Calibri"/>
          </w:rPr>
          <w:delText xml:space="preserve"> a file (e.g., </w:delText>
        </w:r>
        <w:r w:rsidR="002E3BBB" w:rsidRPr="00862AF1" w:rsidDel="005A3092">
          <w:rPr>
            <w:rFonts w:ascii="Calibri" w:eastAsiaTheme="minorHAnsi" w:hAnsi="Calibri" w:cs="Calibri"/>
          </w:rPr>
          <w:delText>SeqArray GDS</w:delText>
        </w:r>
        <w:r w:rsidR="002E3BBB" w:rsidRPr="00862AF1" w:rsidDel="005A3092">
          <w:rPr>
            <w:rFonts w:ascii="Calibri" w:hAnsi="Calibri" w:cs="Calibri"/>
          </w:rPr>
          <w:delText xml:space="preserve">) or online (e.g., </w:delText>
        </w:r>
        <w:r w:rsidR="00FE1456" w:rsidRPr="00862AF1" w:rsidDel="005A3092">
          <w:rPr>
            <w:rFonts w:ascii="Calibri" w:hAnsi="Calibri" w:cs="Calibri"/>
          </w:rPr>
          <w:delText xml:space="preserve">GenomicsDB </w:delText>
        </w:r>
        <w:r w:rsidR="00FE1456" w:rsidRPr="00862AF1" w:rsidDel="005A3092">
          <w:rPr>
            <w:rFonts w:ascii="Calibri" w:hAnsi="Calibri" w:cs="Calibri"/>
          </w:rPr>
          <w:fldChar w:fldCharType="begin" w:fldLock="1"/>
        </w:r>
        <w:r w:rsidR="004B6ED4" w:rsidDel="005A3092">
          <w:rPr>
            <w:rFonts w:ascii="Calibri" w:hAnsi="Calibri" w:cs="Calibri"/>
          </w:rPr>
          <w:del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22&lt;/sup&gt;","plainTextFormattedCitation":"22","previouslyFormattedCitation":"&lt;sup&gt;21&lt;/sup&gt;"},"properties":{"noteIndex":0},"schema":"https://github.com/citation-style-language/schema/raw/master/csl-citation.json"}</w:delInstrText>
        </w:r>
        <w:r w:rsidR="00FE1456" w:rsidRPr="00862AF1" w:rsidDel="005A3092">
          <w:rPr>
            <w:rFonts w:ascii="Calibri" w:hAnsi="Calibri" w:cs="Calibri"/>
          </w:rPr>
          <w:fldChar w:fldCharType="separate"/>
        </w:r>
        <w:r w:rsidR="004B6ED4" w:rsidRPr="004B6ED4" w:rsidDel="005A3092">
          <w:rPr>
            <w:rFonts w:ascii="Calibri" w:hAnsi="Calibri" w:cs="Calibri"/>
            <w:noProof/>
            <w:vertAlign w:val="superscript"/>
          </w:rPr>
          <w:delText>22</w:delText>
        </w:r>
        <w:r w:rsidR="00FE1456" w:rsidRPr="00862AF1" w:rsidDel="005A3092">
          <w:rPr>
            <w:rFonts w:ascii="Calibri" w:hAnsi="Calibri" w:cs="Calibri"/>
          </w:rPr>
          <w:fldChar w:fldCharType="end"/>
        </w:r>
        <w:r w:rsidR="002E3BBB" w:rsidRPr="00862AF1" w:rsidDel="005A3092">
          <w:rPr>
            <w:rFonts w:ascii="Calibri" w:hAnsi="Calibri" w:cs="Calibri"/>
          </w:rPr>
          <w:delText xml:space="preserve">) </w:delText>
        </w:r>
        <w:r w:rsidR="00FE1456" w:rsidRPr="00862AF1" w:rsidDel="005A3092">
          <w:rPr>
            <w:rFonts w:ascii="Calibri" w:hAnsi="Calibri" w:cs="Calibri"/>
          </w:rPr>
          <w:delText>which might offer better query performance.</w:delText>
        </w:r>
      </w:del>
    </w:p>
    <w:p w14:paraId="70B60E10" w14:textId="77777777" w:rsidR="009C6661" w:rsidRPr="00862AF1" w:rsidRDefault="009C6661" w:rsidP="00835D88">
      <w:pPr>
        <w:rPr>
          <w:rFonts w:ascii="Calibri" w:hAnsi="Calibri" w:cs="Calibri"/>
        </w:rPr>
      </w:pPr>
    </w:p>
    <w:p w14:paraId="2828B348" w14:textId="0F45327F" w:rsidR="006130A0" w:rsidRPr="00862AF1" w:rsidRDefault="00835D88" w:rsidP="00835D88">
      <w:pPr>
        <w:rPr>
          <w:rFonts w:ascii="Calibri" w:hAnsi="Calibri" w:cs="Calibri"/>
        </w:rPr>
      </w:pPr>
      <w:r w:rsidRPr="00862AF1">
        <w:rPr>
          <w:rFonts w:ascii="Calibri" w:hAnsi="Calibri" w:cs="Calibri"/>
        </w:rPr>
        <w:t xml:space="preserve">To automate </w:t>
      </w:r>
      <w:r w:rsidR="00205023" w:rsidRPr="00862AF1">
        <w:rPr>
          <w:rFonts w:ascii="Calibri" w:hAnsi="Calibri" w:cs="Calibri"/>
        </w:rPr>
        <w:t xml:space="preserve">the conversion of </w:t>
      </w:r>
      <w:r w:rsidR="00A71ABF" w:rsidRPr="00862AF1">
        <w:rPr>
          <w:rFonts w:ascii="Calibri" w:hAnsi="Calibri" w:cs="Calibri"/>
        </w:rPr>
        <w:t xml:space="preserve">existing </w:t>
      </w:r>
      <w:r w:rsidRPr="00862AF1">
        <w:rPr>
          <w:rFonts w:ascii="Calibri" w:hAnsi="Calibri" w:cs="Calibri"/>
        </w:rPr>
        <w:t>summary statistics</w:t>
      </w:r>
      <w:r w:rsidR="00A71ABF" w:rsidRPr="00862AF1">
        <w:rPr>
          <w:rFonts w:ascii="Calibri" w:hAnsi="Calibri" w:cs="Calibri"/>
        </w:rPr>
        <w:t xml:space="preserve"> files</w:t>
      </w:r>
      <w:r w:rsidRPr="00862AF1">
        <w:rPr>
          <w:rFonts w:ascii="Calibri" w:hAnsi="Calibri" w:cs="Calibri"/>
        </w:rPr>
        <w:t xml:space="preserve"> to </w:t>
      </w:r>
      <w:r w:rsidR="00205023" w:rsidRPr="00862AF1">
        <w:rPr>
          <w:rFonts w:ascii="Calibri" w:hAnsi="Calibri" w:cs="Calibri"/>
        </w:rPr>
        <w:t>the GWAS-</w:t>
      </w:r>
      <w:r w:rsidRPr="00862AF1">
        <w:rPr>
          <w:rFonts w:ascii="Calibri" w:hAnsi="Calibri" w:cs="Calibri"/>
        </w:rPr>
        <w:t>VCF</w:t>
      </w:r>
      <w:r w:rsidR="00205023" w:rsidRPr="00862AF1">
        <w:rPr>
          <w:rFonts w:ascii="Calibri" w:hAnsi="Calibri" w:cs="Calibri"/>
        </w:rPr>
        <w:t xml:space="preserve"> format</w:t>
      </w:r>
      <w:r w:rsidRPr="00862AF1">
        <w:rPr>
          <w:rFonts w:ascii="Calibri" w:hAnsi="Calibri" w:cs="Calibri"/>
        </w:rPr>
        <w:t xml:space="preserve">, we developed open-source Python3 software (Gwas2VCF; Table 2). </w:t>
      </w:r>
      <w:r w:rsidR="001137B4" w:rsidRPr="00862AF1">
        <w:rPr>
          <w:rFonts w:ascii="Calibri" w:hAnsi="Calibri" w:cs="Calibri"/>
        </w:rPr>
        <w:t>T</w:t>
      </w:r>
      <w:r w:rsidRPr="00862AF1">
        <w:rPr>
          <w:rFonts w:ascii="Calibri" w:hAnsi="Calibri" w:cs="Calibri"/>
        </w:rPr>
        <w:t>he application reads in metadata and variant-trait association</w:t>
      </w:r>
      <w:r w:rsidR="00A71ABF" w:rsidRPr="00862AF1">
        <w:rPr>
          <w:rFonts w:ascii="Calibri" w:hAnsi="Calibri" w:cs="Calibri"/>
        </w:rPr>
        <w:t xml:space="preserve"> data</w:t>
      </w:r>
      <w:r w:rsidRPr="00862AF1">
        <w:rPr>
          <w:rFonts w:ascii="Calibri" w:hAnsi="Calibri" w:cs="Calibri"/>
        </w:rPr>
        <w:t xml:space="preserve"> using a user-defined schema. </w:t>
      </w:r>
      <w:r w:rsidR="00265E51" w:rsidRPr="00862AF1">
        <w:rPr>
          <w:rFonts w:ascii="Calibri" w:hAnsi="Calibri" w:cs="Calibri"/>
        </w:rPr>
        <w:t xml:space="preserve">During processing, </w:t>
      </w:r>
      <w:r w:rsidR="005004A9" w:rsidRPr="00862AF1">
        <w:rPr>
          <w:rFonts w:ascii="Calibri" w:hAnsi="Calibri" w:cs="Calibri"/>
        </w:rPr>
        <w:t xml:space="preserve">variants </w:t>
      </w:r>
      <w:r w:rsidR="006A3734" w:rsidRPr="00862AF1">
        <w:rPr>
          <w:rFonts w:ascii="Calibri" w:hAnsi="Calibri" w:cs="Calibri"/>
        </w:rPr>
        <w:t xml:space="preserve">are </w:t>
      </w:r>
      <w:r w:rsidR="00D03CAE" w:rsidRPr="00862AF1">
        <w:rPr>
          <w:rFonts w:ascii="Calibri" w:hAnsi="Calibri" w:cs="Calibri"/>
        </w:rPr>
        <w:t>harmonised</w:t>
      </w:r>
      <w:r w:rsidR="006A3734" w:rsidRPr="00862AF1">
        <w:rPr>
          <w:rFonts w:ascii="Calibri" w:hAnsi="Calibri" w:cs="Calibri"/>
        </w:rPr>
        <w:t xml:space="preserve"> using a supplied reference genome file to ensure the non-effect allele matches the reference </w:t>
      </w:r>
      <w:r w:rsidR="0020345D" w:rsidRPr="00862AF1">
        <w:rPr>
          <w:rFonts w:ascii="Calibri" w:hAnsi="Calibri" w:cs="Calibri"/>
        </w:rPr>
        <w:t xml:space="preserve">sequence </w:t>
      </w:r>
      <w:r w:rsidR="00C75BDD" w:rsidRPr="00862AF1">
        <w:rPr>
          <w:rFonts w:ascii="Calibri" w:hAnsi="Calibri" w:cs="Calibri"/>
        </w:rPr>
        <w:t>enabl</w:t>
      </w:r>
      <w:r w:rsidR="000A15D3" w:rsidRPr="00862AF1">
        <w:rPr>
          <w:rFonts w:ascii="Calibri" w:hAnsi="Calibri" w:cs="Calibri"/>
        </w:rPr>
        <w:t>ing</w:t>
      </w:r>
      <w:r w:rsidR="00C75BDD" w:rsidRPr="00862AF1">
        <w:rPr>
          <w:rFonts w:ascii="Calibri" w:hAnsi="Calibri" w:cs="Calibri"/>
        </w:rPr>
        <w:t xml:space="preserve"> </w:t>
      </w:r>
      <w:r w:rsidR="008054DD" w:rsidRPr="00862AF1">
        <w:rPr>
          <w:rFonts w:ascii="Calibri" w:hAnsi="Calibri" w:cs="Calibri"/>
        </w:rPr>
        <w:t>consisten</w:t>
      </w:r>
      <w:r w:rsidR="007B4E7E" w:rsidRPr="00862AF1">
        <w:rPr>
          <w:rFonts w:ascii="Calibri" w:hAnsi="Calibri" w:cs="Calibri"/>
        </w:rPr>
        <w:t>t</w:t>
      </w:r>
      <w:r w:rsidR="008054DD" w:rsidRPr="00862AF1">
        <w:rPr>
          <w:rFonts w:ascii="Calibri" w:hAnsi="Calibri" w:cs="Calibri"/>
        </w:rPr>
        <w:t xml:space="preserve"> </w:t>
      </w:r>
      <w:r w:rsidR="00A71ABF" w:rsidRPr="00862AF1">
        <w:rPr>
          <w:rFonts w:ascii="Calibri" w:hAnsi="Calibri" w:cs="Calibri"/>
        </w:rPr>
        <w:t>directionality of allelic effects across studies</w:t>
      </w:r>
      <w:r w:rsidR="006A3734" w:rsidRPr="00862AF1">
        <w:rPr>
          <w:rFonts w:ascii="Calibri" w:hAnsi="Calibri" w:cs="Calibri"/>
        </w:rPr>
        <w:t>.</w:t>
      </w:r>
      <w:r w:rsidR="008054DD" w:rsidRPr="00862AF1">
        <w:rPr>
          <w:rFonts w:ascii="Calibri" w:hAnsi="Calibri" w:cs="Calibri"/>
        </w:rPr>
        <w:t xml:space="preserve"> </w:t>
      </w:r>
      <w:r w:rsidRPr="00862AF1">
        <w:rPr>
          <w:rFonts w:ascii="Calibri" w:hAnsi="Calibri" w:cs="Calibri"/>
        </w:rPr>
        <w:t xml:space="preserve">Insertion-deletion variants are left-aligned and trimmed </w:t>
      </w:r>
      <w:r w:rsidR="00B03827" w:rsidRPr="00862AF1">
        <w:rPr>
          <w:rFonts w:ascii="Calibri" w:hAnsi="Calibri" w:cs="Calibri"/>
        </w:rPr>
        <w:t>for</w:t>
      </w:r>
      <w:r w:rsidRPr="00862AF1">
        <w:rPr>
          <w:rFonts w:ascii="Calibri" w:hAnsi="Calibri" w:cs="Calibri"/>
        </w:rPr>
        <w:t xml:space="preserve"> consistent representation. Finally, </w:t>
      </w:r>
      <w:r w:rsidR="00646FC7" w:rsidRPr="00862AF1">
        <w:rPr>
          <w:rFonts w:ascii="Calibri" w:hAnsi="Calibri" w:cs="Calibri"/>
        </w:rPr>
        <w:t>the</w:t>
      </w:r>
      <w:r w:rsidRPr="00862AF1">
        <w:rPr>
          <w:rFonts w:ascii="Calibri" w:hAnsi="Calibri" w:cs="Calibri"/>
        </w:rPr>
        <w:t xml:space="preserve"> VCF </w:t>
      </w:r>
      <w:r w:rsidR="00646FC7" w:rsidRPr="00862AF1">
        <w:rPr>
          <w:rFonts w:ascii="Calibri" w:hAnsi="Calibri" w:cs="Calibri"/>
        </w:rPr>
        <w:t xml:space="preserve">is </w:t>
      </w:r>
      <w:r w:rsidRPr="00862AF1">
        <w:rPr>
          <w:rFonts w:ascii="Calibri" w:hAnsi="Calibri" w:cs="Calibri"/>
        </w:rPr>
        <w:t xml:space="preserve">indexed using </w:t>
      </w:r>
      <w:proofErr w:type="spellStart"/>
      <w:r w:rsidRPr="00862AF1">
        <w:rPr>
          <w:rFonts w:ascii="Calibri" w:hAnsi="Calibri" w:cs="Calibri"/>
        </w:rPr>
        <w:t>tabix</w:t>
      </w:r>
      <w:proofErr w:type="spellEnd"/>
      <w:r w:rsidRPr="00862AF1">
        <w:rPr>
          <w:rFonts w:ascii="Calibri" w:hAnsi="Calibri" w:cs="Calibri"/>
        </w:rPr>
        <w:t xml:space="preserve"> </w:t>
      </w:r>
      <w:r w:rsidRPr="00862AF1">
        <w:rPr>
          <w:rFonts w:ascii="Calibri" w:hAnsi="Calibri" w:cs="Calibri"/>
        </w:rPr>
        <w:fldChar w:fldCharType="begin" w:fldLock="1"/>
      </w:r>
      <w:r w:rsidR="004B6ED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rPr>
        <w:fldChar w:fldCharType="separate"/>
      </w:r>
      <w:r w:rsidR="00B61727" w:rsidRPr="00B61727">
        <w:rPr>
          <w:rFonts w:ascii="Calibri" w:hAnsi="Calibri" w:cs="Calibri"/>
          <w:noProof/>
          <w:vertAlign w:val="superscript"/>
        </w:rPr>
        <w:t>20</w:t>
      </w:r>
      <w:r w:rsidRPr="00862AF1">
        <w:rPr>
          <w:rFonts w:ascii="Calibri" w:hAnsi="Calibri" w:cs="Calibri"/>
        </w:rPr>
        <w:fldChar w:fldCharType="end"/>
      </w:r>
      <w:r w:rsidRPr="00862AF1">
        <w:rPr>
          <w:rFonts w:ascii="Calibri" w:hAnsi="Calibri" w:cs="Calibri"/>
        </w:rPr>
        <w:t xml:space="preserve"> </w:t>
      </w:r>
      <w:r w:rsidR="00CD2F80" w:rsidRPr="00862AF1">
        <w:rPr>
          <w:rFonts w:ascii="Calibri" w:hAnsi="Calibri" w:cs="Calibri"/>
        </w:rPr>
        <w:t>and</w:t>
      </w:r>
      <w:r w:rsidRPr="00862AF1">
        <w:rPr>
          <w:rFonts w:ascii="Calibri" w:hAnsi="Calibri" w:cs="Calibri"/>
        </w:rPr>
        <w:t xml:space="preserve"> </w:t>
      </w:r>
      <w:proofErr w:type="spellStart"/>
      <w:r w:rsidRPr="00862AF1">
        <w:rPr>
          <w:rFonts w:ascii="Calibri" w:hAnsi="Calibri" w:cs="Calibri"/>
        </w:rPr>
        <w:t>rsidx</w:t>
      </w:r>
      <w:proofErr w:type="spellEnd"/>
      <w:r w:rsidRPr="00862AF1">
        <w:rPr>
          <w:rFonts w:ascii="Calibri" w:hAnsi="Calibri" w:cs="Calibri"/>
        </w:rPr>
        <w:t xml:space="preserve"> </w:t>
      </w:r>
      <w:r w:rsidRPr="00862AF1">
        <w:rPr>
          <w:rFonts w:ascii="Calibri" w:hAnsi="Calibri" w:cs="Calibri"/>
        </w:rPr>
        <w:fldChar w:fldCharType="begin" w:fldLock="1"/>
      </w:r>
      <w:r w:rsidR="00C52D83">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22&lt;/sup&gt;","plainTextFormattedCitation":"22","previouslyFormattedCitation":"&lt;sup&gt;21&lt;/sup&gt;"},"properties":{"noteIndex":0},"schema":"https://github.com/citation-style-language/schema/raw/master/csl-citation.json"}</w:instrText>
      </w:r>
      <w:r w:rsidRPr="00862AF1">
        <w:rPr>
          <w:rFonts w:ascii="Calibri" w:hAnsi="Calibri" w:cs="Calibri"/>
        </w:rPr>
        <w:fldChar w:fldCharType="separate"/>
      </w:r>
      <w:r w:rsidR="00C52D83" w:rsidRPr="00C52D83">
        <w:rPr>
          <w:rFonts w:ascii="Calibri" w:hAnsi="Calibri" w:cs="Calibri"/>
          <w:noProof/>
          <w:vertAlign w:val="superscript"/>
        </w:rPr>
        <w:t>22</w:t>
      </w:r>
      <w:r w:rsidRPr="00862AF1">
        <w:rPr>
          <w:rFonts w:ascii="Calibri" w:hAnsi="Calibri" w:cs="Calibri"/>
        </w:rPr>
        <w:fldChar w:fldCharType="end"/>
      </w:r>
      <w:r w:rsidRPr="00862AF1">
        <w:rPr>
          <w:rFonts w:ascii="Calibri" w:hAnsi="Calibri" w:cs="Calibri"/>
        </w:rPr>
        <w:t xml:space="preserve"> </w:t>
      </w:r>
      <w:r w:rsidR="0013528E" w:rsidRPr="00862AF1">
        <w:rPr>
          <w:rFonts w:ascii="Calibri" w:hAnsi="Calibri" w:cs="Calibri"/>
        </w:rPr>
        <w:t xml:space="preserve">which </w:t>
      </w:r>
      <w:r w:rsidRPr="00862AF1">
        <w:rPr>
          <w:rFonts w:ascii="Calibri" w:hAnsi="Calibri" w:cs="Calibri"/>
        </w:rPr>
        <w:t>enabl</w:t>
      </w:r>
      <w:r w:rsidR="0013528E" w:rsidRPr="00862AF1">
        <w:rPr>
          <w:rFonts w:ascii="Calibri" w:hAnsi="Calibri" w:cs="Calibri"/>
        </w:rPr>
        <w:t>e</w:t>
      </w:r>
      <w:r w:rsidRPr="00862AF1">
        <w:rPr>
          <w:rFonts w:ascii="Calibri" w:hAnsi="Calibri" w:cs="Calibri"/>
        </w:rPr>
        <w:t xml:space="preserve"> rapid queries by genomic position and </w:t>
      </w:r>
      <w:commentRangeStart w:id="125"/>
      <w:commentRangeStart w:id="126"/>
      <w:del w:id="127" w:author="Matt Lyon" w:date="2020-04-21T11:45:00Z">
        <w:r w:rsidR="00A71ABF" w:rsidRPr="00862AF1" w:rsidDel="00572E60">
          <w:rPr>
            <w:rFonts w:ascii="Calibri" w:hAnsi="Calibri" w:cs="Calibri"/>
          </w:rPr>
          <w:delText>v</w:delText>
        </w:r>
      </w:del>
      <w:proofErr w:type="spellStart"/>
      <w:ins w:id="128" w:author="Matt Lyon" w:date="2020-04-21T11:44:00Z">
        <w:r w:rsidR="00572E60">
          <w:rPr>
            <w:rFonts w:ascii="Calibri" w:hAnsi="Calibri" w:cs="Calibri"/>
          </w:rPr>
          <w:t>rsid</w:t>
        </w:r>
        <w:proofErr w:type="spellEnd"/>
        <w:r w:rsidR="00572E60">
          <w:rPr>
            <w:rFonts w:ascii="Calibri" w:hAnsi="Calibri" w:cs="Calibri"/>
          </w:rPr>
          <w:t xml:space="preserve"> </w:t>
        </w:r>
      </w:ins>
      <w:del w:id="129" w:author="Matt Lyon" w:date="2020-04-21T11:44:00Z">
        <w:r w:rsidR="00A71ABF" w:rsidRPr="00862AF1" w:rsidDel="00572E60">
          <w:rPr>
            <w:rFonts w:ascii="Calibri" w:hAnsi="Calibri" w:cs="Calibri"/>
          </w:rPr>
          <w:delText>ariant</w:delText>
        </w:r>
        <w:commentRangeEnd w:id="125"/>
        <w:r w:rsidR="00A71ABF" w:rsidRPr="00862AF1" w:rsidDel="00572E60">
          <w:rPr>
            <w:rStyle w:val="CommentReference"/>
            <w:rFonts w:asciiTheme="minorHAnsi" w:eastAsiaTheme="minorHAnsi" w:hAnsiTheme="minorHAnsi" w:cstheme="minorBidi"/>
          </w:rPr>
          <w:commentReference w:id="125"/>
        </w:r>
        <w:commentRangeEnd w:id="126"/>
        <w:r w:rsidR="0080653B" w:rsidDel="00572E60">
          <w:rPr>
            <w:rStyle w:val="CommentReference"/>
            <w:rFonts w:asciiTheme="minorHAnsi" w:eastAsiaTheme="minorHAnsi" w:hAnsiTheme="minorHAnsi" w:cstheme="minorBidi"/>
          </w:rPr>
          <w:commentReference w:id="126"/>
        </w:r>
        <w:r w:rsidR="00A71ABF" w:rsidRPr="00862AF1" w:rsidDel="00572E60">
          <w:rPr>
            <w:rFonts w:ascii="Calibri" w:hAnsi="Calibri" w:cs="Calibri"/>
          </w:rPr>
          <w:delText xml:space="preserve"> </w:delText>
        </w:r>
        <w:r w:rsidRPr="00862AF1" w:rsidDel="00572E60">
          <w:rPr>
            <w:rFonts w:ascii="Calibri" w:hAnsi="Calibri" w:cs="Calibri"/>
          </w:rPr>
          <w:delText>identifier</w:delText>
        </w:r>
      </w:del>
      <w:r w:rsidRPr="00862AF1">
        <w:rPr>
          <w:rFonts w:ascii="Calibri" w:hAnsi="Calibri" w:cs="Calibri"/>
        </w:rPr>
        <w:t>, respectively. We have</w:t>
      </w:r>
      <w:r w:rsidR="002D56D6" w:rsidRPr="00862AF1">
        <w:rPr>
          <w:rFonts w:ascii="Calibri" w:hAnsi="Calibri" w:cs="Calibri"/>
        </w:rPr>
        <w:t xml:space="preserve"> developed</w:t>
      </w:r>
      <w:r w:rsidRPr="00862AF1">
        <w:rPr>
          <w:rFonts w:ascii="Calibri" w:hAnsi="Calibri" w:cs="Calibri"/>
        </w:rPr>
        <w:t xml:space="preserve"> </w:t>
      </w:r>
      <w:r w:rsidR="00EE1FF0" w:rsidRPr="00862AF1">
        <w:rPr>
          <w:rFonts w:ascii="Calibri" w:hAnsi="Calibri" w:cs="Calibri"/>
        </w:rPr>
        <w:t>a freely available</w:t>
      </w:r>
      <w:r w:rsidRPr="00862AF1">
        <w:rPr>
          <w:rFonts w:ascii="Calibri" w:hAnsi="Calibri" w:cs="Calibri"/>
        </w:rPr>
        <w:t xml:space="preserve"> web application providing a user-friendly interface for this implementation</w:t>
      </w:r>
      <w:r w:rsidR="00621903" w:rsidRPr="00862AF1">
        <w:rPr>
          <w:rFonts w:ascii="Calibri" w:hAnsi="Calibri" w:cs="Calibri"/>
        </w:rPr>
        <w:t xml:space="preserve"> and encourage other centres to deploy their own instance </w:t>
      </w:r>
      <w:r w:rsidRPr="00862AF1">
        <w:rPr>
          <w:rFonts w:ascii="Calibri" w:hAnsi="Calibri" w:cs="Calibri"/>
        </w:rPr>
        <w:t>(Table 2).</w:t>
      </w:r>
    </w:p>
    <w:p w14:paraId="3057B1EC" w14:textId="77777777" w:rsidR="00DC7455" w:rsidRPr="00862AF1" w:rsidRDefault="00DC7455" w:rsidP="00835D88">
      <w:pPr>
        <w:rPr>
          <w:rFonts w:ascii="Calibri" w:hAnsi="Calibri" w:cs="Calibri"/>
        </w:rPr>
      </w:pPr>
    </w:p>
    <w:p w14:paraId="40FB3542" w14:textId="3B0B6A60" w:rsidR="00835D88" w:rsidRPr="00862AF1" w:rsidRDefault="006130A0" w:rsidP="001F38CC">
      <w:pPr>
        <w:rPr>
          <w:rFonts w:ascii="Calibri" w:hAnsi="Calibri" w:cs="Calibri"/>
        </w:rPr>
      </w:pPr>
      <w:r w:rsidRPr="00862AF1">
        <w:rPr>
          <w:rFonts w:ascii="Calibri" w:hAnsi="Calibri" w:cs="Calibri"/>
        </w:rPr>
        <w:t xml:space="preserve">Once </w:t>
      </w:r>
      <w:r w:rsidR="00D925DD" w:rsidRPr="00862AF1">
        <w:rPr>
          <w:rFonts w:ascii="Calibri" w:hAnsi="Calibri" w:cs="Calibri"/>
        </w:rPr>
        <w:t xml:space="preserve">stored in a </w:t>
      </w:r>
      <w:r w:rsidR="00F45B9E" w:rsidRPr="00862AF1">
        <w:rPr>
          <w:rFonts w:ascii="Calibri" w:hAnsi="Calibri" w:cs="Calibri"/>
        </w:rPr>
        <w:t>GWAS-</w:t>
      </w:r>
      <w:r w:rsidRPr="00862AF1">
        <w:rPr>
          <w:rFonts w:ascii="Calibri" w:hAnsi="Calibri" w:cs="Calibri"/>
        </w:rPr>
        <w:t>VCF</w:t>
      </w:r>
      <w:r w:rsidR="00D925DD" w:rsidRPr="00862AF1">
        <w:rPr>
          <w:rFonts w:ascii="Calibri" w:hAnsi="Calibri" w:cs="Calibri"/>
        </w:rPr>
        <w:t xml:space="preserve"> file</w:t>
      </w:r>
      <w:r w:rsidRPr="00862AF1">
        <w:rPr>
          <w:rFonts w:ascii="Calibri" w:hAnsi="Calibri" w:cs="Calibri"/>
        </w:rPr>
        <w:t>, summary statistics can</w:t>
      </w:r>
      <w:r w:rsidR="000A51EE" w:rsidRPr="00862AF1">
        <w:rPr>
          <w:rFonts w:ascii="Calibri" w:hAnsi="Calibri" w:cs="Calibri"/>
        </w:rPr>
        <w:t xml:space="preserve"> be</w:t>
      </w:r>
      <w:r w:rsidRPr="00862AF1">
        <w:rPr>
          <w:rFonts w:ascii="Calibri" w:hAnsi="Calibri" w:cs="Calibri"/>
        </w:rPr>
        <w:t xml:space="preserve"> read </w:t>
      </w:r>
      <w:r w:rsidR="00D41FBA" w:rsidRPr="00862AF1">
        <w:rPr>
          <w:rFonts w:ascii="Calibri" w:hAnsi="Calibri" w:cs="Calibri"/>
        </w:rPr>
        <w:t xml:space="preserve">and queried using </w:t>
      </w:r>
      <w:r w:rsidRPr="00862AF1">
        <w:rPr>
          <w:rFonts w:ascii="Calibri" w:hAnsi="Calibri" w:cs="Calibri"/>
        </w:rPr>
        <w:t xml:space="preserve">R or Python programming languages </w:t>
      </w:r>
      <w:r w:rsidR="00D41FBA" w:rsidRPr="00862AF1">
        <w:rPr>
          <w:rFonts w:ascii="Calibri" w:hAnsi="Calibri" w:cs="Calibri"/>
        </w:rPr>
        <w:t>with</w:t>
      </w:r>
      <w:r w:rsidRPr="00862AF1">
        <w:rPr>
          <w:rFonts w:ascii="Calibri" w:hAnsi="Calibri" w:cs="Calibri"/>
        </w:rPr>
        <w:t xml:space="preserve"> our open-source libraries (Table 2)</w:t>
      </w:r>
      <w:r w:rsidR="00904077" w:rsidRPr="00862AF1">
        <w:rPr>
          <w:rFonts w:ascii="Calibri" w:hAnsi="Calibri" w:cs="Calibri"/>
        </w:rPr>
        <w:t xml:space="preserve"> or from the command line using for example: </w:t>
      </w:r>
      <w:proofErr w:type="spellStart"/>
      <w:r w:rsidR="00904077" w:rsidRPr="00862AF1">
        <w:rPr>
          <w:rFonts w:ascii="Calibri" w:hAnsi="Calibri" w:cs="Calibri"/>
        </w:rPr>
        <w:t>bcftools</w:t>
      </w:r>
      <w:proofErr w:type="spellEnd"/>
      <w:r w:rsidR="00904077" w:rsidRPr="00862AF1">
        <w:rPr>
          <w:rFonts w:ascii="Calibri" w:hAnsi="Calibri" w:cs="Calibri"/>
        </w:rPr>
        <w:t xml:space="preserve"> </w:t>
      </w:r>
      <w:r w:rsidR="00904077" w:rsidRPr="00862AF1">
        <w:rPr>
          <w:rFonts w:ascii="Calibri" w:hAnsi="Calibri" w:cs="Calibri"/>
        </w:rPr>
        <w:fldChar w:fldCharType="begin" w:fldLock="1"/>
      </w:r>
      <w:r w:rsidR="004B6ED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00904077" w:rsidRPr="00862AF1">
        <w:rPr>
          <w:rFonts w:ascii="Calibri" w:hAnsi="Calibri" w:cs="Calibri"/>
        </w:rPr>
        <w:fldChar w:fldCharType="separate"/>
      </w:r>
      <w:r w:rsidR="00B61727" w:rsidRPr="00B61727">
        <w:rPr>
          <w:rFonts w:ascii="Calibri" w:hAnsi="Calibri" w:cs="Calibri"/>
          <w:noProof/>
          <w:vertAlign w:val="superscript"/>
        </w:rPr>
        <w:t>20</w:t>
      </w:r>
      <w:r w:rsidR="00904077" w:rsidRPr="00862AF1">
        <w:rPr>
          <w:rFonts w:ascii="Calibri" w:hAnsi="Calibri" w:cs="Calibri"/>
        </w:rPr>
        <w:fldChar w:fldCharType="end"/>
      </w:r>
      <w:r w:rsidR="00904077" w:rsidRPr="00862AF1">
        <w:rPr>
          <w:rFonts w:ascii="Calibri" w:hAnsi="Calibri" w:cs="Calibri"/>
        </w:rPr>
        <w:t xml:space="preserve">, GATK </w:t>
      </w:r>
      <w:r w:rsidR="00904077" w:rsidRPr="00862AF1">
        <w:rPr>
          <w:rFonts w:ascii="Calibri" w:hAnsi="Calibri" w:cs="Calibri"/>
        </w:rPr>
        <w:fldChar w:fldCharType="begin" w:fldLock="1"/>
      </w:r>
      <w:r w:rsidR="00C52D83">
        <w:rPr>
          <w:rFonts w:ascii="Calibri" w:hAnsi="Calibri" w:cs="Calibri"/>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21&lt;/sup&gt;","plainTextFormattedCitation":"21","previouslyFormattedCitation":"&lt;sup&gt;22&lt;/sup&gt;"},"properties":{"noteIndex":0},"schema":"https://github.com/citation-style-language/schema/raw/master/csl-citation.json"}</w:instrText>
      </w:r>
      <w:r w:rsidR="00904077" w:rsidRPr="00862AF1">
        <w:rPr>
          <w:rFonts w:ascii="Calibri" w:hAnsi="Calibri" w:cs="Calibri"/>
        </w:rPr>
        <w:fldChar w:fldCharType="separate"/>
      </w:r>
      <w:r w:rsidR="00C52D83" w:rsidRPr="00C52D83">
        <w:rPr>
          <w:rFonts w:ascii="Calibri" w:hAnsi="Calibri" w:cs="Calibri"/>
          <w:noProof/>
          <w:vertAlign w:val="superscript"/>
        </w:rPr>
        <w:t>21</w:t>
      </w:r>
      <w:r w:rsidR="00904077" w:rsidRPr="00862AF1">
        <w:rPr>
          <w:rFonts w:ascii="Calibri" w:hAnsi="Calibri" w:cs="Calibri"/>
        </w:rPr>
        <w:fldChar w:fldCharType="end"/>
      </w:r>
      <w:r w:rsidR="00904077" w:rsidRPr="00862AF1">
        <w:rPr>
          <w:rFonts w:ascii="Calibri" w:hAnsi="Calibri" w:cs="Calibri"/>
        </w:rPr>
        <w:t xml:space="preserve"> or </w:t>
      </w:r>
      <w:proofErr w:type="spellStart"/>
      <w:r w:rsidR="00904077" w:rsidRPr="00862AF1">
        <w:rPr>
          <w:rFonts w:ascii="Calibri" w:hAnsi="Calibri" w:cs="Calibri"/>
        </w:rPr>
        <w:t>bedtools</w:t>
      </w:r>
      <w:proofErr w:type="spellEnd"/>
      <w:r w:rsidR="00904077" w:rsidRPr="00862AF1">
        <w:rPr>
          <w:rFonts w:ascii="Calibri" w:hAnsi="Calibri" w:cs="Calibri"/>
        </w:rPr>
        <w:t xml:space="preserve"> </w:t>
      </w:r>
      <w:r w:rsidR="00904077" w:rsidRPr="00862AF1">
        <w:rPr>
          <w:rFonts w:ascii="Calibri" w:hAnsi="Calibri" w:cs="Calibri"/>
        </w:rPr>
        <w:fldChar w:fldCharType="begin" w:fldLock="1"/>
      </w:r>
      <w:r w:rsidR="006E0B14">
        <w:rPr>
          <w:rFonts w:ascii="Calibri" w:hAnsi="Calibri" w:cs="Calibri"/>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23&lt;/sup&gt;","plainTextFormattedCitation":"23","previouslyFormattedCitation":"&lt;sup&gt;23&lt;/sup&gt;"},"properties":{"noteIndex":0},"schema":"https://github.com/citation-style-language/schema/raw/master/csl-citation.json"}</w:instrText>
      </w:r>
      <w:r w:rsidR="00904077" w:rsidRPr="00862AF1">
        <w:rPr>
          <w:rFonts w:ascii="Calibri" w:hAnsi="Calibri" w:cs="Calibri"/>
        </w:rPr>
        <w:fldChar w:fldCharType="separate"/>
      </w:r>
      <w:r w:rsidR="006E0B14" w:rsidRPr="006E0B14">
        <w:rPr>
          <w:rFonts w:ascii="Calibri" w:hAnsi="Calibri" w:cs="Calibri"/>
          <w:noProof/>
          <w:vertAlign w:val="superscript"/>
        </w:rPr>
        <w:t>23</w:t>
      </w:r>
      <w:r w:rsidR="00904077" w:rsidRPr="00862AF1">
        <w:rPr>
          <w:rFonts w:ascii="Calibri" w:hAnsi="Calibri" w:cs="Calibri"/>
        </w:rPr>
        <w:fldChar w:fldCharType="end"/>
      </w:r>
      <w:r w:rsidRPr="00862AF1">
        <w:rPr>
          <w:rFonts w:ascii="Calibri" w:hAnsi="Calibri" w:cs="Calibri"/>
        </w:rPr>
        <w:t>.</w:t>
      </w:r>
      <w:r w:rsidR="002A6A0D" w:rsidRPr="00862AF1">
        <w:rPr>
          <w:rFonts w:ascii="Calibri" w:hAnsi="Calibri" w:cs="Calibri"/>
        </w:rPr>
        <w:t xml:space="preserve"> </w:t>
      </w:r>
      <w:r w:rsidR="00F6580C" w:rsidRPr="00862AF1">
        <w:rPr>
          <w:rFonts w:ascii="Calibri" w:hAnsi="Calibri" w:cs="Calibri"/>
        </w:rPr>
        <w:t>Alternatively, GWAS-VCF may be converted to NHGRI-EBI format or any other tabular format to support</w:t>
      </w:r>
      <w:r w:rsidR="00BE4FA0" w:rsidRPr="00862AF1">
        <w:rPr>
          <w:rFonts w:ascii="Calibri" w:hAnsi="Calibri" w:cs="Calibri"/>
        </w:rPr>
        <w:t xml:space="preserve"> incompatible</w:t>
      </w:r>
      <w:r w:rsidR="00F6580C" w:rsidRPr="00862AF1">
        <w:rPr>
          <w:rFonts w:ascii="Calibri" w:hAnsi="Calibri" w:cs="Calibri"/>
        </w:rPr>
        <w:t xml:space="preserve"> tools. </w:t>
      </w:r>
      <w:r w:rsidR="009F7661" w:rsidRPr="00862AF1">
        <w:rPr>
          <w:rFonts w:ascii="Calibri" w:hAnsi="Calibri" w:cs="Calibri"/>
        </w:rPr>
        <w:t xml:space="preserve">Further, </w:t>
      </w:r>
      <w:proofErr w:type="spellStart"/>
      <w:r w:rsidR="00274788" w:rsidRPr="00862AF1">
        <w:rPr>
          <w:rFonts w:ascii="Calibri" w:hAnsi="Calibri" w:cs="Calibri"/>
        </w:rPr>
        <w:t>gwasglue</w:t>
      </w:r>
      <w:proofErr w:type="spellEnd"/>
      <w:r w:rsidR="00274788" w:rsidRPr="00862AF1">
        <w:rPr>
          <w:rFonts w:ascii="Calibri" w:hAnsi="Calibri" w:cs="Calibri"/>
        </w:rPr>
        <w:t xml:space="preserve"> provides convenient </w:t>
      </w:r>
      <w:r w:rsidR="00B307EB" w:rsidRPr="00862AF1">
        <w:rPr>
          <w:rFonts w:ascii="Calibri" w:hAnsi="Calibri" w:cs="Calibri"/>
        </w:rPr>
        <w:t xml:space="preserve">R </w:t>
      </w:r>
      <w:r w:rsidR="00274788" w:rsidRPr="00862AF1">
        <w:rPr>
          <w:rFonts w:ascii="Calibri" w:hAnsi="Calibri" w:cs="Calibri"/>
        </w:rPr>
        <w:t xml:space="preserve">programming functions </w:t>
      </w:r>
      <w:r w:rsidR="00F84EBA" w:rsidRPr="00862AF1">
        <w:rPr>
          <w:rFonts w:ascii="Calibri" w:hAnsi="Calibri" w:cs="Calibri"/>
        </w:rPr>
        <w:t>to</w:t>
      </w:r>
      <w:r w:rsidR="00274788" w:rsidRPr="00862AF1">
        <w:rPr>
          <w:rFonts w:ascii="Calibri" w:hAnsi="Calibri" w:cs="Calibri"/>
        </w:rPr>
        <w:t xml:space="preserve"> automate preparation of genetic association data for downstream analysis</w:t>
      </w:r>
      <w:r w:rsidR="00C71D2D" w:rsidRPr="00862AF1">
        <w:rPr>
          <w:rFonts w:ascii="Calibri" w:hAnsi="Calibri" w:cs="Calibri"/>
        </w:rPr>
        <w:t xml:space="preserve"> (Table 2)</w:t>
      </w:r>
      <w:r w:rsidR="00274788" w:rsidRPr="00862AF1">
        <w:rPr>
          <w:rFonts w:ascii="Calibri" w:hAnsi="Calibri" w:cs="Calibri"/>
        </w:rPr>
        <w:t>.</w:t>
      </w:r>
      <w:r w:rsidR="008D3245" w:rsidRPr="00862AF1">
        <w:rPr>
          <w:rFonts w:ascii="Calibri" w:hAnsi="Calibri" w:cs="Calibri"/>
        </w:rPr>
        <w:t xml:space="preserve"> Currently, methods exist </w:t>
      </w:r>
      <w:r w:rsidR="004174E0" w:rsidRPr="00862AF1">
        <w:rPr>
          <w:rFonts w:ascii="Calibri" w:hAnsi="Calibri" w:cs="Calibri"/>
        </w:rPr>
        <w:t>for</w:t>
      </w:r>
      <w:r w:rsidR="008E3239" w:rsidRPr="00862AF1">
        <w:rPr>
          <w:rFonts w:ascii="Calibri" w:hAnsi="Calibri" w:cs="Calibri"/>
        </w:rPr>
        <w:t xml:space="preserve"> </w:t>
      </w:r>
      <w:r w:rsidR="00BE1E88" w:rsidRPr="00862AF1">
        <w:rPr>
          <w:rFonts w:ascii="Calibri" w:hAnsi="Calibri" w:cs="Calibri"/>
        </w:rPr>
        <w:t>streamlin</w:t>
      </w:r>
      <w:r w:rsidR="004174E0" w:rsidRPr="00862AF1">
        <w:rPr>
          <w:rFonts w:ascii="Calibri" w:hAnsi="Calibri" w:cs="Calibri"/>
        </w:rPr>
        <w:t xml:space="preserve">ing </w:t>
      </w:r>
      <w:r w:rsidR="00A66D0C" w:rsidRPr="00862AF1">
        <w:rPr>
          <w:rFonts w:ascii="Calibri" w:hAnsi="Calibri" w:cs="Calibri"/>
        </w:rPr>
        <w:t xml:space="preserve">variant </w:t>
      </w:r>
      <w:r w:rsidR="008D3245" w:rsidRPr="00862AF1">
        <w:rPr>
          <w:rFonts w:ascii="Calibri" w:hAnsi="Calibri" w:cs="Calibri"/>
        </w:rPr>
        <w:t>fine-mapping</w:t>
      </w:r>
      <w:ins w:id="130" w:author="Matt Lyon" w:date="2020-04-21T11:51:00Z">
        <w:r w:rsidR="006E0B14">
          <w:rPr>
            <w:rFonts w:ascii="Calibri" w:hAnsi="Calibri" w:cs="Calibri"/>
          </w:rPr>
          <w:t xml:space="preserve"> </w:t>
        </w:r>
      </w:ins>
      <w:ins w:id="131" w:author="Matt Lyon" w:date="2020-04-21T11:52:00Z">
        <w:r w:rsidR="006E0B14">
          <w:rPr>
            <w:rFonts w:ascii="Calibri" w:hAnsi="Calibri" w:cs="Calibri"/>
          </w:rPr>
          <w:fldChar w:fldCharType="begin" w:fldLock="1"/>
        </w:r>
      </w:ins>
      <w:r w:rsidR="00E14751">
        <w:rPr>
          <w:rFonts w:ascii="Calibri" w:hAnsi="Calibri" w:cs="Calibri"/>
        </w:rPr>
        <w:instrText>ADDIN CSL_CITATION {"citationItems":[{"id":"ITEM-1","itemData":{"DOI":"10.1093/bioinformatics/btw018","abstract":"Motivation: The goal of fine-mapping in genomic regions associated with complex diseases and traits is to identify causal variants that point to molecular mechanisms behind the associations. Recent fine-mapping methods using summary data from genome-wide association studies rely on exhaustive search through all possible causal configurations, which is computationally expensive. Results: We introduce FINEMAP, a software package to efficiently explore a set of the most important causal configurations of the region via a shotgun stochastic search algorithm. We show that FINEMAP produces accurate results in a fraction of processing time of existing approaches and is therefore a promising tool for analyzing growing amounts of data produced in genome-wide association studies and emerging sequencing projects. Availability and implementation: FINEMAP v1.0 is freely available for Mac OS X and Linux at","author":[{"dropping-particle":"","family":"Benner","given":"Christian","non-dropping-particle":"","parse-names":false,"suffix":""},{"dropping-particle":"","family":"Spencer","given":"Chris C A","non-dropping-particle":"","parse-names":false,"suffix":""},{"dropping-particle":"","family":"Havulinna","given":"Aki S","non-dropping-particle":"","parse-names":false,"suffix":""},{"dropping-particle":"","family":"Salomaa","given":"Veikko","non-dropping-particle":"","parse-names":false,"suffix":""},{"dropping-particle":"","family":"Ripatti","given":"Samuli","non-dropping-particle":"","parse-names":false,"suffix":""},{"dropping-particle":"","family":"Pirinen","given":"Matti","non-dropping-particle":"","parse-names":false,"suffix":""},{"dropping-particle":"","family":"Stegle","given":"Oliver","non-dropping-particle":"","parse-names":false,"suffix":""}],"id":"ITEM-1","issued":{"date-parts":[["0"]]},"title":"Genetics and population analysis FINEMAP: efficient variable selection using summary data from genome-wide association studies","type":"article-journal"},"uris":["http://www.mendeley.com/documents/?uuid=471781c6-c63c-34bd-ac90-bbb2a3154a8f"]},{"id":"ITEM-2","itemData":{"DOI":"10.1371/journal.pgen.1004722","ISSN":"15537404","abstract":"Standard statistical approaches for prioritization of variants for functional testing in fine-mapping studies either use marginal association statistics or estimate posterior probabilities for variants to be causal under simplifying assumptions. Here, we present a probabilistic framework that integrates association strength with functional genomic annotation data to improve accuracy in selecting plausible causal variants for functional validation. A key feature of our approach is that it empirically estimates the contribution of each functional annotation to the trait of interest directly from summary association statistics while allowing for multiple causal variants at any risk locus. We devise efficient algorithms that estimate the parameters of our model across all risk loci to further increase performance. Using simulations starting from the 1000 Genomes data, we find that our framework consistently outperforms the current state-of-the-art fine-mapping methods, reducing the number of variants that need to be selected to capture 90% of the causal variants from an average of 13.3 to 10.4 SNPs per locus (as compared to the next-best performing strategy). Furthermore, we introduce a cost-to-benefit optimization framework for determining the number of variants to be followed up in functional assays and assess its performance using real and simulation data. We validate our findings using a large scale meta-analysis of four blood lipids traits and find that the relative probability for causality is increased for variants in exons and transcription start sites and decreased in repressed genomic regions at the risk loci of these traits. Using these highly predictive, trait-specific functional annotations, we estimate causality probabilities across all traits and variants, reducing the size of the 90% confidence set from an average of 17.5 to 13.5 variants per locus in this data.","author":[{"dropping-particle":"","family":"Kichaev","given":"Gleb","non-dropping-particle":"","parse-names":false,"suffix":""},{"dropping-particle":"","family":"Yang","given":"Wen Yun","non-dropping-particle":"","parse-names":false,"suffix":""},{"dropping-particle":"","family":"Lindstrom","given":"Sara","non-dropping-particle":"","parse-names":false,"suffix":""},{"dropping-particle":"","family":"Hormozdiari","given":"Farhad","non-dropping-particle":"","parse-names":false,"suffix":""},{"dropping-particle":"","family":"Eskin","given":"Eleazar","non-dropping-particle":"","parse-names":false,"suffix":""},{"dropping-particle":"","family":"Price","given":"Alkes L.","non-dropping-particle":"","parse-names":false,"suffix":""},{"dropping-particle":"","family":"Kraft","given":"Peter","non-dropping-particle":"","parse-names":false,"suffix":""},{"dropping-particle":"","family":"Pasaniuc","given":"Bogdan","non-dropping-particle":"","parse-names":false,"suffix":""}],"container-title":"PLoS Genetics","id":"ITEM-2","issue":"10","issued":{"date-parts":[["2014","10","1"]]},"page":"e1004722","publisher":"Public Library of Science","title":"Integrating Functional Data to Prioritize Causal Variants in Statistical Fine-Mapping Studies","type":"article-journal","volume":"10"},"uris":["http://www.mendeley.com/documents/?uuid=06b8bd20-72fc-300f-a4f9-21f7e410a8d6"]},{"id":"ITEM-3","itemData":{"DOI":"10.1016/j.ajhg.2015.06.007","ISSN":"15376605","abstract":"Localization of causal variants underlying known risk loci is one of the main research challenges following genome-wide association studies. Risk loci are typically dissected through fine-mapping experiments in trans-ethnic cohorts for leveraging the variability in the local genetic structure across populations. More recent works have shown that genomic functional annotations (i.e., localization of tissue-specific regulatory marks) can be integrated for increasing fine-mapping performance within single-population studies. Here, we introduce methods that integrate the strength of association between genotype and phenotype, the variability in the genetic backgrounds across populations, and the genomic map of tissue-specific functional elements to increase trans-ethnic fine-mapping accuracy. Through extensive simulations and empirical data, we have demonstrated that our approach increases fine-mapping resolution over existing methods. We analyzed empirical data from a large-scale trans-ethnic rheumatoid arthritis (RA) study and showed that the functional genetic architecture of RA is consistent across European and Asian ancestries. In these data, we used our proposed methods to reduce the average size of the 90% credible set from 29 variants per locus for standard non-integrative approaches to 22 variants.","author":[{"dropping-particle":"","family":"Kichaev","given":"Gleb","non-dropping-particle":"","parse-names":false,"suffix":""},{"dropping-particle":"","family":"Pasaniuc","given":"Bogdan","non-dropping-particle":"","parse-names":false,"suffix":""}],"container-title":"American Journal of Human Genetics","id":"ITEM-3","issue":"2","issued":{"date-parts":[["2015","8","6"]]},"page":"260-271","publisher":"Cell Press","title":"Leveraging Functional-Annotation Data in Trans-ethnic Fine-Mapping Studies","type":"article-journal","volume":"97"},"uris":["http://www.mendeley.com/documents/?uuid=55f143e2-5f71-3873-812c-2ba009b9115e"]},{"id":"ITEM-4","itemData":{"DOI":"10.1093/bioinformatics/btw615","abstract":"Motivation: Genome-wide association studies (GWAS) have identified thousands of regions in the genome that contain genetic variants that increase risk for complex traits and diseases. However, the variants uncovered in GWAS are typically not biologically causal, but rather, correlated to the true causal variant through linkage disequilibrium (LD). To discern the true causal variant(s), a variety of statistical fine-mapping methods have been proposed to prioritize variants for functional validation. Results: In this work we introduce a new approach, fastPAINTOR, that leverages evidence across correlated traits, as well as functional annotation data, to improve fine-mapping accuracy at pleio-tropic risk loci. To improve computational efficiency, we describe an new importance sampling scheme to perform model inference. First, we demonstrate in simulations that by leveraging functional annotation data, fastPAINTOR increases fine-mapping resolution relative to existing methods. Next, we show that jointly modeling pleiotropic risk regions improves fine-mapping resolution compared to standard single trait and pleiotropic fine mapping strategies. We report a reduction in the number of SNPs required for follow-up in order to capture 90% of the causal variants from 23 SNPs per locus using a single trait to 12 SNPs when fine-mapping two traits simultaneously. Finally, we analyze summary association data from a large-scale GWAS of lipids and show that these improvements are largely sustained in real data. Availability and Implementation: The fastPAINTOR framework is implemented in the PAINTOR v3.0 package which is publicly available to the research community","author":[{"dropping-particle":"","family":"Kichaev","given":"Gleb","non-dropping-particle":"","parse-names":false,"suffix":""},{"dropping-particle":"","family":"Roytman","given":"Megan","non-dropping-particle":"","parse-names":false,"suffix":""},{"dropping-particle":"","family":"Johnson","given":"Ruth","non-dropping-particle":"","parse-names":false,"suffix":""},{"dropping-particle":"","family":"Eskin","given":"Eleazar","non-dropping-particle":"","parse-names":false,"suffix":""},{"dropping-particle":"","family":"Lindströ","given":"Sara","non-dropping-particle":"","parse-names":false,"suffix":""},{"dropping-particle":"","family":"Kraft","given":"Peter","non-dropping-particle":"","parse-names":false,"suffix":""},{"dropping-particle":"","family":"Pasaniuc","given":"Bogdan","non-dropping-particle":"","parse-names":false,"suffix":""},{"dropping-particle":"","family":"Stegle","given":"Oliver","non-dropping-particle":"","parse-names":false,"suffix":""}],"container-title":"Bioinformatics","id":"ITEM-4","issue":"2","issued":{"date-parts":[["2017"]]},"page":"248-255","title":"Improved methods for multi-trait fine mapping of pleiotropic risk loci","type":"article-journal","volume":"33"},"uris":["http://www.mendeley.com/documents/?uuid=413aefb5-3299-3ffa-b2d9-fde224df60d4"]},{"id":"ITEM-5","itemData":{"DOI":"10.1534/genetics.114.167908","ISSN":"19432631","abstract":"Although genome-wide association studies have successfully identified thousands of risk loci for complex traits, only a handful of the biologically causal variants, responsible for association at these loci, have been successfully identified. Current statistical methods for identifying causal variants at risk loci either use the strength of the association signal in an iterative conditioning framework or estimate probabilities for variants to be causal. A main drawback of existing methods is that they rely on the simplifying assumption of a single causal variant at each risk locus, which is typically invalid at many risk loci. In this work, we propose a new statistical framework that allows for the possibility of an arbitrary number of causal variants when estimating the posterior probability of a variant being causal. A direct benefit of our approach is that we predict a set of variants for each locus that under reasonable assumptions will contain all of the true causal variants with a high confidence level (e.g., 95%) even when the locus contains multiple causal variants. We use simulations to show that our approach provides 20–50% improvement in our ability to identify the causal variants compared to the existing methods at loci harboring multiple causal variants. We validate our approach using empirical data from an expression QTL study of CHI3L2 to identify new causal variants that affect gene expression at this locus.","author":[{"dropping-particle":"","family":"Hormozdiari","given":"Farhad","non-dropping-particle":"","parse-names":false,"suffix":""},{"dropping-particle":"","family":"Kostem","given":"Emrah","non-dropping-particle":"","parse-names":false,"suffix":""},{"dropping-particle":"","family":"Kang","given":"Eun Yong","non-dropping-particle":"","parse-names":false,"suffix":""},{"dropping-particle":"","family":"Pasaniuc","given":"Bogdan","non-dropping-particle":"","parse-names":false,"suffix":""},{"dropping-particle":"","family":"Eskin","given":"Eleazar","non-dropping-particle":"","parse-names":false,"suffix":""}],"container-title":"Genetics","id":"ITEM-5","issue":"2","issued":{"date-parts":[["2014","10","1"]]},"page":"497-508","publisher":"Genetics Society of America","title":"Identifying causal variants at loci with multiple signals of association","type":"article-journal","volume":"198"},"uris":["http://www.mendeley.com/documents/?uuid=0b83544e-77cc-3ea3-b4d7-ddc0cae073f1"]}],"mendeley":{"formattedCitation":"&lt;sup&gt;24–28&lt;/sup&gt;","plainTextFormattedCitation":"24–28","previouslyFormattedCitation":"&lt;sup&gt;24–28&lt;/sup&gt;"},"properties":{"noteIndex":0},"schema":"https://github.com/citation-style-language/schema/raw/master/csl-citation.json"}</w:instrText>
      </w:r>
      <w:r w:rsidR="006E0B14">
        <w:rPr>
          <w:rFonts w:ascii="Calibri" w:hAnsi="Calibri" w:cs="Calibri"/>
        </w:rPr>
        <w:fldChar w:fldCharType="separate"/>
      </w:r>
      <w:r w:rsidR="009B074A" w:rsidRPr="009B074A">
        <w:rPr>
          <w:rFonts w:ascii="Calibri" w:hAnsi="Calibri" w:cs="Calibri"/>
          <w:noProof/>
          <w:vertAlign w:val="superscript"/>
        </w:rPr>
        <w:t>24–28</w:t>
      </w:r>
      <w:ins w:id="132" w:author="Matt Lyon" w:date="2020-04-21T11:52:00Z">
        <w:r w:rsidR="006E0B14">
          <w:rPr>
            <w:rFonts w:ascii="Calibri" w:hAnsi="Calibri" w:cs="Calibri"/>
          </w:rPr>
          <w:fldChar w:fldCharType="end"/>
        </w:r>
      </w:ins>
      <w:r w:rsidR="008D3245" w:rsidRPr="00862AF1">
        <w:rPr>
          <w:rFonts w:ascii="Calibri" w:hAnsi="Calibri" w:cs="Calibri"/>
        </w:rPr>
        <w:t xml:space="preserve">, </w:t>
      </w:r>
      <w:del w:id="133" w:author="Matt Lyon" w:date="2020-04-21T11:59:00Z">
        <w:r w:rsidR="008D3245" w:rsidRPr="00862AF1" w:rsidDel="00E14751">
          <w:rPr>
            <w:rFonts w:ascii="Calibri" w:hAnsi="Calibri" w:cs="Calibri"/>
          </w:rPr>
          <w:delText>colocali</w:delText>
        </w:r>
        <w:r w:rsidR="002617F1" w:rsidRPr="00862AF1" w:rsidDel="00E14751">
          <w:rPr>
            <w:rFonts w:ascii="Calibri" w:hAnsi="Calibri" w:cs="Calibri"/>
          </w:rPr>
          <w:delText>s</w:delText>
        </w:r>
        <w:r w:rsidR="008D3245" w:rsidRPr="00862AF1" w:rsidDel="00E14751">
          <w:rPr>
            <w:rFonts w:ascii="Calibri" w:hAnsi="Calibri" w:cs="Calibri"/>
          </w:rPr>
          <w:delText>ation</w:delText>
        </w:r>
      </w:del>
      <w:ins w:id="134" w:author="Matt Lyon" w:date="2020-04-21T11:59:00Z">
        <w:r w:rsidR="00E14751">
          <w:rPr>
            <w:rFonts w:ascii="Calibri" w:hAnsi="Calibri" w:cs="Calibri"/>
          </w:rPr>
          <w:t xml:space="preserve">colocalization </w:t>
        </w:r>
      </w:ins>
      <w:ins w:id="135" w:author="Matt Lyon" w:date="2020-04-21T12:00:00Z">
        <w:r w:rsidR="00E14751">
          <w:rPr>
            <w:rFonts w:ascii="Calibri" w:hAnsi="Calibri" w:cs="Calibri"/>
          </w:rPr>
          <w:fldChar w:fldCharType="begin" w:fldLock="1"/>
        </w:r>
      </w:ins>
      <w:r w:rsidR="00E14751">
        <w:rPr>
          <w:rFonts w:ascii="Calibri" w:hAnsi="Calibri" w:cs="Calibri"/>
        </w:rPr>
        <w:instrText>ADDIN CSL_CITATION {"citationItems":[{"id":"ITEM-1","itemData":{"DOI":"10.1002/gepi.21765","ISSN":"07410395","abstract":"Integration of data from genome-wide single nucleotide polymorphism (SNP) association studies of different traits should allow researchers to disentangle the genetics of potentially related traits within individually associated regions. Formal statistical colocalisation testing of individual regions requires selection of a set of SNPs summarising the association in a region. We show that the SNP selection method greatly affects type 1 error rates, with published studies having used methods expected to result in substantially inflated type 1 error rates. We show that either avoiding variable selection and instead testing the most informative principal components or integrating over variable selection using Bayesian model averaging can help control type 1 error rates. Application to data from Graves' disease and Hashimoto's thyroiditis reveals a common genetic signature across seven regions shared between the diseases, and indicates that in five of six regions associated with Graves' disease and not Hashimoto's thyroiditis, this more likely reflects genuine absence of association with the latter rather than lack of power. Our examination, by simulation, of the performance of colocalisation tests and associated software will foster more widespread adoption of formal colocalisation testing. Given the increasing availability of large expression and genetic association datasets from disease-relevant tissue and purified cell populations, coupled with identification of regulatory sequences by projects such as ENCODE, colocalisation analysis has the potential to reveal both shared genetic signatures of related traits and causal disease genes and tissues. © 2013 WILEY PERIODICALS, INC.","author":[{"dropping-particle":"","family":"Wallace","given":"Chris","non-dropping-particle":"","parse-names":false,"suffix":""}],"container-title":"Genetic Epidemiology","id":"ITEM-1","issue":"8","issued":{"date-parts":[["2013","12","1"]]},"page":"802-813","publisher":"John Wiley &amp; Sons, Ltd","title":"Statistical Testing of Shared Genetic Control for Potentially Related Traits","type":"article-journal","volume":"37"},"uris":["http://www.mendeley.com/documents/?uuid=fa1bd836-7f1e-378a-82cb-76fcff0bd716"]}],"mendeley":{"formattedCitation":"&lt;sup&gt;29&lt;/sup&gt;","plainTextFormattedCitation":"29","previouslyFormattedCitation":"&lt;sup&gt;29&lt;/sup&gt;"},"properties":{"noteIndex":0},"schema":"https://github.com/citation-style-language/schema/raw/master/csl-citation.json"}</w:instrText>
      </w:r>
      <w:r w:rsidR="00E14751">
        <w:rPr>
          <w:rFonts w:ascii="Calibri" w:hAnsi="Calibri" w:cs="Calibri"/>
        </w:rPr>
        <w:fldChar w:fldCharType="separate"/>
      </w:r>
      <w:r w:rsidR="00E14751" w:rsidRPr="00E14751">
        <w:rPr>
          <w:rFonts w:ascii="Calibri" w:hAnsi="Calibri" w:cs="Calibri"/>
          <w:noProof/>
          <w:vertAlign w:val="superscript"/>
        </w:rPr>
        <w:t>29</w:t>
      </w:r>
      <w:ins w:id="136" w:author="Matt Lyon" w:date="2020-04-21T12:00:00Z">
        <w:r w:rsidR="00E14751">
          <w:rPr>
            <w:rFonts w:ascii="Calibri" w:hAnsi="Calibri" w:cs="Calibri"/>
          </w:rPr>
          <w:fldChar w:fldCharType="end"/>
        </w:r>
      </w:ins>
      <w:r w:rsidR="008D3245" w:rsidRPr="00862AF1">
        <w:rPr>
          <w:rFonts w:ascii="Calibri" w:hAnsi="Calibri" w:cs="Calibri"/>
        </w:rPr>
        <w:t>, MR</w:t>
      </w:r>
      <w:r w:rsidR="004830AA" w:rsidRPr="00862AF1">
        <w:rPr>
          <w:rFonts w:ascii="Calibri" w:hAnsi="Calibri" w:cs="Calibri"/>
        </w:rPr>
        <w:t xml:space="preserve"> </w:t>
      </w:r>
      <w:ins w:id="137" w:author="Matt Lyon" w:date="2020-04-21T12:02:00Z">
        <w:r w:rsidR="00E14751">
          <w:rPr>
            <w:rFonts w:ascii="Calibri" w:hAnsi="Calibri" w:cs="Calibri"/>
          </w:rPr>
          <w:fldChar w:fldCharType="begin" w:fldLock="1"/>
        </w:r>
      </w:ins>
      <w:r w:rsidR="000D0624">
        <w:rPr>
          <w:rFonts w:ascii="Calibri" w:hAnsi="Calibri" w:cs="Calibri"/>
        </w:rPr>
        <w:instrText>ADDIN CSL_CITATION {"citationItems":[{"id":"ITEM-1","itemData":{"DOI":"10.5281/ZENODO.3298001","author":[{"dropping-particle":"","family":"hemani","given":"gibran","non-dropping-particle":"","parse-names":false,"suffix":""},{"dropping-particle":"","family":"mightyphil2000","given":"","non-dropping-particle":"","parse-names":false,"suffix":""},{"dropping-particle":"","family":"qingyuanzhao","given":"","non-dropping-particle":"","parse-names":false,"suffix":""},{"dropping-particle":"","family":"geneinmylife","given":"","non-dropping-particle":"","parse-names":false,"suffix":""},{"dropping-particle":"","family":"Gaunt","given":"Tom","non-dropping-particle":"","parse-names":false,"suffix":""},{"dropping-particle":"","family":"Lyon","given":"Matthew","non-dropping-particle":"","parse-names":false,"suffix":""}],"id":"ITEM-1","issued":{"date-parts":[["2019","7","10"]]},"title":"MRCIEU/TwoSampleMR: WellcomeOpen","type":"article-journal"},"uris":["http://www.mendeley.com/documents/?uuid=7bb8dc85-87f8-360c-b98f-b2b0f45ffac9"]}],"mendeley":{"formattedCitation":"&lt;sup&gt;30&lt;/sup&gt;","plainTextFormattedCitation":"30","previouslyFormattedCitation":"&lt;sup&gt;30&lt;/sup&gt;"},"properties":{"noteIndex":0},"schema":"https://github.com/citation-style-language/schema/raw/master/csl-citation.json"}</w:instrText>
      </w:r>
      <w:r w:rsidR="00E14751">
        <w:rPr>
          <w:rFonts w:ascii="Calibri" w:hAnsi="Calibri" w:cs="Calibri"/>
        </w:rPr>
        <w:fldChar w:fldCharType="separate"/>
      </w:r>
      <w:r w:rsidR="00E14751" w:rsidRPr="00E14751">
        <w:rPr>
          <w:rFonts w:ascii="Calibri" w:hAnsi="Calibri" w:cs="Calibri"/>
          <w:noProof/>
          <w:vertAlign w:val="superscript"/>
        </w:rPr>
        <w:t>30</w:t>
      </w:r>
      <w:ins w:id="138" w:author="Matt Lyon" w:date="2020-04-21T12:02:00Z">
        <w:r w:rsidR="00E14751">
          <w:rPr>
            <w:rFonts w:ascii="Calibri" w:hAnsi="Calibri" w:cs="Calibri"/>
          </w:rPr>
          <w:fldChar w:fldCharType="end"/>
        </w:r>
      </w:ins>
      <w:del w:id="139" w:author="Matt Lyon" w:date="2020-04-21T12:02:00Z">
        <w:r w:rsidR="004830AA" w:rsidRPr="00862AF1" w:rsidDel="00E14751">
          <w:rPr>
            <w:rFonts w:ascii="Calibri" w:hAnsi="Calibri" w:cs="Calibri"/>
          </w:rPr>
          <w:fldChar w:fldCharType="begin" w:fldLock="1"/>
        </w:r>
        <w:r w:rsidR="008D29AE" w:rsidRPr="000D0624" w:rsidDel="00E14751">
          <w:rPr>
            <w:rFonts w:ascii="Calibri" w:hAnsi="Calibri" w:cs="Calibri"/>
          </w:rPr>
          <w:del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delInstrText>
        </w:r>
        <w:r w:rsidR="004830AA" w:rsidRPr="00862AF1" w:rsidDel="00E14751">
          <w:rPr>
            <w:rFonts w:ascii="Calibri" w:hAnsi="Calibri" w:cs="Calibri"/>
          </w:rPr>
          <w:fldChar w:fldCharType="separate"/>
        </w:r>
        <w:r w:rsidR="004830AA" w:rsidRPr="000D0624" w:rsidDel="00E14751">
          <w:rPr>
            <w:rFonts w:ascii="Calibri" w:hAnsi="Calibri" w:cs="Calibri"/>
            <w:noProof/>
            <w:vertAlign w:val="superscript"/>
          </w:rPr>
          <w:delText>4</w:delText>
        </w:r>
        <w:r w:rsidR="004830AA" w:rsidRPr="00862AF1" w:rsidDel="00E14751">
          <w:rPr>
            <w:rFonts w:ascii="Calibri" w:hAnsi="Calibri" w:cs="Calibri"/>
          </w:rPr>
          <w:fldChar w:fldCharType="end"/>
        </w:r>
      </w:del>
      <w:r w:rsidR="008D3245" w:rsidRPr="00862AF1">
        <w:rPr>
          <w:rFonts w:ascii="Calibri" w:hAnsi="Calibri" w:cs="Calibri"/>
        </w:rPr>
        <w:t xml:space="preserve"> and data visualisatio</w:t>
      </w:r>
      <w:r w:rsidR="00B815EF" w:rsidRPr="00862AF1">
        <w:rPr>
          <w:rFonts w:ascii="Calibri" w:hAnsi="Calibri" w:cs="Calibri"/>
        </w:rPr>
        <w:t>n</w:t>
      </w:r>
      <w:ins w:id="140" w:author="Matt Lyon" w:date="2020-04-21T12:04:00Z">
        <w:r w:rsidR="000D0624">
          <w:rPr>
            <w:rFonts w:ascii="Calibri" w:hAnsi="Calibri" w:cs="Calibri"/>
          </w:rPr>
          <w:t xml:space="preserve"> </w:t>
        </w:r>
      </w:ins>
      <w:ins w:id="141" w:author="Matt Lyon" w:date="2020-04-21T12:05:00Z">
        <w:r w:rsidR="000D0624">
          <w:rPr>
            <w:rFonts w:ascii="Calibri" w:hAnsi="Calibri" w:cs="Calibri"/>
          </w:rPr>
          <w:fldChar w:fldCharType="begin" w:fldLock="1"/>
        </w:r>
      </w:ins>
      <w:r w:rsidR="00D258B7">
        <w:rPr>
          <w:rFonts w:ascii="Calibri" w:hAnsi="Calibri" w:cs="Calibri"/>
        </w:rPr>
        <w:instrText>ADDIN CSL_CITATION {"citationItems":[{"id":"ITEM-1","itemData":{"URL":"https://github.com/jrs95/gassocplot","accessed":{"date-parts":[["2020","4","21"]]},"id":"ITEM-1","issued":{"date-parts":[["0"]]},"title":"jrs95/gassocplot: Regional association plotter for genetic and epigenetic data","type":"webpage"},"uris":["http://www.mendeley.com/documents/?uuid=6108da0c-8741-37e8-8f3f-7aca25c44cc0"]}],"mendeley":{"formattedCitation":"&lt;sup&gt;31&lt;/sup&gt;","plainTextFormattedCitation":"31","previouslyFormattedCitation":"&lt;sup&gt;31&lt;/sup&gt;"},"properties":{"noteIndex":0},"schema":"https://github.com/citation-style-language/schema/raw/master/csl-citation.json"}</w:instrText>
      </w:r>
      <w:r w:rsidR="000D0624">
        <w:rPr>
          <w:rFonts w:ascii="Calibri" w:hAnsi="Calibri" w:cs="Calibri"/>
        </w:rPr>
        <w:fldChar w:fldCharType="separate"/>
      </w:r>
      <w:r w:rsidR="000D0624" w:rsidRPr="000D0624">
        <w:rPr>
          <w:rFonts w:ascii="Calibri" w:hAnsi="Calibri" w:cs="Calibri"/>
          <w:noProof/>
          <w:vertAlign w:val="superscript"/>
        </w:rPr>
        <w:t>31</w:t>
      </w:r>
      <w:ins w:id="142" w:author="Matt Lyon" w:date="2020-04-21T12:05:00Z">
        <w:r w:rsidR="000D0624">
          <w:rPr>
            <w:rFonts w:ascii="Calibri" w:hAnsi="Calibri" w:cs="Calibri"/>
          </w:rPr>
          <w:fldChar w:fldCharType="end"/>
        </w:r>
      </w:ins>
      <w:r w:rsidR="00490EAA" w:rsidRPr="00862AF1">
        <w:rPr>
          <w:rFonts w:ascii="Calibri" w:hAnsi="Calibri" w:cs="Calibri"/>
        </w:rPr>
        <w:t>. N</w:t>
      </w:r>
      <w:r w:rsidR="00610263" w:rsidRPr="00862AF1">
        <w:rPr>
          <w:rFonts w:ascii="Calibri" w:hAnsi="Calibri" w:cs="Calibri"/>
        </w:rPr>
        <w:t xml:space="preserve">ew methods are </w:t>
      </w:r>
      <w:r w:rsidR="00BB0ECB" w:rsidRPr="00862AF1">
        <w:rPr>
          <w:rFonts w:ascii="Calibri" w:hAnsi="Calibri" w:cs="Calibri"/>
        </w:rPr>
        <w:t xml:space="preserve">being </w:t>
      </w:r>
      <w:r w:rsidR="00610263" w:rsidRPr="00862AF1">
        <w:rPr>
          <w:rFonts w:ascii="Calibri" w:hAnsi="Calibri" w:cs="Calibri"/>
        </w:rPr>
        <w:t>actively added</w:t>
      </w:r>
      <w:r w:rsidR="004614BA" w:rsidRPr="00862AF1">
        <w:rPr>
          <w:rFonts w:ascii="Calibri" w:hAnsi="Calibri" w:cs="Calibri"/>
        </w:rPr>
        <w:t xml:space="preserve"> and </w:t>
      </w:r>
      <w:r w:rsidR="004C3514" w:rsidRPr="00862AF1">
        <w:rPr>
          <w:rFonts w:ascii="Calibri" w:hAnsi="Calibri" w:cs="Calibri"/>
        </w:rPr>
        <w:t xml:space="preserve">users </w:t>
      </w:r>
      <w:r w:rsidR="004614BA" w:rsidRPr="00862AF1">
        <w:rPr>
          <w:rFonts w:ascii="Calibri" w:hAnsi="Calibri" w:cs="Calibri"/>
        </w:rPr>
        <w:t>may request</w:t>
      </w:r>
      <w:r w:rsidR="00C303FB" w:rsidRPr="00862AF1">
        <w:rPr>
          <w:rFonts w:ascii="Calibri" w:hAnsi="Calibri" w:cs="Calibri"/>
        </w:rPr>
        <w:t xml:space="preserve"> </w:t>
      </w:r>
      <w:r w:rsidR="005A6A89" w:rsidRPr="00862AF1">
        <w:rPr>
          <w:rFonts w:ascii="Calibri" w:hAnsi="Calibri" w:cs="Calibri"/>
        </w:rPr>
        <w:t xml:space="preserve">new </w:t>
      </w:r>
      <w:r w:rsidR="00C303FB" w:rsidRPr="00862AF1">
        <w:rPr>
          <w:rFonts w:ascii="Calibri" w:hAnsi="Calibri" w:cs="Calibri"/>
        </w:rPr>
        <w:t>features</w:t>
      </w:r>
      <w:r w:rsidR="004614BA" w:rsidRPr="00862AF1">
        <w:rPr>
          <w:rFonts w:ascii="Calibri" w:hAnsi="Calibri" w:cs="Calibri"/>
        </w:rPr>
        <w:t xml:space="preserve"> via the repository issues page.</w:t>
      </w:r>
    </w:p>
    <w:p w14:paraId="6632433E" w14:textId="314A9AFC" w:rsidR="00DC7455" w:rsidRPr="00862AF1" w:rsidRDefault="00DC7455" w:rsidP="001F38CC">
      <w:pPr>
        <w:rPr>
          <w:rFonts w:ascii="Calibri" w:hAnsi="Calibri" w:cs="Calibri"/>
        </w:rPr>
      </w:pPr>
    </w:p>
    <w:p w14:paraId="162879E2" w14:textId="27ABC3E1" w:rsidR="00DC7455" w:rsidRPr="00862AF1" w:rsidRDefault="00DC7455" w:rsidP="001F38CC">
      <w:pPr>
        <w:rPr>
          <w:rFonts w:ascii="Calibri" w:hAnsi="Calibri" w:cs="Calibri"/>
        </w:rPr>
      </w:pPr>
      <w:r w:rsidRPr="00862AF1">
        <w:rPr>
          <w:rFonts w:ascii="Calibri" w:hAnsi="Calibri" w:cs="Calibri"/>
        </w:rPr>
        <w:t xml:space="preserve">To encourage adoption, we made </w:t>
      </w:r>
      <w:r w:rsidR="002564D7" w:rsidRPr="00862AF1">
        <w:rPr>
          <w:rFonts w:ascii="Calibri" w:hAnsi="Calibri" w:cs="Calibri"/>
        </w:rPr>
        <w:t>openly</w:t>
      </w:r>
      <w:r w:rsidRPr="00862AF1">
        <w:rPr>
          <w:rFonts w:ascii="Calibri" w:hAnsi="Calibri" w:cs="Calibri"/>
        </w:rPr>
        <w:t xml:space="preserve"> available over 10,000 complete GWAS summary statistics in </w:t>
      </w:r>
      <w:ins w:id="143" w:author="Matt Lyon" w:date="2020-04-21T12:05:00Z">
        <w:r w:rsidR="002F7D07">
          <w:rPr>
            <w:rFonts w:ascii="Calibri" w:hAnsi="Calibri" w:cs="Calibri"/>
          </w:rPr>
          <w:t>GWAS-</w:t>
        </w:r>
      </w:ins>
      <w:r w:rsidRPr="00862AF1">
        <w:rPr>
          <w:rFonts w:ascii="Calibri" w:hAnsi="Calibri" w:cs="Calibri"/>
        </w:rPr>
        <w:t>VCF</w:t>
      </w:r>
      <w:r w:rsidR="00D925DD" w:rsidRPr="00862AF1">
        <w:rPr>
          <w:rFonts w:ascii="Calibri" w:hAnsi="Calibri" w:cs="Calibri"/>
        </w:rPr>
        <w:t xml:space="preserve"> format</w:t>
      </w:r>
      <w:r w:rsidR="00916DCA" w:rsidRPr="00862AF1">
        <w:rPr>
          <w:rFonts w:ascii="Calibri" w:hAnsi="Calibri" w:cs="Calibri"/>
        </w:rPr>
        <w:t xml:space="preserve"> as part of the IEU GWAS database</w:t>
      </w:r>
      <w:r w:rsidRPr="00862AF1">
        <w:rPr>
          <w:rFonts w:ascii="Calibri" w:hAnsi="Calibri" w:cs="Calibri"/>
        </w:rPr>
        <w:t xml:space="preserve">. These studies include a broad range of traits, diseases and molecular phenotypes initially collected </w:t>
      </w:r>
      <w:r w:rsidR="001A1176" w:rsidRPr="00862AF1">
        <w:rPr>
          <w:rFonts w:ascii="Calibri" w:hAnsi="Calibri" w:cs="Calibri"/>
        </w:rPr>
        <w:t>for the</w:t>
      </w:r>
      <w:r w:rsidRPr="00862AF1">
        <w:rPr>
          <w:rFonts w:ascii="Calibri" w:hAnsi="Calibri" w:cs="Calibri"/>
        </w:rPr>
        <w:t xml:space="preserve"> MR Base platform </w:t>
      </w:r>
      <w:r w:rsidRPr="00862AF1">
        <w:rPr>
          <w:rFonts w:ascii="Calibri" w:hAnsi="Calibri" w:cs="Calibri"/>
        </w:rPr>
        <w:fldChar w:fldCharType="begin" w:fldLock="1"/>
      </w:r>
      <w:r w:rsidR="00D258B7">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32&lt;/sup&gt;","plainTextFormattedCitation":"32","previouslyFormattedCitation":"&lt;sup&gt;32&lt;/sup&gt;"},"properties":{"noteIndex":0},"schema":"https://github.com/citation-style-language/schema/raw/master/csl-citation.json"}</w:instrText>
      </w:r>
      <w:r w:rsidRPr="00862AF1">
        <w:rPr>
          <w:rFonts w:ascii="Calibri" w:hAnsi="Calibri" w:cs="Calibri"/>
        </w:rPr>
        <w:fldChar w:fldCharType="separate"/>
      </w:r>
      <w:r w:rsidR="000D0624" w:rsidRPr="000D0624">
        <w:rPr>
          <w:rFonts w:ascii="Calibri" w:hAnsi="Calibri" w:cs="Calibri"/>
          <w:noProof/>
          <w:vertAlign w:val="superscript"/>
        </w:rPr>
        <w:t>32</w:t>
      </w:r>
      <w:r w:rsidRPr="00862AF1">
        <w:rPr>
          <w:rFonts w:ascii="Calibri" w:hAnsi="Calibri" w:cs="Calibri"/>
        </w:rPr>
        <w:fldChar w:fldCharType="end"/>
      </w:r>
      <w:r w:rsidRPr="00862AF1">
        <w:rPr>
          <w:rFonts w:ascii="Calibri" w:hAnsi="Calibri" w:cs="Calibri"/>
        </w:rPr>
        <w:t>.</w:t>
      </w:r>
    </w:p>
    <w:p w14:paraId="2C32C1E6" w14:textId="2142AE4C" w:rsidR="00AD4767" w:rsidDel="00043835" w:rsidRDefault="00AD4767" w:rsidP="009B11C9">
      <w:pPr>
        <w:rPr>
          <w:del w:id="144" w:author="Matt Lyon" w:date="2020-04-21T12:05:00Z"/>
          <w:rFonts w:ascii="Calibri" w:hAnsi="Calibri" w:cs="Calibri"/>
        </w:rPr>
      </w:pPr>
    </w:p>
    <w:p w14:paraId="16255FF8" w14:textId="77777777" w:rsidR="00043835" w:rsidRPr="00862AF1" w:rsidRDefault="00043835" w:rsidP="009B11C9">
      <w:pPr>
        <w:rPr>
          <w:ins w:id="145" w:author="Matt Lyon" w:date="2020-04-21T15:08:00Z"/>
          <w:rFonts w:ascii="Calibri" w:hAnsi="Calibri" w:cs="Calibri"/>
        </w:rPr>
      </w:pPr>
    </w:p>
    <w:p w14:paraId="416A5AD0" w14:textId="438E39F0" w:rsidR="00003329" w:rsidRPr="00862AF1" w:rsidRDefault="00AD4767" w:rsidP="009B11C9">
      <w:pPr>
        <w:rPr>
          <w:rFonts w:ascii="Calibri" w:hAnsi="Calibri" w:cs="Calibri"/>
        </w:rPr>
      </w:pPr>
      <w:r w:rsidRPr="00862AF1">
        <w:rPr>
          <w:rFonts w:ascii="Calibri" w:hAnsi="Calibri" w:cs="Calibri"/>
        </w:rPr>
        <w:t>A</w:t>
      </w:r>
      <w:r w:rsidR="009B11C9" w:rsidRPr="00862AF1">
        <w:rPr>
          <w:rFonts w:ascii="Calibri" w:hAnsi="Calibri" w:cs="Calibri"/>
        </w:rPr>
        <w:t xml:space="preserve"> limitation of</w:t>
      </w:r>
      <w:r w:rsidR="00F945CD" w:rsidRPr="00862AF1">
        <w:rPr>
          <w:rFonts w:ascii="Calibri" w:hAnsi="Calibri" w:cs="Calibri"/>
        </w:rPr>
        <w:t xml:space="preserve"> current summary statistic</w:t>
      </w:r>
      <w:r w:rsidR="00D925DD" w:rsidRPr="00862AF1">
        <w:rPr>
          <w:rFonts w:ascii="Calibri" w:hAnsi="Calibri" w:cs="Calibri"/>
        </w:rPr>
        <w:t>s</w:t>
      </w:r>
      <w:r w:rsidR="00F945CD" w:rsidRPr="00862AF1">
        <w:rPr>
          <w:rFonts w:ascii="Calibri" w:hAnsi="Calibri" w:cs="Calibri"/>
        </w:rPr>
        <w:t xml:space="preserve"> </w:t>
      </w:r>
      <w:r w:rsidR="00F75AB1" w:rsidRPr="00862AF1">
        <w:rPr>
          <w:rFonts w:ascii="Calibri" w:hAnsi="Calibri" w:cs="Calibri"/>
        </w:rPr>
        <w:t>formats</w:t>
      </w:r>
      <w:r w:rsidR="00F945CD" w:rsidRPr="00862AF1">
        <w:rPr>
          <w:rFonts w:ascii="Calibri" w:hAnsi="Calibri" w:cs="Calibri"/>
        </w:rPr>
        <w:t>,</w:t>
      </w:r>
      <w:r w:rsidR="009B11C9" w:rsidRPr="00862AF1">
        <w:rPr>
          <w:rFonts w:ascii="Calibri" w:hAnsi="Calibri" w:cs="Calibri"/>
        </w:rPr>
        <w:t xml:space="preserve"> </w:t>
      </w:r>
      <w:r w:rsidR="00F945CD" w:rsidRPr="00862AF1">
        <w:rPr>
          <w:rFonts w:ascii="Calibri" w:hAnsi="Calibri" w:cs="Calibri"/>
        </w:rPr>
        <w:t xml:space="preserve">including </w:t>
      </w:r>
      <w:r w:rsidR="00A368B1" w:rsidRPr="00862AF1">
        <w:rPr>
          <w:rFonts w:ascii="Calibri" w:hAnsi="Calibri" w:cs="Calibri"/>
        </w:rPr>
        <w:t>GWAS-</w:t>
      </w:r>
      <w:r w:rsidR="009B11C9" w:rsidRPr="00862AF1">
        <w:rPr>
          <w:rFonts w:ascii="Calibri" w:hAnsi="Calibri" w:cs="Calibri"/>
        </w:rPr>
        <w:t>VCF</w:t>
      </w:r>
      <w:r w:rsidR="00F945CD" w:rsidRPr="00862AF1">
        <w:rPr>
          <w:rFonts w:ascii="Calibri" w:hAnsi="Calibri" w:cs="Calibri"/>
        </w:rPr>
        <w:t>,</w:t>
      </w:r>
      <w:r w:rsidR="009B11C9" w:rsidRPr="00862AF1">
        <w:rPr>
          <w:rFonts w:ascii="Calibri" w:hAnsi="Calibri" w:cs="Calibri"/>
        </w:rPr>
        <w:t xml:space="preserve"> is</w:t>
      </w:r>
      <w:r w:rsidR="00AE2792" w:rsidRPr="00862AF1">
        <w:rPr>
          <w:rFonts w:ascii="Calibri" w:hAnsi="Calibri" w:cs="Calibri"/>
        </w:rPr>
        <w:t xml:space="preserve"> </w:t>
      </w:r>
      <w:r w:rsidR="00F75AB1" w:rsidRPr="00862AF1">
        <w:rPr>
          <w:rFonts w:ascii="Calibri" w:hAnsi="Calibri" w:cs="Calibri"/>
        </w:rPr>
        <w:t>the</w:t>
      </w:r>
      <w:r w:rsidR="00BC5AAC" w:rsidRPr="00862AF1">
        <w:rPr>
          <w:rFonts w:ascii="Calibri" w:hAnsi="Calibri" w:cs="Calibri"/>
        </w:rPr>
        <w:t xml:space="preserve"> </w:t>
      </w:r>
      <w:r w:rsidRPr="00862AF1">
        <w:rPr>
          <w:rFonts w:ascii="Calibri" w:hAnsi="Calibri" w:cs="Calibri"/>
        </w:rPr>
        <w:t xml:space="preserve">lack </w:t>
      </w:r>
      <w:r w:rsidR="009B11C9" w:rsidRPr="00862AF1">
        <w:rPr>
          <w:rFonts w:ascii="Calibri" w:hAnsi="Calibri" w:cs="Calibri"/>
        </w:rPr>
        <w:t xml:space="preserve">of </w:t>
      </w:r>
      <w:r w:rsidR="002A67F3" w:rsidRPr="00862AF1">
        <w:rPr>
          <w:rFonts w:ascii="Calibri" w:hAnsi="Calibri" w:cs="Calibri"/>
        </w:rPr>
        <w:t xml:space="preserve">a </w:t>
      </w:r>
      <w:r w:rsidR="00C72F82" w:rsidRPr="00862AF1">
        <w:rPr>
          <w:rFonts w:ascii="Calibri" w:hAnsi="Calibri" w:cs="Calibri"/>
        </w:rPr>
        <w:t>widely adopted</w:t>
      </w:r>
      <w:r w:rsidR="002A67F3" w:rsidRPr="00862AF1">
        <w:rPr>
          <w:rFonts w:ascii="Calibri" w:hAnsi="Calibri" w:cs="Calibri"/>
        </w:rPr>
        <w:t xml:space="preserve"> and stable representation of</w:t>
      </w:r>
      <w:r w:rsidR="00C72F82" w:rsidRPr="00862AF1">
        <w:rPr>
          <w:rFonts w:ascii="Calibri" w:hAnsi="Calibri" w:cs="Calibri"/>
        </w:rPr>
        <w:t xml:space="preserve"> sequence variants </w:t>
      </w:r>
      <w:r w:rsidR="002A67F3" w:rsidRPr="00862AF1">
        <w:rPr>
          <w:rFonts w:ascii="Calibri" w:hAnsi="Calibri" w:cs="Calibri"/>
        </w:rPr>
        <w:t xml:space="preserve">that can be used as universal unique </w:t>
      </w:r>
      <w:r w:rsidR="009B11C9" w:rsidRPr="00862AF1">
        <w:rPr>
          <w:rFonts w:ascii="Calibri" w:hAnsi="Calibri" w:cs="Calibri"/>
        </w:rPr>
        <w:t xml:space="preserve">identifier </w:t>
      </w:r>
      <w:r w:rsidR="00003329" w:rsidRPr="00862AF1">
        <w:rPr>
          <w:rFonts w:ascii="Calibri" w:hAnsi="Calibri" w:cs="Calibri"/>
        </w:rPr>
        <w:t xml:space="preserve">for </w:t>
      </w:r>
      <w:r w:rsidR="00C72F82" w:rsidRPr="00862AF1">
        <w:rPr>
          <w:rFonts w:ascii="Calibri" w:hAnsi="Calibri" w:cs="Calibri"/>
        </w:rPr>
        <w:t>said variants</w:t>
      </w:r>
      <w:r w:rsidR="00B47838" w:rsidRPr="00862AF1">
        <w:rPr>
          <w:rFonts w:ascii="Calibri" w:hAnsi="Calibri" w:cs="Calibri"/>
        </w:rPr>
        <w:t xml:space="preserve">. Published summary statistics often </w:t>
      </w:r>
      <w:r w:rsidR="00F86A9A" w:rsidRPr="00862AF1">
        <w:rPr>
          <w:rFonts w:ascii="Calibri" w:hAnsi="Calibri" w:cs="Calibri"/>
        </w:rPr>
        <w:t>use</w:t>
      </w:r>
      <w:r w:rsidR="009B0FF7" w:rsidRPr="00862AF1">
        <w:rPr>
          <w:rFonts w:ascii="Calibri" w:hAnsi="Calibri" w:cs="Calibri"/>
        </w:rPr>
        <w:t xml:space="preserve"> </w:t>
      </w:r>
      <w:proofErr w:type="spellStart"/>
      <w:r w:rsidR="00C43089" w:rsidRPr="00862AF1">
        <w:rPr>
          <w:rFonts w:ascii="Calibri" w:hAnsi="Calibri" w:cs="Calibri"/>
        </w:rPr>
        <w:t>rsid</w:t>
      </w:r>
      <w:r w:rsidR="00C72F82" w:rsidRPr="00862AF1">
        <w:rPr>
          <w:rFonts w:ascii="Calibri" w:hAnsi="Calibri" w:cs="Calibri"/>
        </w:rPr>
        <w:t>s</w:t>
      </w:r>
      <w:proofErr w:type="spellEnd"/>
      <w:r w:rsidR="00C43089" w:rsidRPr="00862AF1">
        <w:rPr>
          <w:rFonts w:ascii="Calibri" w:hAnsi="Calibri" w:cs="Calibri"/>
        </w:rPr>
        <w:t xml:space="preserve"> </w:t>
      </w:r>
      <w:r w:rsidR="009B0FF7" w:rsidRPr="00862AF1">
        <w:rPr>
          <w:rFonts w:ascii="Calibri" w:hAnsi="Calibri" w:cs="Calibri"/>
        </w:rPr>
        <w:fldChar w:fldCharType="begin" w:fldLock="1"/>
      </w:r>
      <w:r w:rsidR="00D258B7">
        <w:rPr>
          <w:rFonts w:ascii="Calibri" w:hAnsi="Calibri" w:cs="Calibri"/>
        </w:rPr>
        <w:instrText>ADDIN CSL_CITATION {"citationItems":[{"id":"ITEM-1","itemData":{"URL":"https://www.ncbi.nlm.nih.gov/snp/","accessed":{"date-parts":[["2020","3","16"]]},"id":"ITEM-1","issued":{"date-parts":[["0"]]},"title":"Home - SNP - NCBI","type":"webpage"},"uris":["http://www.mendeley.com/documents/?uuid=8d4c9143-f28f-3f6d-8a5d-907b1c8d1d0d"]}],"mendeley":{"formattedCitation":"&lt;sup&gt;33&lt;/sup&gt;","plainTextFormattedCitation":"33","previouslyFormattedCitation":"&lt;sup&gt;33&lt;/sup&gt;"},"properties":{"noteIndex":0},"schema":"https://github.com/citation-style-language/schema/raw/master/csl-citation.json"}</w:instrText>
      </w:r>
      <w:r w:rsidR="009B0FF7" w:rsidRPr="00862AF1">
        <w:rPr>
          <w:rFonts w:ascii="Calibri" w:hAnsi="Calibri" w:cs="Calibri"/>
        </w:rPr>
        <w:fldChar w:fldCharType="separate"/>
      </w:r>
      <w:r w:rsidR="000D0624" w:rsidRPr="000D0624">
        <w:rPr>
          <w:rFonts w:ascii="Calibri" w:hAnsi="Calibri" w:cs="Calibri"/>
          <w:noProof/>
          <w:vertAlign w:val="superscript"/>
        </w:rPr>
        <w:t>33</w:t>
      </w:r>
      <w:r w:rsidR="009B0FF7" w:rsidRPr="00862AF1">
        <w:rPr>
          <w:rFonts w:ascii="Calibri" w:hAnsi="Calibri" w:cs="Calibri"/>
        </w:rPr>
        <w:fldChar w:fldCharType="end"/>
      </w:r>
      <w:r w:rsidR="009B0FF7" w:rsidRPr="00862AF1">
        <w:rPr>
          <w:rFonts w:ascii="Calibri" w:hAnsi="Calibri" w:cs="Calibri"/>
        </w:rPr>
        <w:t xml:space="preserve"> </w:t>
      </w:r>
      <w:r w:rsidR="004D48D2" w:rsidRPr="00862AF1">
        <w:rPr>
          <w:rFonts w:ascii="Calibri" w:hAnsi="Calibri" w:cs="Calibri"/>
        </w:rPr>
        <w:lastRenderedPageBreak/>
        <w:t>to identify variants</w:t>
      </w:r>
      <w:r w:rsidR="009B0FF7" w:rsidRPr="00862AF1">
        <w:rPr>
          <w:rFonts w:ascii="Calibri" w:hAnsi="Calibri" w:cs="Calibri"/>
        </w:rPr>
        <w:t xml:space="preserve"> but </w:t>
      </w:r>
      <w:r w:rsidR="00930D5C" w:rsidRPr="00862AF1">
        <w:rPr>
          <w:rFonts w:ascii="Calibri" w:hAnsi="Calibri" w:cs="Calibri"/>
        </w:rPr>
        <w:t xml:space="preserve">this practice is inappropriate because </w:t>
      </w:r>
      <w:proofErr w:type="spellStart"/>
      <w:r w:rsidR="00930D5C" w:rsidRPr="00862AF1">
        <w:rPr>
          <w:rFonts w:ascii="Calibri" w:hAnsi="Calibri" w:cs="Calibri"/>
        </w:rPr>
        <w:t>rsids</w:t>
      </w:r>
      <w:proofErr w:type="spellEnd"/>
      <w:r w:rsidR="00930D5C" w:rsidRPr="00862AF1">
        <w:rPr>
          <w:rFonts w:ascii="Calibri" w:hAnsi="Calibri" w:cs="Calibri"/>
        </w:rPr>
        <w:t xml:space="preserve"> are locus identifiers</w:t>
      </w:r>
      <w:r w:rsidR="009B0FF7" w:rsidRPr="00862AF1">
        <w:rPr>
          <w:rFonts w:ascii="Calibri" w:hAnsi="Calibri" w:cs="Calibri"/>
        </w:rPr>
        <w:t xml:space="preserve"> </w:t>
      </w:r>
      <w:r w:rsidR="0008250F" w:rsidRPr="00862AF1">
        <w:rPr>
          <w:rFonts w:ascii="Calibri" w:hAnsi="Calibri" w:cs="Calibri"/>
        </w:rPr>
        <w:t xml:space="preserve">and </w:t>
      </w:r>
      <w:r w:rsidR="009B0FF7" w:rsidRPr="00862AF1">
        <w:rPr>
          <w:rFonts w:ascii="Calibri" w:hAnsi="Calibri" w:cs="Calibri"/>
        </w:rPr>
        <w:t>do not distinguish between multiple alternative alleles observed at the same site.</w:t>
      </w:r>
      <w:r w:rsidR="006B2B38" w:rsidRPr="00862AF1">
        <w:rPr>
          <w:rFonts w:ascii="Calibri" w:hAnsi="Calibri" w:cs="Calibri"/>
        </w:rPr>
        <w:t xml:space="preserve"> </w:t>
      </w:r>
      <w:r w:rsidR="00930D5C" w:rsidRPr="00862AF1">
        <w:rPr>
          <w:rFonts w:ascii="Calibri" w:hAnsi="Calibri" w:cs="Calibri"/>
        </w:rPr>
        <w:t xml:space="preserve">Moreover, </w:t>
      </w:r>
      <w:proofErr w:type="spellStart"/>
      <w:r w:rsidR="00930D5C" w:rsidRPr="00862AF1">
        <w:rPr>
          <w:rFonts w:ascii="Calibri" w:hAnsi="Calibri" w:cs="Calibri"/>
        </w:rPr>
        <w:t>rsids</w:t>
      </w:r>
      <w:proofErr w:type="spellEnd"/>
      <w:r w:rsidR="00930D5C" w:rsidRPr="00862AF1">
        <w:rPr>
          <w:rFonts w:ascii="Calibri" w:hAnsi="Calibri" w:cs="Calibri"/>
        </w:rPr>
        <w:t xml:space="preserve"> are not stable as they can be merged and retired</w:t>
      </w:r>
      <w:r w:rsidR="004E2BBC" w:rsidRPr="00862AF1">
        <w:rPr>
          <w:rFonts w:ascii="Calibri" w:hAnsi="Calibri" w:cs="Calibri"/>
        </w:rPr>
        <w:t xml:space="preserve"> over time</w:t>
      </w:r>
      <w:r w:rsidR="00930D5C" w:rsidRPr="00862AF1">
        <w:rPr>
          <w:rFonts w:ascii="Calibri" w:hAnsi="Calibri" w:cs="Calibri"/>
        </w:rPr>
        <w:t xml:space="preserve">. </w:t>
      </w:r>
      <w:r w:rsidR="006B2B38" w:rsidRPr="00862AF1">
        <w:rPr>
          <w:rFonts w:ascii="Calibri" w:hAnsi="Calibri" w:cs="Calibri"/>
        </w:rPr>
        <w:t xml:space="preserve">The reason this is a problem is that in GWAS </w:t>
      </w:r>
      <w:r w:rsidR="004E2BBC" w:rsidRPr="00862AF1">
        <w:rPr>
          <w:rFonts w:ascii="Calibri" w:hAnsi="Calibri" w:cs="Calibri"/>
        </w:rPr>
        <w:t xml:space="preserve">summary statistics </w:t>
      </w:r>
      <w:r w:rsidR="006B2B38" w:rsidRPr="00862AF1">
        <w:rPr>
          <w:rFonts w:ascii="Calibri" w:hAnsi="Calibri" w:cs="Calibri"/>
        </w:rPr>
        <w:t xml:space="preserve">every </w:t>
      </w:r>
      <w:r w:rsidR="004E2BBC" w:rsidRPr="00862AF1">
        <w:rPr>
          <w:rFonts w:ascii="Calibri" w:hAnsi="Calibri" w:cs="Calibri"/>
        </w:rPr>
        <w:t xml:space="preserve">record </w:t>
      </w:r>
      <w:r w:rsidR="006B2B38" w:rsidRPr="00862AF1">
        <w:rPr>
          <w:rFonts w:ascii="Calibri" w:hAnsi="Calibri" w:cs="Calibri"/>
        </w:rPr>
        <w:t>represents the effect</w:t>
      </w:r>
      <w:r w:rsidR="000D53EB" w:rsidRPr="00862AF1">
        <w:rPr>
          <w:rFonts w:ascii="Calibri" w:hAnsi="Calibri" w:cs="Calibri"/>
        </w:rPr>
        <w:t xml:space="preserve"> of a specific </w:t>
      </w:r>
      <w:r w:rsidR="004E2BBC" w:rsidRPr="00862AF1">
        <w:rPr>
          <w:rFonts w:ascii="Calibri" w:hAnsi="Calibri" w:cs="Calibri"/>
        </w:rPr>
        <w:t>allele on one or more traits</w:t>
      </w:r>
      <w:r w:rsidR="000D53EB" w:rsidRPr="00862AF1">
        <w:rPr>
          <w:rFonts w:ascii="Calibri" w:hAnsi="Calibri" w:cs="Calibri"/>
        </w:rPr>
        <w:t>, and if a</w:t>
      </w:r>
      <w:r w:rsidR="004E2BBC" w:rsidRPr="00862AF1">
        <w:rPr>
          <w:rFonts w:ascii="Calibri" w:hAnsi="Calibri" w:cs="Calibri"/>
        </w:rPr>
        <w:t xml:space="preserve"> record</w:t>
      </w:r>
      <w:r w:rsidR="000D53EB" w:rsidRPr="00862AF1">
        <w:rPr>
          <w:rFonts w:ascii="Calibri" w:hAnsi="Calibri" w:cs="Calibri"/>
        </w:rPr>
        <w:t xml:space="preserve"> identifier is used that is not unique </w:t>
      </w:r>
      <w:r w:rsidR="004E2BBC" w:rsidRPr="00862AF1">
        <w:rPr>
          <w:rFonts w:ascii="Calibri" w:hAnsi="Calibri" w:cs="Calibri"/>
        </w:rPr>
        <w:t>for each allele</w:t>
      </w:r>
      <w:r w:rsidR="00BF4362" w:rsidRPr="00862AF1">
        <w:rPr>
          <w:rFonts w:ascii="Calibri" w:hAnsi="Calibri" w:cs="Calibri"/>
        </w:rPr>
        <w:t xml:space="preserve"> it cannot technically be considered an identifier.</w:t>
      </w:r>
      <w:r w:rsidR="0008250F" w:rsidRPr="00862AF1">
        <w:rPr>
          <w:rFonts w:ascii="Calibri" w:hAnsi="Calibri" w:cs="Calibri"/>
        </w:rPr>
        <w:t xml:space="preserve"> </w:t>
      </w:r>
      <w:r w:rsidR="00BF4362" w:rsidRPr="00862AF1">
        <w:rPr>
          <w:rFonts w:ascii="Calibri" w:hAnsi="Calibri" w:cs="Calibri"/>
        </w:rPr>
        <w:t>An alternative</w:t>
      </w:r>
      <w:r w:rsidR="0008250F" w:rsidRPr="00862AF1">
        <w:rPr>
          <w:rFonts w:ascii="Calibri" w:hAnsi="Calibri" w:cs="Calibri"/>
        </w:rPr>
        <w:t xml:space="preserve"> approach is to </w:t>
      </w:r>
      <w:r w:rsidR="002A1235" w:rsidRPr="00862AF1">
        <w:rPr>
          <w:rFonts w:ascii="Calibri" w:hAnsi="Calibri" w:cs="Calibri"/>
        </w:rPr>
        <w:t>concatenat</w:t>
      </w:r>
      <w:r w:rsidR="0008250F" w:rsidRPr="00862AF1">
        <w:rPr>
          <w:rFonts w:ascii="Calibri" w:hAnsi="Calibri" w:cs="Calibri"/>
        </w:rPr>
        <w:t>e</w:t>
      </w:r>
      <w:r w:rsidR="00F86A9A" w:rsidRPr="00862AF1">
        <w:rPr>
          <w:rFonts w:ascii="Calibri" w:hAnsi="Calibri" w:cs="Calibri"/>
        </w:rPr>
        <w:t xml:space="preserve"> </w:t>
      </w:r>
      <w:r w:rsidR="00B47838" w:rsidRPr="00862AF1">
        <w:rPr>
          <w:rFonts w:ascii="Calibri" w:hAnsi="Calibri" w:cs="Calibri"/>
        </w:rPr>
        <w:t xml:space="preserve">chromosome, </w:t>
      </w:r>
      <w:r w:rsidR="0008250F" w:rsidRPr="00862AF1">
        <w:rPr>
          <w:rFonts w:ascii="Calibri" w:hAnsi="Calibri" w:cs="Calibri"/>
        </w:rPr>
        <w:t>base-</w:t>
      </w:r>
      <w:r w:rsidR="00B47838" w:rsidRPr="00862AF1">
        <w:rPr>
          <w:rFonts w:ascii="Calibri" w:hAnsi="Calibri" w:cs="Calibri"/>
        </w:rPr>
        <w:t>position</w:t>
      </w:r>
      <w:r w:rsidR="004E2BBC" w:rsidRPr="00862AF1">
        <w:rPr>
          <w:rFonts w:ascii="Calibri" w:hAnsi="Calibri" w:cs="Calibri"/>
        </w:rPr>
        <w:t xml:space="preserve">, </w:t>
      </w:r>
      <w:del w:id="146" w:author="Matt Lyon" w:date="2020-04-21T12:06:00Z">
        <w:r w:rsidR="004E2BBC" w:rsidRPr="00862AF1" w:rsidDel="00A6359E">
          <w:rPr>
            <w:rFonts w:ascii="Calibri" w:hAnsi="Calibri" w:cs="Calibri"/>
          </w:rPr>
          <w:delText xml:space="preserve">ref </w:delText>
        </w:r>
      </w:del>
      <w:ins w:id="147" w:author="Matt Lyon" w:date="2020-04-21T12:06:00Z">
        <w:r w:rsidR="00A6359E">
          <w:rPr>
            <w:rFonts w:ascii="Calibri" w:hAnsi="Calibri" w:cs="Calibri"/>
          </w:rPr>
          <w:t>reference</w:t>
        </w:r>
        <w:r w:rsidR="00A6359E" w:rsidRPr="00862AF1">
          <w:rPr>
            <w:rFonts w:ascii="Calibri" w:hAnsi="Calibri" w:cs="Calibri"/>
          </w:rPr>
          <w:t xml:space="preserve"> </w:t>
        </w:r>
      </w:ins>
      <w:r w:rsidR="004E2BBC" w:rsidRPr="00862AF1">
        <w:rPr>
          <w:rFonts w:ascii="Calibri" w:hAnsi="Calibri" w:cs="Calibri"/>
        </w:rPr>
        <w:t>and alt</w:t>
      </w:r>
      <w:ins w:id="148" w:author="Matt Lyon" w:date="2020-04-21T12:06:00Z">
        <w:r w:rsidR="00A6359E">
          <w:rPr>
            <w:rFonts w:ascii="Calibri" w:hAnsi="Calibri" w:cs="Calibri"/>
          </w:rPr>
          <w:t>ernative</w:t>
        </w:r>
      </w:ins>
      <w:r w:rsidR="004E2BBC" w:rsidRPr="00862AF1">
        <w:rPr>
          <w:rFonts w:ascii="Calibri" w:hAnsi="Calibri" w:cs="Calibri"/>
        </w:rPr>
        <w:t xml:space="preserve"> </w:t>
      </w:r>
      <w:r w:rsidR="00B47838" w:rsidRPr="00862AF1">
        <w:rPr>
          <w:rFonts w:ascii="Calibri" w:hAnsi="Calibri" w:cs="Calibri"/>
        </w:rPr>
        <w:t>allele</w:t>
      </w:r>
      <w:r w:rsidR="007E0309" w:rsidRPr="00862AF1">
        <w:rPr>
          <w:rFonts w:ascii="Calibri" w:hAnsi="Calibri" w:cs="Calibri"/>
        </w:rPr>
        <w:t xml:space="preserve"> field</w:t>
      </w:r>
      <w:r w:rsidR="004E2BBC" w:rsidRPr="00862AF1">
        <w:rPr>
          <w:rFonts w:ascii="Calibri" w:hAnsi="Calibri" w:cs="Calibri"/>
        </w:rPr>
        <w:t xml:space="preserve"> values</w:t>
      </w:r>
      <w:r w:rsidR="0008250F" w:rsidRPr="00862AF1">
        <w:rPr>
          <w:rFonts w:ascii="Calibri" w:hAnsi="Calibri" w:cs="Calibri"/>
        </w:rPr>
        <w:t xml:space="preserve"> </w:t>
      </w:r>
      <w:r w:rsidR="00737EE0" w:rsidRPr="00862AF1">
        <w:rPr>
          <w:rFonts w:ascii="Calibri" w:hAnsi="Calibri" w:cs="Calibri"/>
        </w:rPr>
        <w:t xml:space="preserve">into a single </w:t>
      </w:r>
      <w:r w:rsidR="00260051" w:rsidRPr="00862AF1">
        <w:rPr>
          <w:rFonts w:ascii="Calibri" w:hAnsi="Calibri" w:cs="Calibri"/>
        </w:rPr>
        <w:t xml:space="preserve">string, </w:t>
      </w:r>
      <w:r w:rsidR="00B47838" w:rsidRPr="00862AF1">
        <w:rPr>
          <w:rFonts w:ascii="Calibri" w:hAnsi="Calibri" w:cs="Calibri"/>
        </w:rPr>
        <w:t>but this is</w:t>
      </w:r>
      <w:r w:rsidR="00354673" w:rsidRPr="00862AF1">
        <w:rPr>
          <w:rFonts w:ascii="Calibri" w:hAnsi="Calibri" w:cs="Calibri"/>
        </w:rPr>
        <w:t xml:space="preserve"> no</w:t>
      </w:r>
      <w:r w:rsidR="00737EE0" w:rsidRPr="00862AF1">
        <w:rPr>
          <w:rFonts w:ascii="Calibri" w:hAnsi="Calibri" w:cs="Calibri"/>
        </w:rPr>
        <w:t>n-</w:t>
      </w:r>
      <w:del w:id="149" w:author="Matt Lyon" w:date="2020-04-21T12:07:00Z">
        <w:r w:rsidR="00260051" w:rsidRPr="00862AF1" w:rsidDel="005362D8">
          <w:rPr>
            <w:rFonts w:ascii="Calibri" w:hAnsi="Calibri" w:cs="Calibri"/>
          </w:rPr>
          <w:delText>standardised</w:delText>
        </w:r>
      </w:del>
      <w:ins w:id="150" w:author="Matt Lyon" w:date="2020-04-21T12:07:00Z">
        <w:r w:rsidR="005362D8" w:rsidRPr="00862AF1">
          <w:rPr>
            <w:rFonts w:ascii="Calibri" w:hAnsi="Calibri" w:cs="Calibri"/>
          </w:rPr>
          <w:t>standardised,</w:t>
        </w:r>
      </w:ins>
      <w:r w:rsidR="00260051" w:rsidRPr="00862AF1">
        <w:rPr>
          <w:rFonts w:ascii="Calibri" w:hAnsi="Calibri" w:cs="Calibri"/>
        </w:rPr>
        <w:t xml:space="preserve"> and genome build specific.</w:t>
      </w:r>
      <w:r w:rsidR="00D23F13" w:rsidRPr="00862AF1">
        <w:rPr>
          <w:rFonts w:ascii="Calibri" w:hAnsi="Calibri" w:cs="Calibri"/>
        </w:rPr>
        <w:t xml:space="preserve"> Worst still </w:t>
      </w:r>
      <w:r w:rsidR="00BA1A19" w:rsidRPr="00862AF1">
        <w:rPr>
          <w:rFonts w:ascii="Calibri" w:hAnsi="Calibri" w:cs="Calibri"/>
        </w:rPr>
        <w:t xml:space="preserve">is the common approach of </w:t>
      </w:r>
      <w:r w:rsidR="00D23F13" w:rsidRPr="00862AF1">
        <w:rPr>
          <w:rFonts w:ascii="Calibri" w:hAnsi="Calibri" w:cs="Calibri"/>
        </w:rPr>
        <w:t>mix</w:t>
      </w:r>
      <w:r w:rsidR="004E2BBC" w:rsidRPr="00862AF1">
        <w:rPr>
          <w:rFonts w:ascii="Calibri" w:hAnsi="Calibri" w:cs="Calibri"/>
        </w:rPr>
        <w:t>ing</w:t>
      </w:r>
      <w:r w:rsidR="00D23F13" w:rsidRPr="00862AF1">
        <w:rPr>
          <w:rFonts w:ascii="Calibri" w:hAnsi="Calibri" w:cs="Calibri"/>
        </w:rPr>
        <w:t xml:space="preserve"> </w:t>
      </w:r>
      <w:r w:rsidR="004A7DDA" w:rsidRPr="00862AF1">
        <w:rPr>
          <w:rFonts w:ascii="Calibri" w:hAnsi="Calibri" w:cs="Calibri"/>
        </w:rPr>
        <w:t xml:space="preserve">these </w:t>
      </w:r>
      <w:r w:rsidR="004E2BBC" w:rsidRPr="00862AF1">
        <w:rPr>
          <w:rFonts w:ascii="Calibri" w:hAnsi="Calibri" w:cs="Calibri"/>
        </w:rPr>
        <w:t xml:space="preserve">types of </w:t>
      </w:r>
      <w:r w:rsidR="004A7DDA" w:rsidRPr="00862AF1">
        <w:rPr>
          <w:rFonts w:ascii="Calibri" w:hAnsi="Calibri" w:cs="Calibri"/>
        </w:rPr>
        <w:t xml:space="preserve">identifiers </w:t>
      </w:r>
      <w:r w:rsidR="00D23F13" w:rsidRPr="00862AF1">
        <w:rPr>
          <w:rFonts w:ascii="Calibri" w:hAnsi="Calibri" w:cs="Calibri"/>
        </w:rPr>
        <w:t xml:space="preserve">within a single file. </w:t>
      </w:r>
      <w:r w:rsidR="00904077" w:rsidRPr="00862AF1">
        <w:rPr>
          <w:rFonts w:ascii="Calibri" w:hAnsi="Calibri" w:cs="Calibri"/>
        </w:rPr>
        <w:t>In version 1.0.0 of the GWAS-VCF specification we suggest querying variants by chromosome and base-position and filtering the output to retain the target substitution (implemented in our parsers), but we acknowledge that this approach can be cumbersome and difficult to interoperate with other software.</w:t>
      </w:r>
      <w:r w:rsidR="00D20115" w:rsidRPr="00862AF1">
        <w:rPr>
          <w:rFonts w:ascii="Calibri" w:hAnsi="Calibri" w:cs="Calibri"/>
        </w:rPr>
        <w:t xml:space="preserve"> </w:t>
      </w:r>
      <w:r w:rsidR="0021631A" w:rsidRPr="00862AF1">
        <w:rPr>
          <w:rFonts w:ascii="Calibri" w:hAnsi="Calibri" w:cs="Calibri"/>
        </w:rPr>
        <w:t xml:space="preserve">The ideal solution </w:t>
      </w:r>
      <w:r w:rsidR="00920AB3" w:rsidRPr="00862AF1">
        <w:rPr>
          <w:rFonts w:ascii="Calibri" w:hAnsi="Calibri" w:cs="Calibri"/>
        </w:rPr>
        <w:t xml:space="preserve">would be </w:t>
      </w:r>
      <w:r w:rsidR="00D20115" w:rsidRPr="00862AF1">
        <w:rPr>
          <w:rFonts w:ascii="Calibri" w:hAnsi="Calibri" w:cs="Calibri"/>
        </w:rPr>
        <w:t xml:space="preserve">to </w:t>
      </w:r>
      <w:r w:rsidR="00920AB3" w:rsidRPr="00862AF1">
        <w:rPr>
          <w:rFonts w:ascii="Calibri" w:hAnsi="Calibri" w:cs="Calibri"/>
        </w:rPr>
        <w:t xml:space="preserve">populate the ID column of a GWAS-VCF file using universally accepted and </w:t>
      </w:r>
      <w:r w:rsidR="00E24EA7" w:rsidRPr="00862AF1">
        <w:rPr>
          <w:rFonts w:ascii="Calibri" w:hAnsi="Calibri" w:cs="Calibri"/>
        </w:rPr>
        <w:t xml:space="preserve">unique </w:t>
      </w:r>
      <w:r w:rsidR="00920AB3" w:rsidRPr="00862AF1">
        <w:rPr>
          <w:rFonts w:ascii="Calibri" w:hAnsi="Calibri" w:cs="Calibri"/>
        </w:rPr>
        <w:t xml:space="preserve">variant </w:t>
      </w:r>
      <w:r w:rsidR="00E24EA7" w:rsidRPr="00862AF1">
        <w:rPr>
          <w:rFonts w:ascii="Calibri" w:hAnsi="Calibri" w:cs="Calibri"/>
        </w:rPr>
        <w:t>identifier</w:t>
      </w:r>
      <w:r w:rsidR="00920AB3" w:rsidRPr="00862AF1">
        <w:rPr>
          <w:rFonts w:ascii="Calibri" w:hAnsi="Calibri" w:cs="Calibri"/>
        </w:rPr>
        <w:t>s</w:t>
      </w:r>
      <w:r w:rsidR="00E24EA7" w:rsidRPr="00862AF1">
        <w:rPr>
          <w:rFonts w:ascii="Calibri" w:hAnsi="Calibri" w:cs="Calibri"/>
        </w:rPr>
        <w:t>.</w:t>
      </w:r>
      <w:r w:rsidR="00BA53FC" w:rsidRPr="00862AF1">
        <w:rPr>
          <w:rFonts w:ascii="Calibri" w:hAnsi="Calibri" w:cs="Calibri"/>
        </w:rPr>
        <w:t xml:space="preserve"> </w:t>
      </w:r>
      <w:r w:rsidR="00B61883" w:rsidRPr="00862AF1">
        <w:rPr>
          <w:rFonts w:ascii="Calibri" w:hAnsi="Calibri" w:cs="Calibri"/>
        </w:rPr>
        <w:t>W</w:t>
      </w:r>
      <w:r w:rsidR="002F7ACC" w:rsidRPr="00862AF1">
        <w:rPr>
          <w:rFonts w:ascii="Calibri" w:hAnsi="Calibri" w:cs="Calibri"/>
        </w:rPr>
        <w:t xml:space="preserve">e </w:t>
      </w:r>
      <w:r w:rsidR="00587CEC" w:rsidRPr="00862AF1">
        <w:rPr>
          <w:rFonts w:ascii="Calibri" w:hAnsi="Calibri" w:cs="Calibri"/>
        </w:rPr>
        <w:t xml:space="preserve">have reviewed </w:t>
      </w:r>
      <w:r w:rsidR="00D54B7D" w:rsidRPr="00862AF1">
        <w:rPr>
          <w:rFonts w:ascii="Calibri" w:hAnsi="Calibri" w:cs="Calibri"/>
        </w:rPr>
        <w:t xml:space="preserve">several </w:t>
      </w:r>
      <w:r w:rsidR="00587CEC" w:rsidRPr="00862AF1">
        <w:rPr>
          <w:rFonts w:ascii="Calibri" w:hAnsi="Calibri" w:cs="Calibri"/>
        </w:rPr>
        <w:t xml:space="preserve">existing </w:t>
      </w:r>
      <w:r w:rsidR="00920AB3" w:rsidRPr="00862AF1">
        <w:rPr>
          <w:rFonts w:ascii="Calibri" w:hAnsi="Calibri" w:cs="Calibri"/>
        </w:rPr>
        <w:t xml:space="preserve">variant </w:t>
      </w:r>
      <w:r w:rsidR="00587CEC" w:rsidRPr="00862AF1">
        <w:rPr>
          <w:rFonts w:ascii="Calibri" w:hAnsi="Calibri" w:cs="Calibri"/>
        </w:rPr>
        <w:t xml:space="preserve">identifier formats </w:t>
      </w:r>
      <w:r w:rsidR="00D92546" w:rsidRPr="00862AF1">
        <w:rPr>
          <w:rFonts w:ascii="Calibri" w:hAnsi="Calibri" w:cs="Calibri"/>
        </w:rPr>
        <w:t xml:space="preserve">as candidates </w:t>
      </w:r>
      <w:r w:rsidR="00B42256" w:rsidRPr="00862AF1">
        <w:rPr>
          <w:rFonts w:ascii="Calibri" w:hAnsi="Calibri" w:cs="Calibri"/>
        </w:rPr>
        <w:t>for the variant identifier field</w:t>
      </w:r>
      <w:r w:rsidR="0070749D" w:rsidRPr="00862AF1">
        <w:rPr>
          <w:rFonts w:ascii="Calibri" w:hAnsi="Calibri" w:cs="Calibri"/>
        </w:rPr>
        <w:t xml:space="preserve">, to be implemented in </w:t>
      </w:r>
      <w:r w:rsidR="00DB49F2" w:rsidRPr="00862AF1">
        <w:rPr>
          <w:rFonts w:ascii="Calibri" w:hAnsi="Calibri" w:cs="Calibri"/>
        </w:rPr>
        <w:t xml:space="preserve">the next version of the </w:t>
      </w:r>
      <w:r w:rsidR="00C5367F" w:rsidRPr="00862AF1">
        <w:rPr>
          <w:rFonts w:ascii="Calibri" w:hAnsi="Calibri" w:cs="Calibri"/>
        </w:rPr>
        <w:t>specification</w:t>
      </w:r>
      <w:r w:rsidR="00AD22A2" w:rsidRPr="00862AF1">
        <w:rPr>
          <w:rFonts w:ascii="Calibri" w:hAnsi="Calibri" w:cs="Calibri"/>
        </w:rPr>
        <w:t xml:space="preserve"> (Supplementary Table </w:t>
      </w:r>
      <w:r w:rsidR="00090C53" w:rsidRPr="00862AF1">
        <w:rPr>
          <w:rFonts w:ascii="Calibri" w:hAnsi="Calibri" w:cs="Calibri"/>
        </w:rPr>
        <w:t>2</w:t>
      </w:r>
      <w:r w:rsidR="00AD22A2" w:rsidRPr="00862AF1">
        <w:rPr>
          <w:rFonts w:ascii="Calibri" w:hAnsi="Calibri" w:cs="Calibri"/>
        </w:rPr>
        <w:t>)</w:t>
      </w:r>
      <w:r w:rsidR="0070749D" w:rsidRPr="00862AF1">
        <w:rPr>
          <w:rFonts w:ascii="Calibri" w:hAnsi="Calibri" w:cs="Calibri"/>
        </w:rPr>
        <w:t xml:space="preserve">. However, we </w:t>
      </w:r>
      <w:r w:rsidR="000F2976" w:rsidRPr="00862AF1">
        <w:rPr>
          <w:rFonts w:ascii="Calibri" w:hAnsi="Calibri" w:cs="Calibri"/>
        </w:rPr>
        <w:t xml:space="preserve">refrain from making a unilateral choice at this juncture because </w:t>
      </w:r>
      <w:r w:rsidR="00DC0573" w:rsidRPr="00862AF1">
        <w:rPr>
          <w:rFonts w:ascii="Calibri" w:hAnsi="Calibri" w:cs="Calibri"/>
        </w:rPr>
        <w:t xml:space="preserve">successful </w:t>
      </w:r>
      <w:r w:rsidR="002F7ACC" w:rsidRPr="00862AF1">
        <w:rPr>
          <w:rFonts w:ascii="Calibri" w:hAnsi="Calibri" w:cs="Calibri"/>
        </w:rPr>
        <w:t xml:space="preserve">implementation </w:t>
      </w:r>
      <w:r w:rsidR="0062718B" w:rsidRPr="00862AF1">
        <w:rPr>
          <w:rFonts w:ascii="Calibri" w:hAnsi="Calibri" w:cs="Calibri"/>
        </w:rPr>
        <w:t>will</w:t>
      </w:r>
      <w:r w:rsidR="002F7ACC" w:rsidRPr="00862AF1">
        <w:rPr>
          <w:rFonts w:ascii="Calibri" w:hAnsi="Calibri" w:cs="Calibri"/>
        </w:rPr>
        <w:t xml:space="preserve"> </w:t>
      </w:r>
      <w:r w:rsidR="0039240E" w:rsidRPr="00862AF1">
        <w:rPr>
          <w:rFonts w:ascii="Calibri" w:hAnsi="Calibri" w:cs="Calibri"/>
        </w:rPr>
        <w:t>require</w:t>
      </w:r>
      <w:r w:rsidR="002F7ACC" w:rsidRPr="00862AF1">
        <w:rPr>
          <w:rFonts w:ascii="Calibri" w:hAnsi="Calibri" w:cs="Calibri"/>
        </w:rPr>
        <w:t xml:space="preserve"> </w:t>
      </w:r>
      <w:r w:rsidR="00F7515D" w:rsidRPr="00862AF1">
        <w:rPr>
          <w:rFonts w:ascii="Calibri" w:hAnsi="Calibri" w:cs="Calibri"/>
        </w:rPr>
        <w:t>consultation</w:t>
      </w:r>
      <w:r w:rsidR="00DB49F2" w:rsidRPr="00862AF1">
        <w:rPr>
          <w:rFonts w:ascii="Calibri" w:hAnsi="Calibri" w:cs="Calibri"/>
        </w:rPr>
        <w:t xml:space="preserve"> </w:t>
      </w:r>
      <w:r w:rsidR="002F7ACC" w:rsidRPr="00862AF1">
        <w:rPr>
          <w:rFonts w:ascii="Calibri" w:hAnsi="Calibri" w:cs="Calibri"/>
        </w:rPr>
        <w:t xml:space="preserve">from </w:t>
      </w:r>
      <w:r w:rsidR="000F2976" w:rsidRPr="00862AF1">
        <w:rPr>
          <w:rFonts w:ascii="Calibri" w:hAnsi="Calibri" w:cs="Calibri"/>
        </w:rPr>
        <w:t xml:space="preserve">a range of </w:t>
      </w:r>
      <w:r w:rsidR="002F7ACC" w:rsidRPr="00862AF1">
        <w:rPr>
          <w:rFonts w:ascii="Calibri" w:hAnsi="Calibri" w:cs="Calibri"/>
        </w:rPr>
        <w:t>stakeholders</w:t>
      </w:r>
      <w:r w:rsidR="00DC0573" w:rsidRPr="00862AF1">
        <w:rPr>
          <w:rFonts w:ascii="Calibri" w:hAnsi="Calibri" w:cs="Calibri"/>
        </w:rPr>
        <w:t>.</w:t>
      </w:r>
      <w:r w:rsidR="003644D3" w:rsidRPr="00862AF1">
        <w:rPr>
          <w:rFonts w:ascii="Calibri" w:hAnsi="Calibri" w:cs="Calibri"/>
        </w:rPr>
        <w:t xml:space="preserve"> The </w:t>
      </w:r>
      <w:r w:rsidR="00315E38" w:rsidRPr="00862AF1">
        <w:rPr>
          <w:rFonts w:ascii="Calibri" w:hAnsi="Calibri" w:cs="Calibri"/>
        </w:rPr>
        <w:t xml:space="preserve">genetics community </w:t>
      </w:r>
      <w:r w:rsidR="003644D3" w:rsidRPr="00862AF1">
        <w:rPr>
          <w:rFonts w:ascii="Calibri" w:hAnsi="Calibri" w:cs="Calibri"/>
        </w:rPr>
        <w:t>uses different approaches already to deal with th</w:t>
      </w:r>
      <w:r w:rsidR="00315E38" w:rsidRPr="00862AF1">
        <w:rPr>
          <w:rFonts w:ascii="Calibri" w:hAnsi="Calibri" w:cs="Calibri"/>
        </w:rPr>
        <w:t>e</w:t>
      </w:r>
      <w:r w:rsidR="003644D3" w:rsidRPr="00862AF1">
        <w:rPr>
          <w:rFonts w:ascii="Calibri" w:hAnsi="Calibri" w:cs="Calibri"/>
        </w:rPr>
        <w:t xml:space="preserve"> problem </w:t>
      </w:r>
      <w:r w:rsidR="00315E38" w:rsidRPr="00862AF1">
        <w:rPr>
          <w:rFonts w:ascii="Calibri" w:hAnsi="Calibri" w:cs="Calibri"/>
        </w:rPr>
        <w:t xml:space="preserve">of </w:t>
      </w:r>
      <w:r w:rsidR="00920AB3" w:rsidRPr="00862AF1">
        <w:rPr>
          <w:rFonts w:ascii="Calibri" w:hAnsi="Calibri" w:cs="Calibri"/>
        </w:rPr>
        <w:t xml:space="preserve">sequence variant representation </w:t>
      </w:r>
      <w:r w:rsidR="003644D3" w:rsidRPr="00862AF1">
        <w:rPr>
          <w:rFonts w:ascii="Calibri" w:hAnsi="Calibri" w:cs="Calibri"/>
        </w:rPr>
        <w:t>and there is a need to coalesce upon a single format.</w:t>
      </w:r>
    </w:p>
    <w:p w14:paraId="09B0DD42" w14:textId="77777777" w:rsidR="00003329" w:rsidRPr="00862AF1" w:rsidRDefault="00003329" w:rsidP="009B11C9">
      <w:pPr>
        <w:rPr>
          <w:rFonts w:ascii="Calibri" w:hAnsi="Calibri" w:cs="Calibri"/>
        </w:rPr>
      </w:pPr>
    </w:p>
    <w:p w14:paraId="45874A91" w14:textId="2C405597" w:rsidR="006B7831" w:rsidRPr="00862AF1" w:rsidRDefault="00212FE2" w:rsidP="006B7831">
      <w:pPr>
        <w:rPr>
          <w:rFonts w:ascii="Calibri" w:hAnsi="Calibri" w:cs="Calibri"/>
        </w:rPr>
      </w:pPr>
      <w:r w:rsidRPr="00862AF1">
        <w:rPr>
          <w:rFonts w:ascii="Calibri" w:hAnsi="Calibri" w:cs="Calibri"/>
        </w:rPr>
        <w:t xml:space="preserve">Here we present </w:t>
      </w:r>
      <w:r w:rsidR="00DE7D1D" w:rsidRPr="00862AF1">
        <w:rPr>
          <w:rFonts w:ascii="Calibri" w:hAnsi="Calibri" w:cs="Calibri"/>
        </w:rPr>
        <w:t>a</w:t>
      </w:r>
      <w:r w:rsidR="00552236" w:rsidRPr="00862AF1">
        <w:rPr>
          <w:rFonts w:ascii="Calibri" w:hAnsi="Calibri" w:cs="Calibri"/>
        </w:rPr>
        <w:t xml:space="preserve">n adaptation of the VCF </w:t>
      </w:r>
      <w:r w:rsidR="00DE7D1D" w:rsidRPr="00862AF1">
        <w:rPr>
          <w:rFonts w:ascii="Calibri" w:hAnsi="Calibri" w:cs="Calibri"/>
        </w:rPr>
        <w:t xml:space="preserve">specification for </w:t>
      </w:r>
      <w:r w:rsidR="00387835" w:rsidRPr="00862AF1">
        <w:rPr>
          <w:rFonts w:ascii="Calibri" w:hAnsi="Calibri" w:cs="Calibri"/>
        </w:rPr>
        <w:t xml:space="preserve">GWAS </w:t>
      </w:r>
      <w:r w:rsidR="00DE7D1D" w:rsidRPr="00862AF1">
        <w:rPr>
          <w:rFonts w:ascii="Calibri" w:hAnsi="Calibri" w:cs="Calibri"/>
        </w:rPr>
        <w:t xml:space="preserve">summary statistics storage </w:t>
      </w:r>
      <w:r w:rsidR="00552236" w:rsidRPr="00862AF1">
        <w:rPr>
          <w:rFonts w:ascii="Calibri" w:hAnsi="Calibri" w:cs="Calibri"/>
        </w:rPr>
        <w:t xml:space="preserve">that is </w:t>
      </w:r>
      <w:r w:rsidR="00DE7D1D" w:rsidRPr="00862AF1">
        <w:rPr>
          <w:rFonts w:ascii="Calibri" w:hAnsi="Calibri" w:cs="Calibri"/>
        </w:rPr>
        <w:t>amenable to high-throughput analyses and robust data sharing</w:t>
      </w:r>
      <w:r w:rsidR="00552236" w:rsidRPr="00862AF1">
        <w:rPr>
          <w:rFonts w:ascii="Calibri" w:hAnsi="Calibri" w:cs="Calibri"/>
        </w:rPr>
        <w:t xml:space="preserve"> and integration</w:t>
      </w:r>
      <w:r w:rsidR="00387835" w:rsidRPr="00862AF1">
        <w:rPr>
          <w:rFonts w:ascii="Calibri" w:hAnsi="Calibri" w:cs="Calibri"/>
        </w:rPr>
        <w:t xml:space="preserve">. </w:t>
      </w:r>
      <w:r w:rsidR="00686901" w:rsidRPr="00862AF1">
        <w:rPr>
          <w:rFonts w:ascii="Calibri" w:hAnsi="Calibri" w:cs="Calibri"/>
        </w:rPr>
        <w:t xml:space="preserve">We implement open-source tools to convert existing summary statistics formats to GWAS-VCF, and libraries for reading or querying this format and integrating with existing analysis tools. </w:t>
      </w:r>
      <w:r w:rsidR="00387835" w:rsidRPr="00862AF1">
        <w:rPr>
          <w:rFonts w:ascii="Calibri" w:hAnsi="Calibri" w:cs="Calibri"/>
        </w:rPr>
        <w:t>Finally, we provide c</w:t>
      </w:r>
      <w:r w:rsidR="003834F9" w:rsidRPr="00862AF1">
        <w:rPr>
          <w:rFonts w:ascii="Calibri" w:hAnsi="Calibri" w:cs="Calibri"/>
        </w:rPr>
        <w:t xml:space="preserve">omplete GWAS summary statistics </w:t>
      </w:r>
      <w:r w:rsidR="002378EF" w:rsidRPr="00862AF1">
        <w:rPr>
          <w:rFonts w:ascii="Calibri" w:hAnsi="Calibri" w:cs="Calibri"/>
        </w:rPr>
        <w:t>for</w:t>
      </w:r>
      <w:r w:rsidR="003834F9" w:rsidRPr="00862AF1">
        <w:rPr>
          <w:rFonts w:ascii="Calibri" w:hAnsi="Calibri" w:cs="Calibri"/>
        </w:rPr>
        <w:t xml:space="preserve"> over 10,000 traits in</w:t>
      </w:r>
      <w:r w:rsidR="00552236" w:rsidRPr="00862AF1">
        <w:rPr>
          <w:rFonts w:ascii="Calibri" w:hAnsi="Calibri" w:cs="Calibri"/>
        </w:rPr>
        <w:t xml:space="preserve"> </w:t>
      </w:r>
      <w:r w:rsidR="009E1931" w:rsidRPr="00862AF1">
        <w:rPr>
          <w:rFonts w:ascii="Calibri" w:hAnsi="Calibri" w:cs="Calibri"/>
        </w:rPr>
        <w:t>GWAS-</w:t>
      </w:r>
      <w:r w:rsidR="003834F9" w:rsidRPr="00862AF1">
        <w:rPr>
          <w:rFonts w:ascii="Calibri" w:hAnsi="Calibri" w:cs="Calibri"/>
        </w:rPr>
        <w:t>VC</w:t>
      </w:r>
      <w:r w:rsidR="006B7831" w:rsidRPr="00862AF1">
        <w:rPr>
          <w:rFonts w:ascii="Calibri" w:hAnsi="Calibri" w:cs="Calibri"/>
        </w:rPr>
        <w:t>F</w:t>
      </w:r>
      <w:r w:rsidR="00387835" w:rsidRPr="00862AF1">
        <w:rPr>
          <w:rFonts w:ascii="Calibri" w:hAnsi="Calibri" w:cs="Calibri"/>
        </w:rPr>
        <w:t xml:space="preserve">. </w:t>
      </w:r>
      <w:r w:rsidR="005040E3" w:rsidRPr="00862AF1">
        <w:rPr>
          <w:rFonts w:ascii="Calibri" w:hAnsi="Calibri" w:cs="Calibri"/>
        </w:rPr>
        <w:t>T</w:t>
      </w:r>
      <w:r w:rsidR="006B7831" w:rsidRPr="00862AF1">
        <w:rPr>
          <w:rFonts w:ascii="Calibri" w:hAnsi="Calibri" w:cs="Calibri"/>
        </w:rPr>
        <w:t xml:space="preserve">hese resources enable convenient and </w:t>
      </w:r>
      <w:r w:rsidR="008644EA" w:rsidRPr="00862AF1">
        <w:rPr>
          <w:rFonts w:ascii="Calibri" w:hAnsi="Calibri" w:cs="Calibri"/>
        </w:rPr>
        <w:t>efficient</w:t>
      </w:r>
      <w:r w:rsidR="006B7831" w:rsidRPr="00862AF1">
        <w:rPr>
          <w:rFonts w:ascii="Calibri" w:hAnsi="Calibri" w:cs="Calibri"/>
        </w:rPr>
        <w:t xml:space="preserve"> secondary analyses of </w:t>
      </w:r>
      <w:r w:rsidR="00552236" w:rsidRPr="00862AF1">
        <w:rPr>
          <w:rFonts w:ascii="Calibri" w:hAnsi="Calibri" w:cs="Calibri"/>
        </w:rPr>
        <w:t xml:space="preserve">GWAS </w:t>
      </w:r>
      <w:r w:rsidR="006B7831" w:rsidRPr="00862AF1">
        <w:rPr>
          <w:rFonts w:ascii="Calibri" w:hAnsi="Calibri" w:cs="Calibri"/>
        </w:rPr>
        <w:t>summary statistics</w:t>
      </w:r>
      <w:r w:rsidR="006A643B" w:rsidRPr="00862AF1">
        <w:rPr>
          <w:rFonts w:ascii="Calibri" w:hAnsi="Calibri" w:cs="Calibri"/>
        </w:rPr>
        <w:t xml:space="preserve"> and support future tool development.</w:t>
      </w:r>
    </w:p>
    <w:p w14:paraId="12628BFE" w14:textId="77777777" w:rsidR="006B7831" w:rsidRPr="00862AF1" w:rsidRDefault="006B7831" w:rsidP="006B7831">
      <w:pPr>
        <w:rPr>
          <w:rFonts w:ascii="Calibri" w:hAnsi="Calibri" w:cs="Calibri"/>
          <w:color w:val="FF0000"/>
        </w:rPr>
      </w:pPr>
    </w:p>
    <w:p w14:paraId="11787C07" w14:textId="48022890" w:rsidR="00757965" w:rsidRPr="00862AF1" w:rsidRDefault="00757965" w:rsidP="00FA06EB">
      <w:pPr>
        <w:rPr>
          <w:rFonts w:ascii="Calibri" w:hAnsi="Calibri" w:cs="Calibri"/>
          <w:b/>
          <w:bCs/>
        </w:rPr>
      </w:pPr>
      <w:r w:rsidRPr="00862AF1">
        <w:rPr>
          <w:rFonts w:ascii="Calibri" w:hAnsi="Calibri" w:cs="Calibri"/>
          <w:b/>
          <w:bCs/>
        </w:rPr>
        <w:t>Code availability</w:t>
      </w:r>
    </w:p>
    <w:p w14:paraId="3672C139" w14:textId="77777777" w:rsidR="002D0D38" w:rsidRPr="00862AF1" w:rsidRDefault="002D0D38" w:rsidP="00667C01">
      <w:pPr>
        <w:rPr>
          <w:rFonts w:ascii="Calibri" w:hAnsi="Calibri" w:cs="Calibri"/>
          <w:b/>
          <w:bCs/>
        </w:rPr>
      </w:pPr>
    </w:p>
    <w:p w14:paraId="735190E5" w14:textId="251DEC3F" w:rsidR="00E6559A" w:rsidRPr="00862AF1" w:rsidRDefault="009A6AC5" w:rsidP="00FA06EB">
      <w:pPr>
        <w:rPr>
          <w:rFonts w:ascii="Calibri" w:hAnsi="Calibri" w:cs="Calibri"/>
        </w:rPr>
      </w:pPr>
      <w:r w:rsidRPr="00862AF1">
        <w:rPr>
          <w:rFonts w:ascii="Calibri" w:hAnsi="Calibri" w:cs="Calibri"/>
        </w:rPr>
        <w:t>Q</w:t>
      </w:r>
      <w:r w:rsidR="002D0D38" w:rsidRPr="00862AF1">
        <w:rPr>
          <w:rFonts w:ascii="Calibri" w:hAnsi="Calibri" w:cs="Calibri"/>
        </w:rPr>
        <w:t>uery p</w:t>
      </w:r>
      <w:r w:rsidR="00667C01" w:rsidRPr="00862AF1">
        <w:rPr>
          <w:rFonts w:ascii="Calibri" w:hAnsi="Calibri" w:cs="Calibri"/>
        </w:rPr>
        <w:t>erformance evaluation</w:t>
      </w:r>
      <w:r w:rsidRPr="00862AF1">
        <w:rPr>
          <w:rFonts w:ascii="Calibri" w:hAnsi="Calibri" w:cs="Calibri"/>
        </w:rPr>
        <w:t xml:space="preserve"> </w:t>
      </w:r>
      <w:r w:rsidR="00CF010E" w:rsidRPr="00862AF1">
        <w:rPr>
          <w:rFonts w:ascii="Calibri" w:hAnsi="Calibri" w:cs="Calibri"/>
        </w:rPr>
        <w:t xml:space="preserve">source </w:t>
      </w:r>
      <w:r w:rsidRPr="00862AF1">
        <w:rPr>
          <w:rFonts w:ascii="Calibri" w:hAnsi="Calibri" w:cs="Calibri"/>
        </w:rPr>
        <w:t xml:space="preserve">code </w:t>
      </w:r>
      <w:r w:rsidR="00667C01" w:rsidRPr="00862AF1">
        <w:rPr>
          <w:rFonts w:ascii="Calibri" w:hAnsi="Calibri" w:cs="Calibri"/>
        </w:rPr>
        <w:t>available from</w:t>
      </w:r>
      <w:r w:rsidR="00B25A66" w:rsidRPr="00862AF1">
        <w:rPr>
          <w:rFonts w:ascii="Calibri" w:hAnsi="Calibri" w:cs="Calibri"/>
        </w:rPr>
        <w:t xml:space="preserve"> GitHub (https://github.com/MRCIEU/gwas-vcf-performance)</w:t>
      </w:r>
      <w:r w:rsidR="00667C01" w:rsidRPr="00862AF1">
        <w:rPr>
          <w:rFonts w:ascii="Calibri" w:hAnsi="Calibri" w:cs="Calibri"/>
        </w:rPr>
        <w:t xml:space="preserve"> or </w:t>
      </w:r>
      <w:r w:rsidRPr="00862AF1">
        <w:rPr>
          <w:rFonts w:ascii="Calibri" w:hAnsi="Calibri" w:cs="Calibri"/>
        </w:rPr>
        <w:t xml:space="preserve">pre-built </w:t>
      </w:r>
      <w:r w:rsidR="00F87E73" w:rsidRPr="00862AF1">
        <w:rPr>
          <w:rFonts w:ascii="Calibri" w:hAnsi="Calibri" w:cs="Calibri"/>
        </w:rPr>
        <w:t>image</w:t>
      </w:r>
      <w:r w:rsidRPr="00862AF1">
        <w:rPr>
          <w:rFonts w:ascii="Calibri" w:hAnsi="Calibri" w:cs="Calibri"/>
        </w:rPr>
        <w:t xml:space="preserve"> available from </w:t>
      </w:r>
      <w:proofErr w:type="spellStart"/>
      <w:r w:rsidR="00667C01" w:rsidRPr="00862AF1">
        <w:rPr>
          <w:rFonts w:ascii="Calibri" w:hAnsi="Calibri" w:cs="Calibri"/>
        </w:rPr>
        <w:t>DockerHub</w:t>
      </w:r>
      <w:proofErr w:type="spellEnd"/>
      <w:r w:rsidR="00667C01" w:rsidRPr="00862AF1">
        <w:rPr>
          <w:rFonts w:ascii="Calibri" w:hAnsi="Calibri" w:cs="Calibri"/>
        </w:rPr>
        <w:t xml:space="preserve"> (</w:t>
      </w:r>
      <w:proofErr w:type="spellStart"/>
      <w:r w:rsidR="00667C01" w:rsidRPr="00862AF1">
        <w:rPr>
          <w:rFonts w:ascii="Calibri" w:hAnsi="Calibri" w:cs="Calibri"/>
        </w:rPr>
        <w:t>mrcieu</w:t>
      </w:r>
      <w:proofErr w:type="spellEnd"/>
      <w:r w:rsidR="00667C01" w:rsidRPr="00862AF1">
        <w:rPr>
          <w:rFonts w:ascii="Calibri" w:hAnsi="Calibri" w:cs="Calibri"/>
        </w:rPr>
        <w:t>/</w:t>
      </w:r>
      <w:proofErr w:type="spellStart"/>
      <w:r w:rsidR="00667C01" w:rsidRPr="00862AF1">
        <w:rPr>
          <w:rFonts w:ascii="Calibri" w:hAnsi="Calibri" w:cs="Calibri"/>
        </w:rPr>
        <w:t>gwas</w:t>
      </w:r>
      <w:proofErr w:type="spellEnd"/>
      <w:r w:rsidR="00667C01" w:rsidRPr="00862AF1">
        <w:rPr>
          <w:rFonts w:ascii="Calibri" w:hAnsi="Calibri" w:cs="Calibri"/>
        </w:rPr>
        <w:t>-</w:t>
      </w:r>
      <w:proofErr w:type="spellStart"/>
      <w:r w:rsidR="00667C01" w:rsidRPr="00862AF1">
        <w:rPr>
          <w:rFonts w:ascii="Calibri" w:hAnsi="Calibri" w:cs="Calibri"/>
        </w:rPr>
        <w:t>vcf</w:t>
      </w:r>
      <w:proofErr w:type="spellEnd"/>
      <w:r w:rsidR="00667C01" w:rsidRPr="00862AF1">
        <w:rPr>
          <w:rFonts w:ascii="Calibri" w:hAnsi="Calibri" w:cs="Calibri"/>
        </w:rPr>
        <w:t>-performance)</w:t>
      </w:r>
    </w:p>
    <w:p w14:paraId="28D70BCF" w14:textId="77777777" w:rsidR="00757965" w:rsidRPr="00862AF1" w:rsidRDefault="00757965" w:rsidP="00FA06EB">
      <w:pPr>
        <w:rPr>
          <w:rFonts w:ascii="Calibri" w:hAnsi="Calibri" w:cs="Calibri"/>
          <w:b/>
          <w:bCs/>
        </w:rPr>
      </w:pPr>
    </w:p>
    <w:p w14:paraId="206CA1DA" w14:textId="4A509BDE" w:rsidR="00563484" w:rsidRPr="00862AF1" w:rsidRDefault="00563484" w:rsidP="00FA06EB">
      <w:pPr>
        <w:rPr>
          <w:rFonts w:ascii="Calibri" w:hAnsi="Calibri" w:cs="Calibri"/>
          <w:b/>
          <w:bCs/>
        </w:rPr>
      </w:pPr>
      <w:r w:rsidRPr="00862AF1">
        <w:rPr>
          <w:rFonts w:ascii="Calibri" w:hAnsi="Calibri" w:cs="Calibri"/>
          <w:b/>
          <w:bCs/>
        </w:rPr>
        <w:t>Data availability</w:t>
      </w:r>
    </w:p>
    <w:p w14:paraId="247BAC62" w14:textId="77777777" w:rsidR="00227175" w:rsidRPr="00862AF1" w:rsidRDefault="00227175" w:rsidP="00227175">
      <w:pPr>
        <w:rPr>
          <w:rFonts w:ascii="Calibri" w:hAnsi="Calibri" w:cs="Calibri"/>
        </w:rPr>
      </w:pPr>
    </w:p>
    <w:p w14:paraId="54050E1D" w14:textId="3E67ED6D" w:rsidR="00227175" w:rsidRPr="00862AF1" w:rsidRDefault="00227175" w:rsidP="00227175">
      <w:pPr>
        <w:rPr>
          <w:rStyle w:val="Hyperlink"/>
          <w:rFonts w:ascii="Calibri" w:hAnsi="Calibri" w:cs="Calibri"/>
        </w:rPr>
      </w:pPr>
      <w:r w:rsidRPr="00862AF1">
        <w:rPr>
          <w:rFonts w:ascii="Calibri" w:hAnsi="Calibri" w:cs="Calibri"/>
        </w:rPr>
        <w:t xml:space="preserve">Version 1.0.0 of the GWAS </w:t>
      </w:r>
      <w:r w:rsidR="00552236" w:rsidRPr="00862AF1">
        <w:rPr>
          <w:rFonts w:ascii="Calibri" w:hAnsi="Calibri" w:cs="Calibri"/>
        </w:rPr>
        <w:t>-</w:t>
      </w:r>
      <w:r w:rsidRPr="00862AF1">
        <w:rPr>
          <w:rFonts w:ascii="Calibri" w:hAnsi="Calibri" w:cs="Calibri"/>
        </w:rPr>
        <w:t>VCF</w:t>
      </w:r>
      <w:r w:rsidR="00766F23" w:rsidRPr="00862AF1">
        <w:rPr>
          <w:rFonts w:ascii="Calibri" w:hAnsi="Calibri" w:cs="Calibri"/>
        </w:rPr>
        <w:t xml:space="preserve"> </w:t>
      </w:r>
      <w:r w:rsidR="00552236" w:rsidRPr="00862AF1">
        <w:rPr>
          <w:rFonts w:ascii="Calibri" w:hAnsi="Calibri" w:cs="Calibri"/>
        </w:rPr>
        <w:t xml:space="preserve">format </w:t>
      </w:r>
      <w:r w:rsidR="00766F23" w:rsidRPr="00862AF1">
        <w:rPr>
          <w:rFonts w:ascii="Calibri" w:hAnsi="Calibri" w:cs="Calibri"/>
        </w:rPr>
        <w:t>specification</w:t>
      </w:r>
      <w:r w:rsidRPr="00862AF1">
        <w:rPr>
          <w:rFonts w:ascii="Calibri" w:hAnsi="Calibri" w:cs="Calibri"/>
        </w:rPr>
        <w:t xml:space="preserve"> is available from: </w:t>
      </w:r>
      <w:hyperlink r:id="rId14" w:history="1">
        <w:r w:rsidRPr="00862AF1">
          <w:rPr>
            <w:rStyle w:val="Hyperlink"/>
            <w:rFonts w:ascii="Calibri" w:hAnsi="Calibri" w:cs="Calibri"/>
          </w:rPr>
          <w:t>https://github.com/MRCIEU/gwas-vcf-spec/releases/tag/1.0.0</w:t>
        </w:r>
      </w:hyperlink>
    </w:p>
    <w:p w14:paraId="1286AF70" w14:textId="77777777" w:rsidR="00227175" w:rsidRPr="00862AF1" w:rsidRDefault="00227175" w:rsidP="00563484">
      <w:pPr>
        <w:rPr>
          <w:rFonts w:ascii="Calibri" w:hAnsi="Calibri" w:cs="Calibri"/>
        </w:rPr>
      </w:pPr>
    </w:p>
    <w:p w14:paraId="02E48BCD" w14:textId="163B91BD" w:rsidR="00563484" w:rsidRPr="00862AF1" w:rsidRDefault="00563484" w:rsidP="00563484">
      <w:pPr>
        <w:rPr>
          <w:rFonts w:ascii="Calibri" w:hAnsi="Calibri" w:cs="Calibri"/>
        </w:rPr>
      </w:pPr>
      <w:r w:rsidRPr="00862AF1">
        <w:rPr>
          <w:rFonts w:ascii="Calibri" w:hAnsi="Calibri" w:cs="Calibri"/>
        </w:rPr>
        <w:t xml:space="preserve">Full summary statistics for over 10,000 GWAS in VCF </w:t>
      </w:r>
      <w:r w:rsidR="00552236" w:rsidRPr="00862AF1">
        <w:rPr>
          <w:rFonts w:ascii="Calibri" w:hAnsi="Calibri" w:cs="Calibri"/>
        </w:rPr>
        <w:t xml:space="preserve">format </w:t>
      </w:r>
      <w:r w:rsidRPr="00862AF1">
        <w:rPr>
          <w:rFonts w:ascii="Calibri" w:hAnsi="Calibri" w:cs="Calibri"/>
        </w:rPr>
        <w:t>are available from the IEU GWAS Database (</w:t>
      </w:r>
      <w:hyperlink r:id="rId15" w:history="1">
        <w:r w:rsidRPr="00862AF1">
          <w:rPr>
            <w:rStyle w:val="Hyperlink"/>
            <w:rFonts w:ascii="Calibri" w:hAnsi="Calibri" w:cs="Calibri"/>
          </w:rPr>
          <w:t>https://gwas.mrcieu.ac.uk</w:t>
        </w:r>
      </w:hyperlink>
      <w:r w:rsidRPr="00862AF1">
        <w:rPr>
          <w:rFonts w:ascii="Calibri" w:hAnsi="Calibri" w:cs="Calibri"/>
        </w:rPr>
        <w:t>)</w:t>
      </w:r>
    </w:p>
    <w:p w14:paraId="14D3DEBE" w14:textId="77777777" w:rsidR="00563484" w:rsidRPr="00862AF1" w:rsidRDefault="00563484" w:rsidP="00563484">
      <w:pPr>
        <w:rPr>
          <w:rFonts w:ascii="Calibri" w:hAnsi="Calibri" w:cs="Calibri"/>
        </w:rPr>
      </w:pPr>
    </w:p>
    <w:p w14:paraId="3CF54317" w14:textId="4AAF032E" w:rsidR="00CD0651" w:rsidRPr="00862AF1" w:rsidRDefault="00CD0651" w:rsidP="008E6FA3">
      <w:pPr>
        <w:rPr>
          <w:rFonts w:ascii="Calibri" w:eastAsiaTheme="majorEastAsia" w:hAnsi="Calibri" w:cs="Calibri"/>
          <w:color w:val="2F5496" w:themeColor="accent1" w:themeShade="BF"/>
        </w:rPr>
      </w:pPr>
      <w:r w:rsidRPr="00862AF1">
        <w:rPr>
          <w:rFonts w:ascii="Calibri" w:hAnsi="Calibri" w:cs="Calibri"/>
          <w:b/>
          <w:bCs/>
        </w:rPr>
        <w:t>Method</w:t>
      </w:r>
    </w:p>
    <w:p w14:paraId="281BAB97" w14:textId="77777777" w:rsidR="00CD0651" w:rsidRPr="00862AF1" w:rsidRDefault="00CD0651" w:rsidP="008E6FA3">
      <w:pPr>
        <w:rPr>
          <w:rFonts w:ascii="Calibri" w:hAnsi="Calibri" w:cs="Calibri"/>
        </w:rPr>
      </w:pPr>
    </w:p>
    <w:p w14:paraId="4892785A" w14:textId="77777777" w:rsidR="00CD0651" w:rsidRPr="00862AF1" w:rsidRDefault="00CD0651" w:rsidP="008E6FA3">
      <w:pPr>
        <w:rPr>
          <w:rFonts w:ascii="Calibri" w:hAnsi="Calibri" w:cs="Calibri"/>
          <w:b/>
          <w:bCs/>
        </w:rPr>
      </w:pPr>
      <w:r w:rsidRPr="00862AF1">
        <w:rPr>
          <w:rFonts w:ascii="Calibri" w:hAnsi="Calibri" w:cs="Calibri"/>
          <w:b/>
          <w:bCs/>
        </w:rPr>
        <w:t>Specification</w:t>
      </w:r>
    </w:p>
    <w:p w14:paraId="361FECE3" w14:textId="77777777" w:rsidR="00CD0651" w:rsidRPr="00862AF1" w:rsidRDefault="00CD0651" w:rsidP="00CD0651">
      <w:pPr>
        <w:rPr>
          <w:rFonts w:ascii="Calibri" w:hAnsi="Calibri" w:cs="Calibri"/>
        </w:rPr>
      </w:pPr>
    </w:p>
    <w:p w14:paraId="01CF924A" w14:textId="3605EDC0" w:rsidR="00CD0651" w:rsidRPr="00862AF1" w:rsidRDefault="00CD0651" w:rsidP="00CD0651">
      <w:pPr>
        <w:rPr>
          <w:rStyle w:val="CommentReference"/>
          <w:rFonts w:ascii="Calibri" w:hAnsi="Calibri" w:cs="Calibri"/>
          <w:sz w:val="24"/>
          <w:szCs w:val="24"/>
        </w:rPr>
      </w:pPr>
      <w:r w:rsidRPr="00862AF1">
        <w:rPr>
          <w:rFonts w:ascii="Calibri" w:hAnsi="Calibri" w:cs="Calibri"/>
        </w:rPr>
        <w:lastRenderedPageBreak/>
        <w:t>The specification</w:t>
      </w:r>
      <w:r w:rsidR="00587471" w:rsidRPr="00862AF1">
        <w:rPr>
          <w:rFonts w:ascii="Calibri" w:hAnsi="Calibri" w:cs="Calibri"/>
        </w:rPr>
        <w:t xml:space="preserve"> </w:t>
      </w:r>
      <w:r w:rsidRPr="00862AF1">
        <w:rPr>
          <w:rFonts w:ascii="Calibri" w:hAnsi="Calibri" w:cs="Calibri"/>
        </w:rPr>
        <w:t xml:space="preserve">was developed through experience of collecting and harmonising GWAS summary data across two research centres at scale </w:t>
      </w:r>
      <w:r w:rsidRPr="00862AF1">
        <w:rPr>
          <w:rFonts w:ascii="Calibri" w:hAnsi="Calibri" w:cs="Calibri"/>
        </w:rPr>
        <w:fldChar w:fldCharType="begin" w:fldLock="1"/>
      </w:r>
      <w:r w:rsidR="00D258B7">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32&lt;/sup&gt;","plainTextFormattedCitation":"32","previouslyFormattedCitation":"&lt;sup&gt;32&lt;/sup&gt;"},"properties":{"noteIndex":0},"schema":"https://github.com/citation-style-language/schema/raw/master/csl-citation.json"}</w:instrText>
      </w:r>
      <w:r w:rsidRPr="00862AF1">
        <w:rPr>
          <w:rFonts w:ascii="Calibri" w:hAnsi="Calibri" w:cs="Calibri"/>
        </w:rPr>
        <w:fldChar w:fldCharType="separate"/>
      </w:r>
      <w:r w:rsidR="000D0624" w:rsidRPr="000D0624">
        <w:rPr>
          <w:rFonts w:ascii="Calibri" w:hAnsi="Calibri" w:cs="Calibri"/>
          <w:noProof/>
          <w:vertAlign w:val="superscript"/>
        </w:rPr>
        <w:t>32</w:t>
      </w:r>
      <w:r w:rsidRPr="00862AF1">
        <w:rPr>
          <w:rFonts w:ascii="Calibri" w:hAnsi="Calibri" w:cs="Calibri"/>
        </w:rPr>
        <w:fldChar w:fldCharType="end"/>
      </w:r>
      <w:r w:rsidRPr="00862AF1">
        <w:rPr>
          <w:rFonts w:ascii="Calibri" w:hAnsi="Calibri" w:cs="Calibri"/>
        </w:rPr>
        <w:t xml:space="preserve"> and performing a range of representative high throughput analyses on these data (for example LD score regression </w:t>
      </w:r>
      <w:r w:rsidRPr="00862AF1">
        <w:rPr>
          <w:rFonts w:ascii="Calibri" w:hAnsi="Calibri" w:cs="Calibri"/>
        </w:rPr>
        <w:fldChar w:fldCharType="begin" w:fldLock="1"/>
      </w:r>
      <w:r w:rsidR="00D258B7">
        <w:rPr>
          <w:rFonts w:ascii="Calibri" w:hAnsi="Calibri" w:cs="Calibri"/>
        </w:rPr>
        <w:instrText>ADDIN CSL_CITATION {"citationItems":[{"id":"ITEM-1","itemData":{"DOI":"10.1093/bioinformatics/btw613","abstract":"Motivation: LD score regression is a reliable and efficient method of using genome-wide association study (GWAS) summary-level results data to estimate the SNP heritability of complex traits and diseases, partition this heritability into functional categories, and estimate the genetic correlation between different phenotypes. Because the method relies on summary level results data, LD score regression is computationally tractable even for very large sample sizes. However, publicly available GWAS summary-level data are typically stored in different databases and have different formats, making it difficult to apply LD score regression to estimate genetic correlations across many different traits simultaneously. Results: In this manuscript, we describe LD Hub-a centralized database of summary-level GWAS results for 173 diseases/traits from different publicly available resources/consortia and a web interface that automates the LD score regression analysis pipeline. To demonstrate functionality and validate our software, we replicated previously reported LD score regression analyses of 49 traits/diseases using LD Hub; and estimated SNP heritability and the genetic correlation across the different phenotypes. We also present new results obtained by uploading a recent atopic dermatitis GWAS meta-analysis to examine the genetic correlation between the condition and other potentially related traits. In response to the growing availability of publicly accessible GWAS summary-level results data, our database and the accompanying web interface will ensure maximal uptake of the LD score regression methodology, provide a useful database for the public dissemination of GWAS results, and provide a method for easily screening hundreds of traits for overlapping genetic aetiologies. Availability and Implementation: The web interface and instructions for using LD Hub are available at","author":[{"dropping-particle":"","family":"Zheng","given":"Jie","non-dropping-particle":"","parse-names":false,"suffix":""},{"dropping-particle":"","family":"Mesut Erzurumluoglu","given":"A","non-dropping-particle":"","parse-names":false,"suffix":""},{"dropping-particle":"","family":"Elsworth","given":"Benjamin L","non-dropping-particle":"","parse-names":false,"suffix":""},{"dropping-particle":"","family":"Kemp","given":"John P","non-dropping-particle":"","parse-names":false,"suffix":""},{"dropping-particle":"","family":"Howe","given":"Laurence","non-dropping-particle":"","parse-names":false,"suffix":""},{"dropping-particle":"","family":"Haycock","given":"Philip C","non-dropping-particle":"","parse-names":false,"suffix":""},{"dropping-particle":"","family":"Hemani","given":"Gibran","non-dropping-particle":"","parse-names":false,"suffix":""},{"dropping-particle":"","family":"Tansey","given":"Katherine","non-dropping-particle":"","parse-names":false,"suffix":""},{"dropping-particle":"","family":"Laurin","given":"Charles","non-dropping-particle":"","parse-names":false,"suffix":""},{"dropping-particle":"","family":"Warrington","given":"Nicole M","non-dropping-particle":"","parse-names":false,"suffix":""},{"dropping-particle":"","family":"Finucane","given":"Hilary K","non-dropping-particle":"","parse-names":false,"suffix":""},{"dropping-particle":"","family":"Price","given":"Alkes L","non-dropping-particle":"","parse-names":false,"suffix":""},{"dropping-particle":"","family":"Bulik-Sullivan","given":"Brendan K","non-dropping-particle":"","parse-names":false,"suffix":""},{"dropping-particle":"","family":"Anttila","given":"Verneri","non-dropping-particle":"","parse-names":false,"suffix":""},{"dropping-particle":"","family":"Paternoster","given":"Lavinia","non-dropping-particle":"","parse-names":false,"suffix":""},{"dropping-particle":"","family":"Gaunt","given":"Tom R","non-dropping-particle":"","parse-names":false,"suffix":""},{"dropping-particle":"","family":"Evans","given":"David M","non-dropping-particle":"","parse-names":false,"suffix":""},{"dropping-particle":"","family":"Neale","given":"Benjamin M","non-dropping-particle":"","parse-names":false,"suffix":""}],"container-title":"Bioinformatics","id":"ITEM-1","issue":"2","issued":{"date-parts":[["2017"]]},"page":"272-279","title":"Databases and ontologies LD Hub: a centralized database and web interface to perform LD score regression that maximizes the potential of summary level GWAS data for SNP heritability and genetic correlation analysis","type":"article-journal","volume":"33"},"uris":["http://www.mendeley.com/documents/?uuid=ca156aed-d340-32dc-825b-a8e731348b0e"]}],"mendeley":{"formattedCitation":"&lt;sup&gt;34&lt;/sup&gt;","plainTextFormattedCitation":"34","previouslyFormattedCitation":"&lt;sup&gt;34&lt;/sup&gt;"},"properties":{"noteIndex":0},"schema":"https://github.com/citation-style-language/schema/raw/master/csl-citation.json"}</w:instrText>
      </w:r>
      <w:r w:rsidRPr="00862AF1">
        <w:rPr>
          <w:rFonts w:ascii="Calibri" w:hAnsi="Calibri" w:cs="Calibri"/>
        </w:rPr>
        <w:fldChar w:fldCharType="separate"/>
      </w:r>
      <w:r w:rsidR="000D0624" w:rsidRPr="000D0624">
        <w:rPr>
          <w:rFonts w:ascii="Calibri" w:hAnsi="Calibri" w:cs="Calibri"/>
          <w:noProof/>
          <w:vertAlign w:val="superscript"/>
        </w:rPr>
        <w:t>34</w:t>
      </w:r>
      <w:r w:rsidRPr="00862AF1">
        <w:rPr>
          <w:rFonts w:ascii="Calibri" w:hAnsi="Calibri" w:cs="Calibri"/>
        </w:rPr>
        <w:fldChar w:fldCharType="end"/>
      </w:r>
      <w:r w:rsidRPr="00862AF1">
        <w:rPr>
          <w:rFonts w:ascii="Calibri" w:hAnsi="Calibri" w:cs="Calibri"/>
        </w:rPr>
        <w:t xml:space="preserve">, MR </w:t>
      </w:r>
      <w:r w:rsidRPr="00862AF1">
        <w:rPr>
          <w:rFonts w:ascii="Calibri" w:hAnsi="Calibri" w:cs="Calibri"/>
        </w:rPr>
        <w:fldChar w:fldCharType="begin" w:fldLock="1"/>
      </w:r>
      <w:r w:rsidR="00D258B7">
        <w:rPr>
          <w:rFonts w:ascii="Calibri" w:hAnsi="Calibri" w:cs="Calibri"/>
        </w:rPr>
        <w:instrText>ADDIN CSL_CITATION {"citationItems":[{"id":"ITEM-1","itemData":{"DOI":"10.1101/173682","abstract":"A major application for genome-wide association studies (GWAS) has been the emerging field of causal inference using Mendelian randomization (MR), where the causal effect between a pair of traits can be estimated using only summary level data. MR depends on SNPs exhibiting vertical pleiotropy, where the SNP influences an outcome phenotype only through an exposure phenotype. Issues arise when this assumption is violated due to SNPs exhibiting horizontal pleiotropy. We demonstrate that across a range of pleiotropy models, instrument selection will be increasingly liable to selecting invalid instruments as GWAS sample sizes continue to grow. Methods have been developed in an attempt to protect MR from different patterns of horizontal pleiotropy, and here we have designed a mixture-of-experts machine learning framework (MR-MoE 1.0) that predicts the most appropriate model to use for any specific causal analysis, improving on both power and false discovery rates. Using the approach, we systematically estimated the causal effects amongst 2407 phenotypes. Almost 90% of causal estimates indicated some level of horizontal pleiotropy. The causal estimates are organised into a publicly available graph database (http://eve.mrbase.org), and we use it here to highlight the numerous challenges that remain in automated causal inference.","author":[{"dropping-particle":"","family":"Hemani","given":"Gibran","non-dropping-particle":"","parse-names":false,"suffix":""},{"dropping-particle":"","family":"Bowden","given":"Jack","non-dropping-particle":"","parse-names":false,"suffix":""},{"dropping-particle":"","family":"Haycock","given":"Philip","non-dropping-particle":"","parse-names":false,"suffix":""},{"dropping-particle":"","family":"Zheng","given":"Jie","non-dropping-particle":"","parse-names":false,"suffix":""},{"dropping-particle":"","family":"Davis","given":"Oliver","non-dropping-particle":"","parse-names":false,"suffix":""},{"dropping-particle":"","family":"Flach","given":"Peter","non-dropping-particle":"","parse-names":false,"suffix":""},{"dropping-particle":"","family":"Gaunt","given":"Tom","non-dropping-particle":"","parse-names":false,"suffix":""},{"dropping-particle":"","family":"Smith","given":"George Davey","non-dropping-particle":"","parse-names":false,"suffix":""}],"container-title":"bioRxiv","id":"ITEM-1","issued":{"date-parts":[["2017","8","23"]]},"page":"173682.","publisher":"Cold Spring Harbor Laboratory","title":"Automating Mendelian randomization through machine learning to construct a putative causal map of the human phenome","type":"article-journal"},"uris":["http://www.mendeley.com/documents/?uuid=024c565c-e489-30c0-b0bd-cf3e35066988"]}],"mendeley":{"formattedCitation":"&lt;sup&gt;35&lt;/sup&gt;","plainTextFormattedCitation":"35","previouslyFormattedCitation":"&lt;sup&gt;35&lt;/sup&gt;"},"properties":{"noteIndex":0},"schema":"https://github.com/citation-style-language/schema/raw/master/csl-citation.json"}</w:instrText>
      </w:r>
      <w:r w:rsidRPr="00862AF1">
        <w:rPr>
          <w:rFonts w:ascii="Calibri" w:hAnsi="Calibri" w:cs="Calibri"/>
        </w:rPr>
        <w:fldChar w:fldCharType="separate"/>
      </w:r>
      <w:r w:rsidR="000D0624" w:rsidRPr="000D0624">
        <w:rPr>
          <w:rFonts w:ascii="Calibri" w:hAnsi="Calibri" w:cs="Calibri"/>
          <w:noProof/>
          <w:vertAlign w:val="superscript"/>
        </w:rPr>
        <w:t>35</w:t>
      </w:r>
      <w:r w:rsidRPr="00862AF1">
        <w:rPr>
          <w:rFonts w:ascii="Calibri" w:hAnsi="Calibri" w:cs="Calibri"/>
        </w:rPr>
        <w:fldChar w:fldCharType="end"/>
      </w:r>
      <w:r w:rsidRPr="00862AF1">
        <w:rPr>
          <w:rFonts w:ascii="Calibri" w:hAnsi="Calibri" w:cs="Calibri"/>
        </w:rPr>
        <w:t xml:space="preserve">, genetic </w:t>
      </w:r>
      <w:proofErr w:type="spellStart"/>
      <w:r w:rsidRPr="00862AF1">
        <w:rPr>
          <w:rFonts w:ascii="Calibri" w:hAnsi="Calibri" w:cs="Calibri"/>
        </w:rPr>
        <w:t>colocali</w:t>
      </w:r>
      <w:r w:rsidR="002617F1" w:rsidRPr="00862AF1">
        <w:rPr>
          <w:rFonts w:ascii="Calibri" w:hAnsi="Calibri" w:cs="Calibri"/>
        </w:rPr>
        <w:t>s</w:t>
      </w:r>
      <w:r w:rsidRPr="00862AF1">
        <w:rPr>
          <w:rFonts w:ascii="Calibri" w:hAnsi="Calibri" w:cs="Calibri"/>
        </w:rPr>
        <w:t>ation</w:t>
      </w:r>
      <w:proofErr w:type="spellEnd"/>
      <w:r w:rsidRPr="00862AF1">
        <w:rPr>
          <w:rFonts w:ascii="Calibri" w:hAnsi="Calibri" w:cs="Calibri"/>
        </w:rPr>
        <w:t xml:space="preserve"> analysis </w:t>
      </w:r>
      <w:r w:rsidRPr="00862AF1">
        <w:rPr>
          <w:rFonts w:ascii="Calibri" w:hAnsi="Calibri" w:cs="Calibri"/>
        </w:rPr>
        <w:fldChar w:fldCharType="begin" w:fldLock="1"/>
      </w:r>
      <w:r w:rsidR="00D258B7">
        <w:rPr>
          <w:rFonts w:ascii="Calibri" w:hAnsi="Calibri" w:cs="Calibri"/>
        </w:rPr>
        <w:instrText>ADDIN CSL_CITATION {"citationItems":[{"id":"ITEM-1","itemData":{"DOI":"10.1038/s41467-019-13921-9","ISSN":"20411723","abstract":"Developing insight into tissue-specific transcriptional mechanisms can help improve our understanding of how genetic variants exert their effects on complex traits and disease. In this study, we apply the principles of Mendelian randomization to systematically evaluate transcriptome-wide associations between gene expression (across 48 different tissue types) and 395 complex traits. Our findings indicate that variants which influence gene expression levels in multiple tissues are more likely to influence multiple complex traits. Moreover, detailed investigations of our results highlight tissue-specific associations, drug validation opportunities, insight into the likely causal pathways for trait-associated variants and also implicate putative associations at loci yet to be implicated in disease susceptibility. Similar evaluations can be conducted at http://mrcieu.mrsoftware.org/Tissue_MR_atlas/.","author":[{"dropping-particle":"","family":"Richardson","given":"Tom G.","non-dropping-particle":"","parse-names":false,"suffix":""},{"dropping-particle":"","family":"Hemani","given":"Gibran","non-dropping-particle":"","parse-names":false,"suffix":""},{"dropping-particle":"","family":"Gaunt","given":"Tom R.","non-dropping-particle":"","parse-names":false,"suffix":""},{"dropping-particle":"","family":"Relton","given":"Caroline L.","non-dropping-particle":"","parse-names":false,"suffix":""},{"dropping-particle":"","family":"Davey Smith","given":"George","non-dropping-particle":"","parse-names":false,"suffix":""}],"container-title":"Nature Communications","id":"ITEM-1","issue":"1","issued":{"date-parts":[["2020","12","1"]]},"page":"1-11","publisher":"Nature Research","title":"A transcriptome-wide Mendelian randomization study to uncover tissue-dependent regulatory mechanisms across the human phenome","type":"article-journal","volume":"11"},"uris":["http://www.mendeley.com/documents/?uuid=640844c3-1cbd-3ca5-ae11-041f6522cb20"]}],"mendeley":{"formattedCitation":"&lt;sup&gt;36&lt;/sup&gt;","plainTextFormattedCitation":"36","previouslyFormattedCitation":"&lt;sup&gt;36&lt;/sup&gt;"},"properties":{"noteIndex":0},"schema":"https://github.com/citation-style-language/schema/raw/master/csl-citation.json"}</w:instrText>
      </w:r>
      <w:r w:rsidRPr="00862AF1">
        <w:rPr>
          <w:rFonts w:ascii="Calibri" w:hAnsi="Calibri" w:cs="Calibri"/>
        </w:rPr>
        <w:fldChar w:fldCharType="separate"/>
      </w:r>
      <w:r w:rsidR="000D0624" w:rsidRPr="000D0624">
        <w:rPr>
          <w:rFonts w:ascii="Calibri" w:hAnsi="Calibri" w:cs="Calibri"/>
          <w:noProof/>
          <w:vertAlign w:val="superscript"/>
        </w:rPr>
        <w:t>36</w:t>
      </w:r>
      <w:r w:rsidRPr="00862AF1">
        <w:rPr>
          <w:rFonts w:ascii="Calibri" w:hAnsi="Calibri" w:cs="Calibri"/>
        </w:rPr>
        <w:fldChar w:fldCharType="end"/>
      </w:r>
      <w:r w:rsidRPr="00862AF1">
        <w:rPr>
          <w:rFonts w:ascii="Calibri" w:hAnsi="Calibri" w:cs="Calibri"/>
        </w:rPr>
        <w:t xml:space="preserve"> and polygenic risk scores </w:t>
      </w:r>
      <w:r w:rsidRPr="00862AF1">
        <w:rPr>
          <w:rFonts w:ascii="Calibri" w:hAnsi="Calibri" w:cs="Calibri"/>
        </w:rPr>
        <w:fldChar w:fldCharType="begin" w:fldLock="1"/>
      </w:r>
      <w:r w:rsidR="00D258B7">
        <w:rPr>
          <w:rFonts w:ascii="Calibri" w:hAnsi="Calibri" w:cs="Calibri"/>
        </w:rPr>
        <w:instrText>ADDIN CSL_CITATION {"citationItems":[{"id":"ITEM-1","itemData":{"DOI":"10.7554/eLife.43657","ISSN":"2050084X","PMID":"30835202","abstract":"The age of large-scale genome-wide association studies (GWAS) has provided us with an unprecedented opportunity to evaluate the genetic liability of complex disease using polygenic risk scores (PRS). In this study, we have analysed 162 PRS (p&lt;5x10-05) derived from GWAS and 551 heritable traits from the UK Biobank study (N = 334,398). Findings can be investigated using a web application (http://mrcieu.mrsoftware.org/PRS_atlas/), which we envisage will help uncover both known and novel mechanisms which contribute towards disease susceptibility. To demonstrate this, we have investigated the results from a phenome-wide evaluation of schizophrenia genetic liability. Amongst findings were inverse associations with measures of cognitive function which extensive follow-up analyses using Mendelian randomization (MR) provided evidence of a causal relationship. We have also investigated the effect of multiple risk factors on disease using mediation and multivariable MR frameworks. Our atlas provides a resource for future endeavours seeking to unravel the causal determinants of complex disease.","author":[{"dropping-particle":"","family":"Richardson","given":"Tom G.","non-dropping-particle":"","parse-names":false,"suffix":""},{"dropping-particle":"","family":"Harrison","given":"Sean","non-dropping-particle":"","parse-names":false,"suffix":""},{"dropping-particle":"","family":"Hemani","given":"Gibran","non-dropping-particle":"","parse-names":false,"suffix":""},{"dropping-particle":"","family":"Smith","given":"George Davey","non-dropping-particle":"","parse-names":false,"suffix":""}],"container-title":"eLife","id":"ITEM-1","issued":{"date-parts":[["2019","3","1"]]},"publisher":"eLife Sciences Publications Ltd","title":"An atlas of polygenic risk score associations to highlight putative causal relationships across the human phenome","type":"article-journal","volume":"8"},"uris":["http://www.mendeley.com/documents/?uuid=2547d018-b7f5-37f5-b2a2-ae8ed4702cb8"]}],"mendeley":{"formattedCitation":"&lt;sup&gt;37&lt;/sup&gt;","plainTextFormattedCitation":"37","previouslyFormattedCitation":"&lt;sup&gt;37&lt;/sup&gt;"},"properties":{"noteIndex":0},"schema":"https://github.com/citation-style-language/schema/raw/master/csl-citation.json"}</w:instrText>
      </w:r>
      <w:r w:rsidRPr="00862AF1">
        <w:rPr>
          <w:rFonts w:ascii="Calibri" w:hAnsi="Calibri" w:cs="Calibri"/>
        </w:rPr>
        <w:fldChar w:fldCharType="separate"/>
      </w:r>
      <w:r w:rsidR="000D0624" w:rsidRPr="000D0624">
        <w:rPr>
          <w:rFonts w:ascii="Calibri" w:hAnsi="Calibri" w:cs="Calibri"/>
          <w:noProof/>
          <w:vertAlign w:val="superscript"/>
        </w:rPr>
        <w:t>37</w:t>
      </w:r>
      <w:r w:rsidRPr="00862AF1">
        <w:rPr>
          <w:rFonts w:ascii="Calibri" w:hAnsi="Calibri" w:cs="Calibri"/>
        </w:rPr>
        <w:fldChar w:fldCharType="end"/>
      </w:r>
      <w:r w:rsidRPr="00862AF1">
        <w:rPr>
          <w:rFonts w:ascii="Calibri" w:hAnsi="Calibri" w:cs="Calibri"/>
        </w:rPr>
        <w:t>)</w:t>
      </w:r>
      <w:r w:rsidRPr="00862AF1">
        <w:rPr>
          <w:rStyle w:val="CommentReference"/>
          <w:rFonts w:ascii="Calibri" w:hAnsi="Calibri" w:cs="Calibri"/>
          <w:sz w:val="24"/>
          <w:szCs w:val="24"/>
        </w:rPr>
        <w:t>.</w:t>
      </w:r>
    </w:p>
    <w:p w14:paraId="3DABF4D2" w14:textId="77777777" w:rsidR="00CD0651" w:rsidRPr="00862AF1" w:rsidRDefault="00CD0651" w:rsidP="00CD0651">
      <w:pPr>
        <w:rPr>
          <w:rFonts w:ascii="Calibri" w:hAnsi="Calibri" w:cs="Calibri"/>
        </w:rPr>
      </w:pPr>
    </w:p>
    <w:p w14:paraId="08DC0352" w14:textId="77777777" w:rsidR="00CD0651" w:rsidRPr="00862AF1" w:rsidRDefault="00CD0651" w:rsidP="00FB1CE7">
      <w:pPr>
        <w:rPr>
          <w:rFonts w:ascii="Calibri" w:hAnsi="Calibri" w:cs="Calibri"/>
          <w:b/>
          <w:bCs/>
        </w:rPr>
      </w:pPr>
      <w:r w:rsidRPr="00862AF1">
        <w:rPr>
          <w:rFonts w:ascii="Calibri" w:hAnsi="Calibri" w:cs="Calibri"/>
          <w:b/>
          <w:bCs/>
        </w:rPr>
        <w:t>Query performance simulation</w:t>
      </w:r>
    </w:p>
    <w:p w14:paraId="7B780AE5" w14:textId="77777777" w:rsidR="00CD0651" w:rsidRPr="00862AF1" w:rsidRDefault="00CD0651" w:rsidP="00CD0651">
      <w:pPr>
        <w:rPr>
          <w:rFonts w:ascii="Calibri" w:hAnsi="Calibri" w:cs="Calibri"/>
        </w:rPr>
      </w:pPr>
    </w:p>
    <w:p w14:paraId="4746F68A" w14:textId="0987ED56" w:rsidR="00CD0651" w:rsidRPr="00862AF1" w:rsidRDefault="00CD0651" w:rsidP="00CD0651">
      <w:pPr>
        <w:rPr>
          <w:rFonts w:ascii="Calibri" w:hAnsi="Calibri" w:cs="Calibri"/>
        </w:rPr>
      </w:pPr>
      <w:r w:rsidRPr="00862AF1">
        <w:rPr>
          <w:rFonts w:ascii="Calibri" w:hAnsi="Calibri" w:cs="Calibri"/>
        </w:rPr>
        <w:t>Densely imputed summary statistics (13,791,467 variants) for a large GWAS of body mass index data were obtained fro</w:t>
      </w:r>
      <w:r w:rsidR="00567EDE" w:rsidRPr="00862AF1">
        <w:rPr>
          <w:rFonts w:ascii="Calibri" w:hAnsi="Calibri" w:cs="Calibri"/>
        </w:rPr>
        <w:t xml:space="preserve">m Neale et al </w:t>
      </w:r>
      <w:r w:rsidR="00363BC8" w:rsidRPr="00862AF1">
        <w:rPr>
          <w:rFonts w:ascii="Calibri" w:hAnsi="Calibri" w:cs="Calibri"/>
        </w:rPr>
        <w:fldChar w:fldCharType="begin" w:fldLock="1"/>
      </w:r>
      <w:r w:rsidR="00D258B7">
        <w:rPr>
          <w:rFonts w:ascii="Calibri" w:hAnsi="Calibri" w:cs="Calibri"/>
        </w:rPr>
        <w:instrText>ADDIN CSL_CITATION {"citationItems":[{"id":"ITEM-1","itemData":{"URL":"http://www.nealelab.is/uk-biobank/","accessed":{"date-parts":[["2020","2","25"]]},"id":"ITEM-1","issued":{"date-parts":[["0"]]},"title":"UK Biobank — Neale lab","type":"webpage"},"uris":["http://www.mendeley.com/documents/?uuid=630ebe23-564c-3606-bc0b-d34a9290914c"]}],"mendeley":{"formattedCitation":"&lt;sup&gt;38&lt;/sup&gt;","plainTextFormattedCitation":"38","previouslyFormattedCitation":"&lt;sup&gt;38&lt;/sup&gt;"},"properties":{"noteIndex":0},"schema":"https://github.com/citation-style-language/schema/raw/master/csl-citation.json"}</w:instrText>
      </w:r>
      <w:r w:rsidR="00363BC8" w:rsidRPr="00862AF1">
        <w:rPr>
          <w:rFonts w:ascii="Calibri" w:hAnsi="Calibri" w:cs="Calibri"/>
        </w:rPr>
        <w:fldChar w:fldCharType="separate"/>
      </w:r>
      <w:r w:rsidR="000D0624" w:rsidRPr="000D0624">
        <w:rPr>
          <w:rFonts w:ascii="Calibri" w:hAnsi="Calibri" w:cs="Calibri"/>
          <w:noProof/>
          <w:vertAlign w:val="superscript"/>
        </w:rPr>
        <w:t>38</w:t>
      </w:r>
      <w:r w:rsidR="00363BC8" w:rsidRPr="00862AF1">
        <w:rPr>
          <w:rFonts w:ascii="Calibri" w:hAnsi="Calibri" w:cs="Calibri"/>
        </w:rPr>
        <w:fldChar w:fldCharType="end"/>
      </w:r>
      <w:r w:rsidRPr="00862AF1">
        <w:rPr>
          <w:rFonts w:ascii="Calibri" w:hAnsi="Calibri" w:cs="Calibri"/>
        </w:rPr>
        <w:t xml:space="preserve">. The data were mapped to VCF using Gwas2VCF v1.1.1 and processed using </w:t>
      </w:r>
      <w:proofErr w:type="spellStart"/>
      <w:r w:rsidRPr="00862AF1">
        <w:rPr>
          <w:rFonts w:ascii="Calibri" w:hAnsi="Calibri" w:cs="Calibri"/>
        </w:rPr>
        <w:t>bcftools</w:t>
      </w:r>
      <w:proofErr w:type="spellEnd"/>
      <w:r w:rsidRPr="00862AF1">
        <w:rPr>
          <w:rFonts w:ascii="Calibri" w:hAnsi="Calibri" w:cs="Calibri"/>
        </w:rPr>
        <w:t xml:space="preserve"> v1.10 </w:t>
      </w:r>
      <w:r w:rsidRPr="00862AF1">
        <w:rPr>
          <w:rFonts w:ascii="Calibri" w:hAnsi="Calibri" w:cs="Calibri"/>
        </w:rPr>
        <w:fldChar w:fldCharType="begin" w:fldLock="1"/>
      </w:r>
      <w:r w:rsidR="004B6ED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rPr>
        <w:fldChar w:fldCharType="separate"/>
      </w:r>
      <w:r w:rsidR="00B61727" w:rsidRPr="00B61727">
        <w:rPr>
          <w:rFonts w:ascii="Calibri" w:hAnsi="Calibri" w:cs="Calibri"/>
          <w:noProof/>
          <w:vertAlign w:val="superscript"/>
        </w:rPr>
        <w:t>20</w:t>
      </w:r>
      <w:r w:rsidRPr="00862AF1">
        <w:rPr>
          <w:rFonts w:ascii="Calibri" w:hAnsi="Calibri" w:cs="Calibri"/>
        </w:rPr>
        <w:fldChar w:fldCharType="end"/>
      </w:r>
      <w:r w:rsidRPr="00862AF1">
        <w:rPr>
          <w:rFonts w:ascii="Calibri" w:hAnsi="Calibri" w:cs="Calibri"/>
        </w:rPr>
        <w:t xml:space="preserve"> to remove multiallelic variants or records with missing </w:t>
      </w:r>
      <w:proofErr w:type="spellStart"/>
      <w:r w:rsidRPr="00862AF1">
        <w:rPr>
          <w:rFonts w:ascii="Calibri" w:hAnsi="Calibri" w:cs="Calibri"/>
        </w:rPr>
        <w:t>dbSNP</w:t>
      </w:r>
      <w:proofErr w:type="spellEnd"/>
      <w:r w:rsidRPr="00862AF1">
        <w:rPr>
          <w:rFonts w:ascii="Calibri" w:hAnsi="Calibri" w:cs="Calibri"/>
        </w:rPr>
        <w:t xml:space="preserve"> identifiers. A tabular (unindexed) file was prepared from the VCF to replicate a typical storage medium currently used for distributing summary statistics. Query runtime performance was compared between </w:t>
      </w:r>
      <w:proofErr w:type="spellStart"/>
      <w:r w:rsidRPr="00862AF1">
        <w:rPr>
          <w:rFonts w:ascii="Calibri" w:hAnsi="Calibri" w:cs="Calibri"/>
        </w:rPr>
        <w:t>tabix</w:t>
      </w:r>
      <w:proofErr w:type="spellEnd"/>
      <w:r w:rsidRPr="00862AF1">
        <w:rPr>
          <w:rFonts w:ascii="Calibri" w:hAnsi="Calibri" w:cs="Calibri"/>
        </w:rPr>
        <w:t xml:space="preserve"> and standard UNIX commands under the following conditions: single variant selection using </w:t>
      </w:r>
      <w:proofErr w:type="spellStart"/>
      <w:r w:rsidRPr="00862AF1">
        <w:rPr>
          <w:rFonts w:ascii="Calibri" w:hAnsi="Calibri" w:cs="Calibri"/>
        </w:rPr>
        <w:t>dbSNP</w:t>
      </w:r>
      <w:proofErr w:type="spellEnd"/>
      <w:r w:rsidRPr="00862AF1">
        <w:rPr>
          <w:rFonts w:ascii="Calibri" w:hAnsi="Calibri" w:cs="Calibri"/>
        </w:rPr>
        <w:t xml:space="preserve"> identifier or chromosome position, multi-variant selection by association P value (thresholds: P &lt; 5e-8, 0.2, 0.4, 0.6, 0.8) or 1 Mb genomic interval. Tests were undertaken with </w:t>
      </w:r>
      <w:r w:rsidR="00721D1C" w:rsidRPr="00862AF1">
        <w:rPr>
          <w:rFonts w:ascii="Calibri" w:hAnsi="Calibri" w:cs="Calibri"/>
        </w:rPr>
        <w:t>100</w:t>
      </w:r>
      <w:r w:rsidRPr="00862AF1">
        <w:rPr>
          <w:rFonts w:ascii="Calibri" w:hAnsi="Calibri" w:cs="Calibri"/>
        </w:rPr>
        <w:t xml:space="preserve"> repetitions using VCF or unindexed text formats with and without GZIP compression on an Ubuntu v18.04 server with Intel Xeon(R) 2.0 </w:t>
      </w:r>
      <w:proofErr w:type="spellStart"/>
      <w:r w:rsidRPr="00862AF1">
        <w:rPr>
          <w:rFonts w:ascii="Calibri" w:hAnsi="Calibri" w:cs="Calibri"/>
        </w:rPr>
        <w:t>Ghz</w:t>
      </w:r>
      <w:proofErr w:type="spellEnd"/>
      <w:r w:rsidRPr="00862AF1">
        <w:rPr>
          <w:rFonts w:ascii="Calibri" w:hAnsi="Calibri" w:cs="Calibri"/>
        </w:rPr>
        <w:t xml:space="preserve"> processor. All comparisons were performed using singled thread operations and therefore differences in runtime performance were due to tool and/or file index usage.</w:t>
      </w:r>
    </w:p>
    <w:p w14:paraId="7712D9DC" w14:textId="77777777" w:rsidR="002E79E5" w:rsidRPr="00862AF1" w:rsidRDefault="002E79E5">
      <w:pPr>
        <w:rPr>
          <w:rFonts w:ascii="Calibri" w:hAnsi="Calibri" w:cs="Calibri"/>
        </w:rPr>
      </w:pPr>
    </w:p>
    <w:p w14:paraId="6AC92A80" w14:textId="26FF06EF" w:rsidR="00D27DC6" w:rsidRPr="00862AF1" w:rsidRDefault="00D27DC6" w:rsidP="00FB1CE7">
      <w:pPr>
        <w:rPr>
          <w:rFonts w:ascii="Calibri" w:hAnsi="Calibri" w:cs="Calibri"/>
          <w:b/>
          <w:bCs/>
        </w:rPr>
      </w:pPr>
      <w:commentRangeStart w:id="151"/>
      <w:r w:rsidRPr="00862AF1">
        <w:rPr>
          <w:rFonts w:ascii="Calibri" w:hAnsi="Calibri" w:cs="Calibri"/>
          <w:b/>
          <w:bCs/>
        </w:rPr>
        <w:t>References</w:t>
      </w:r>
      <w:commentRangeEnd w:id="151"/>
      <w:r w:rsidR="00B82E0B" w:rsidRPr="00862AF1">
        <w:rPr>
          <w:rStyle w:val="CommentReference"/>
        </w:rPr>
        <w:commentReference w:id="151"/>
      </w:r>
    </w:p>
    <w:p w14:paraId="22892E0F" w14:textId="03B8ADB9" w:rsidR="002F2B68" w:rsidRPr="00862AF1" w:rsidRDefault="002F2B68" w:rsidP="00C4290D">
      <w:pPr>
        <w:rPr>
          <w:rFonts w:ascii="Calibri" w:hAnsi="Calibri" w:cs="Calibri"/>
        </w:rPr>
      </w:pPr>
    </w:p>
    <w:p w14:paraId="164BEFE2" w14:textId="464FCB16" w:rsidR="00C52D83" w:rsidRPr="00C52D83" w:rsidRDefault="002F2B68" w:rsidP="00C52D83">
      <w:pPr>
        <w:widowControl w:val="0"/>
        <w:autoSpaceDE w:val="0"/>
        <w:autoSpaceDN w:val="0"/>
        <w:adjustRightInd w:val="0"/>
        <w:ind w:left="640" w:hanging="640"/>
        <w:rPr>
          <w:rFonts w:ascii="Calibri" w:hAnsi="Calibri" w:cs="Calibri"/>
          <w:noProof/>
        </w:rPr>
      </w:pPr>
      <w:r w:rsidRPr="00862AF1">
        <w:rPr>
          <w:rFonts w:ascii="Calibri" w:hAnsi="Calibri" w:cs="Calibri"/>
        </w:rPr>
        <w:fldChar w:fldCharType="begin" w:fldLock="1"/>
      </w:r>
      <w:r w:rsidRPr="00862AF1">
        <w:rPr>
          <w:rFonts w:ascii="Calibri" w:hAnsi="Calibri" w:cs="Calibri"/>
        </w:rPr>
        <w:instrText xml:space="preserve">ADDIN Mendeley Bibliography CSL_BIBLIOGRAPHY </w:instrText>
      </w:r>
      <w:r w:rsidRPr="00862AF1">
        <w:rPr>
          <w:rFonts w:ascii="Calibri" w:hAnsi="Calibri" w:cs="Calibri"/>
        </w:rPr>
        <w:fldChar w:fldCharType="separate"/>
      </w:r>
      <w:r w:rsidR="00C52D83" w:rsidRPr="00C52D83">
        <w:rPr>
          <w:rFonts w:ascii="Calibri" w:hAnsi="Calibri" w:cs="Calibri"/>
          <w:noProof/>
        </w:rPr>
        <w:t>1.</w:t>
      </w:r>
      <w:r w:rsidR="00C52D83" w:rsidRPr="00C52D83">
        <w:rPr>
          <w:rFonts w:ascii="Calibri" w:hAnsi="Calibri" w:cs="Calibri"/>
          <w:noProof/>
        </w:rPr>
        <w:tab/>
        <w:t xml:space="preserve">Hou, L. &amp; Zhao, H. A review of post-GWAS prioritization approaches. </w:t>
      </w:r>
      <w:r w:rsidR="00C52D83" w:rsidRPr="00C52D83">
        <w:rPr>
          <w:rFonts w:ascii="Calibri" w:hAnsi="Calibri" w:cs="Calibri"/>
          <w:i/>
          <w:iCs/>
          <w:noProof/>
        </w:rPr>
        <w:t>Front. Genet.</w:t>
      </w:r>
      <w:r w:rsidR="00C52D83" w:rsidRPr="00C52D83">
        <w:rPr>
          <w:rFonts w:ascii="Calibri" w:hAnsi="Calibri" w:cs="Calibri"/>
          <w:noProof/>
        </w:rPr>
        <w:t xml:space="preserve"> </w:t>
      </w:r>
      <w:r w:rsidR="00C52D83" w:rsidRPr="00C52D83">
        <w:rPr>
          <w:rFonts w:ascii="Calibri" w:hAnsi="Calibri" w:cs="Calibri"/>
          <w:b/>
          <w:bCs/>
          <w:noProof/>
        </w:rPr>
        <w:t>4</w:t>
      </w:r>
      <w:r w:rsidR="00C52D83" w:rsidRPr="00C52D83">
        <w:rPr>
          <w:rFonts w:ascii="Calibri" w:hAnsi="Calibri" w:cs="Calibri"/>
          <w:noProof/>
        </w:rPr>
        <w:t>, 280 (2013).</w:t>
      </w:r>
    </w:p>
    <w:p w14:paraId="7A3E6B9E"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w:t>
      </w:r>
      <w:r w:rsidRPr="00C52D83">
        <w:rPr>
          <w:rFonts w:ascii="Calibri" w:hAnsi="Calibri" w:cs="Calibri"/>
          <w:noProof/>
        </w:rPr>
        <w:tab/>
        <w:t xml:space="preserve">Finucane, H. K. </w:t>
      </w:r>
      <w:r w:rsidRPr="00C52D83">
        <w:rPr>
          <w:rFonts w:ascii="Calibri" w:hAnsi="Calibri" w:cs="Calibri"/>
          <w:i/>
          <w:iCs/>
          <w:noProof/>
        </w:rPr>
        <w:t>et al.</w:t>
      </w:r>
      <w:r w:rsidRPr="00C52D83">
        <w:rPr>
          <w:rFonts w:ascii="Calibri" w:hAnsi="Calibri" w:cs="Calibri"/>
          <w:noProof/>
        </w:rPr>
        <w:t xml:space="preserve"> Partitioning heritability by functional annotation using genome-wide association summary statistics. </w:t>
      </w:r>
      <w:r w:rsidRPr="00C52D83">
        <w:rPr>
          <w:rFonts w:ascii="Calibri" w:hAnsi="Calibri" w:cs="Calibri"/>
          <w:i/>
          <w:iCs/>
          <w:noProof/>
        </w:rPr>
        <w:t>Nat. Genet.</w:t>
      </w:r>
      <w:r w:rsidRPr="00C52D83">
        <w:rPr>
          <w:rFonts w:ascii="Calibri" w:hAnsi="Calibri" w:cs="Calibri"/>
          <w:noProof/>
        </w:rPr>
        <w:t xml:space="preserve"> </w:t>
      </w:r>
      <w:r w:rsidRPr="00C52D83">
        <w:rPr>
          <w:rFonts w:ascii="Calibri" w:hAnsi="Calibri" w:cs="Calibri"/>
          <w:b/>
          <w:bCs/>
          <w:noProof/>
        </w:rPr>
        <w:t>47</w:t>
      </w:r>
      <w:r w:rsidRPr="00C52D83">
        <w:rPr>
          <w:rFonts w:ascii="Calibri" w:hAnsi="Calibri" w:cs="Calibri"/>
          <w:noProof/>
        </w:rPr>
        <w:t>, 1228–1235 (2015).</w:t>
      </w:r>
    </w:p>
    <w:p w14:paraId="47B38748"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w:t>
      </w:r>
      <w:r w:rsidRPr="00C52D83">
        <w:rPr>
          <w:rFonts w:ascii="Calibri" w:hAnsi="Calibri" w:cs="Calibri"/>
          <w:noProof/>
        </w:rPr>
        <w:tab/>
        <w:t xml:space="preserve">Visscher, P. M. </w:t>
      </w:r>
      <w:r w:rsidRPr="00C52D83">
        <w:rPr>
          <w:rFonts w:ascii="Calibri" w:hAnsi="Calibri" w:cs="Calibri"/>
          <w:i/>
          <w:iCs/>
          <w:noProof/>
        </w:rPr>
        <w:t>et al.</w:t>
      </w:r>
      <w:r w:rsidRPr="00C52D83">
        <w:rPr>
          <w:rFonts w:ascii="Calibri" w:hAnsi="Calibri" w:cs="Calibri"/>
          <w:noProof/>
        </w:rPr>
        <w:t xml:space="preserve"> 10 Years of GWAS Discovery: Biology, Function, and Translation. </w:t>
      </w:r>
      <w:r w:rsidRPr="00C52D83">
        <w:rPr>
          <w:rFonts w:ascii="Calibri" w:hAnsi="Calibri" w:cs="Calibri"/>
          <w:i/>
          <w:iCs/>
          <w:noProof/>
        </w:rPr>
        <w:t>American Journal of Human Genetics</w:t>
      </w:r>
      <w:r w:rsidRPr="00C52D83">
        <w:rPr>
          <w:rFonts w:ascii="Calibri" w:hAnsi="Calibri" w:cs="Calibri"/>
          <w:noProof/>
        </w:rPr>
        <w:t xml:space="preserve"> </w:t>
      </w:r>
      <w:r w:rsidRPr="00C52D83">
        <w:rPr>
          <w:rFonts w:ascii="Calibri" w:hAnsi="Calibri" w:cs="Calibri"/>
          <w:b/>
          <w:bCs/>
          <w:noProof/>
        </w:rPr>
        <w:t>101</w:t>
      </w:r>
      <w:r w:rsidRPr="00C52D83">
        <w:rPr>
          <w:rFonts w:ascii="Calibri" w:hAnsi="Calibri" w:cs="Calibri"/>
          <w:noProof/>
        </w:rPr>
        <w:t>, 5–22 (2017).</w:t>
      </w:r>
    </w:p>
    <w:p w14:paraId="4D59AACC"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w:t>
      </w:r>
      <w:r w:rsidRPr="00C52D83">
        <w:rPr>
          <w:rFonts w:ascii="Calibri" w:hAnsi="Calibri" w:cs="Calibri"/>
          <w:noProof/>
        </w:rPr>
        <w:tab/>
        <w:t xml:space="preserve">Smith, G. D. &amp; Ebrahim, S. ‘Mendelian randomization’: Can genetic epidemiology contribute to understanding environmental determinants of disease? </w:t>
      </w:r>
      <w:r w:rsidRPr="00C52D83">
        <w:rPr>
          <w:rFonts w:ascii="Calibri" w:hAnsi="Calibri" w:cs="Calibri"/>
          <w:i/>
          <w:iCs/>
          <w:noProof/>
        </w:rPr>
        <w:t>International Journal of Epidemiology</w:t>
      </w:r>
      <w:r w:rsidRPr="00C52D83">
        <w:rPr>
          <w:rFonts w:ascii="Calibri" w:hAnsi="Calibri" w:cs="Calibri"/>
          <w:noProof/>
        </w:rPr>
        <w:t xml:space="preserve"> (2003). doi:10.1093/ije/dyg070</w:t>
      </w:r>
    </w:p>
    <w:p w14:paraId="03FA458E"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5.</w:t>
      </w:r>
      <w:r w:rsidRPr="00C52D83">
        <w:rPr>
          <w:rFonts w:ascii="Calibri" w:hAnsi="Calibri" w:cs="Calibri"/>
          <w:noProof/>
        </w:rPr>
        <w:tab/>
        <w:t xml:space="preserve">Bulik-Sullivan, B. </w:t>
      </w:r>
      <w:r w:rsidRPr="00C52D83">
        <w:rPr>
          <w:rFonts w:ascii="Calibri" w:hAnsi="Calibri" w:cs="Calibri"/>
          <w:i/>
          <w:iCs/>
          <w:noProof/>
        </w:rPr>
        <w:t>et al.</w:t>
      </w:r>
      <w:r w:rsidRPr="00C52D83">
        <w:rPr>
          <w:rFonts w:ascii="Calibri" w:hAnsi="Calibri" w:cs="Calibri"/>
          <w:noProof/>
        </w:rPr>
        <w:t xml:space="preserve"> LD score regression distinguishes confounding from polygenicity in genome-wide association studies. </w:t>
      </w:r>
      <w:r w:rsidRPr="00C52D83">
        <w:rPr>
          <w:rFonts w:ascii="Calibri" w:hAnsi="Calibri" w:cs="Calibri"/>
          <w:i/>
          <w:iCs/>
          <w:noProof/>
        </w:rPr>
        <w:t>Nat. Genet.</w:t>
      </w:r>
      <w:r w:rsidRPr="00C52D83">
        <w:rPr>
          <w:rFonts w:ascii="Calibri" w:hAnsi="Calibri" w:cs="Calibri"/>
          <w:noProof/>
        </w:rPr>
        <w:t xml:space="preserve"> (2015). doi:10.1038/ng.3211</w:t>
      </w:r>
    </w:p>
    <w:p w14:paraId="334B0C36"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6.</w:t>
      </w:r>
      <w:r w:rsidRPr="00C52D83">
        <w:rPr>
          <w:rFonts w:ascii="Calibri" w:hAnsi="Calibri" w:cs="Calibri"/>
          <w:noProof/>
        </w:rPr>
        <w:tab/>
        <w:t xml:space="preserve">Yang, J., Zeng, J., Goddard, M. E., Wray, N. R. &amp; Visscher, P. M. Concepts, estimation and interpretation of SNP-based heritability. </w:t>
      </w:r>
      <w:r w:rsidRPr="00C52D83">
        <w:rPr>
          <w:rFonts w:ascii="Calibri" w:hAnsi="Calibri" w:cs="Calibri"/>
          <w:i/>
          <w:iCs/>
          <w:noProof/>
        </w:rPr>
        <w:t>Nature Genetics</w:t>
      </w:r>
      <w:r w:rsidRPr="00C52D83">
        <w:rPr>
          <w:rFonts w:ascii="Calibri" w:hAnsi="Calibri" w:cs="Calibri"/>
          <w:noProof/>
        </w:rPr>
        <w:t xml:space="preserve"> </w:t>
      </w:r>
      <w:r w:rsidRPr="00C52D83">
        <w:rPr>
          <w:rFonts w:ascii="Calibri" w:hAnsi="Calibri" w:cs="Calibri"/>
          <w:b/>
          <w:bCs/>
          <w:noProof/>
        </w:rPr>
        <w:t>49</w:t>
      </w:r>
      <w:r w:rsidRPr="00C52D83">
        <w:rPr>
          <w:rFonts w:ascii="Calibri" w:hAnsi="Calibri" w:cs="Calibri"/>
          <w:noProof/>
        </w:rPr>
        <w:t>, 1304–1310 (2017).</w:t>
      </w:r>
    </w:p>
    <w:p w14:paraId="61205339"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7.</w:t>
      </w:r>
      <w:r w:rsidRPr="00C52D83">
        <w:rPr>
          <w:rFonts w:ascii="Calibri" w:hAnsi="Calibri" w:cs="Calibri"/>
          <w:noProof/>
        </w:rPr>
        <w:tab/>
        <w:t xml:space="preserve">Buniello, A. </w:t>
      </w:r>
      <w:r w:rsidRPr="00C52D83">
        <w:rPr>
          <w:rFonts w:ascii="Calibri" w:hAnsi="Calibri" w:cs="Calibri"/>
          <w:i/>
          <w:iCs/>
          <w:noProof/>
        </w:rPr>
        <w:t>et al.</w:t>
      </w:r>
      <w:r w:rsidRPr="00C52D83">
        <w:rPr>
          <w:rFonts w:ascii="Calibri" w:hAnsi="Calibri" w:cs="Calibri"/>
          <w:noProof/>
        </w:rPr>
        <w:t xml:space="preserve"> The NHGRI-EBI GWAS Catalog of published genome-wide association studies, targeted arrays and summary statistics 2019. </w:t>
      </w:r>
      <w:r w:rsidRPr="00C52D83">
        <w:rPr>
          <w:rFonts w:ascii="Calibri" w:hAnsi="Calibri" w:cs="Calibri"/>
          <w:i/>
          <w:iCs/>
          <w:noProof/>
        </w:rPr>
        <w:t>Nucleic Acids Res.</w:t>
      </w:r>
      <w:r w:rsidRPr="00C52D83">
        <w:rPr>
          <w:rFonts w:ascii="Calibri" w:hAnsi="Calibri" w:cs="Calibri"/>
          <w:noProof/>
        </w:rPr>
        <w:t xml:space="preserve"> </w:t>
      </w:r>
      <w:r w:rsidRPr="00C52D83">
        <w:rPr>
          <w:rFonts w:ascii="Calibri" w:hAnsi="Calibri" w:cs="Calibri"/>
          <w:b/>
          <w:bCs/>
          <w:noProof/>
        </w:rPr>
        <w:t>47</w:t>
      </w:r>
      <w:r w:rsidRPr="00C52D83">
        <w:rPr>
          <w:rFonts w:ascii="Calibri" w:hAnsi="Calibri" w:cs="Calibri"/>
          <w:noProof/>
        </w:rPr>
        <w:t>, D1005–D1012 (2019).</w:t>
      </w:r>
    </w:p>
    <w:p w14:paraId="3025A938"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8.</w:t>
      </w:r>
      <w:r w:rsidRPr="00C52D83">
        <w:rPr>
          <w:rFonts w:ascii="Calibri" w:hAnsi="Calibri" w:cs="Calibri"/>
          <w:noProof/>
        </w:rPr>
        <w:tab/>
        <w:t xml:space="preserve">Zhu, Z. </w:t>
      </w:r>
      <w:r w:rsidRPr="00C52D83">
        <w:rPr>
          <w:rFonts w:ascii="Calibri" w:hAnsi="Calibri" w:cs="Calibri"/>
          <w:i/>
          <w:iCs/>
          <w:noProof/>
        </w:rPr>
        <w:t>et al.</w:t>
      </w:r>
      <w:r w:rsidRPr="00C52D83">
        <w:rPr>
          <w:rFonts w:ascii="Calibri" w:hAnsi="Calibri" w:cs="Calibri"/>
          <w:noProof/>
        </w:rPr>
        <w:t xml:space="preserve"> Integration of summary data from GWAS and eQTL studies predicts complex trait gene targets. </w:t>
      </w:r>
      <w:r w:rsidRPr="00C52D83">
        <w:rPr>
          <w:rFonts w:ascii="Calibri" w:hAnsi="Calibri" w:cs="Calibri"/>
          <w:i/>
          <w:iCs/>
          <w:noProof/>
        </w:rPr>
        <w:t>Nat. Genet.</w:t>
      </w:r>
      <w:r w:rsidRPr="00C52D83">
        <w:rPr>
          <w:rFonts w:ascii="Calibri" w:hAnsi="Calibri" w:cs="Calibri"/>
          <w:noProof/>
        </w:rPr>
        <w:t xml:space="preserve"> </w:t>
      </w:r>
      <w:r w:rsidRPr="00C52D83">
        <w:rPr>
          <w:rFonts w:ascii="Calibri" w:hAnsi="Calibri" w:cs="Calibri"/>
          <w:b/>
          <w:bCs/>
          <w:noProof/>
        </w:rPr>
        <w:t>48</w:t>
      </w:r>
      <w:r w:rsidRPr="00C52D83">
        <w:rPr>
          <w:rFonts w:ascii="Calibri" w:hAnsi="Calibri" w:cs="Calibri"/>
          <w:noProof/>
        </w:rPr>
        <w:t>, 481–487 (2016).</w:t>
      </w:r>
    </w:p>
    <w:p w14:paraId="2FD99852"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9.</w:t>
      </w:r>
      <w:r w:rsidRPr="00C52D83">
        <w:rPr>
          <w:rFonts w:ascii="Calibri" w:hAnsi="Calibri" w:cs="Calibri"/>
          <w:noProof/>
        </w:rPr>
        <w:tab/>
        <w:t xml:space="preserve">Danecek, P. </w:t>
      </w:r>
      <w:r w:rsidRPr="00C52D83">
        <w:rPr>
          <w:rFonts w:ascii="Calibri" w:hAnsi="Calibri" w:cs="Calibri"/>
          <w:i/>
          <w:iCs/>
          <w:noProof/>
        </w:rPr>
        <w:t>et al.</w:t>
      </w:r>
      <w:r w:rsidRPr="00C52D83">
        <w:rPr>
          <w:rFonts w:ascii="Calibri" w:hAnsi="Calibri" w:cs="Calibri"/>
          <w:noProof/>
        </w:rPr>
        <w:t xml:space="preserve"> The variant call format and VCFtools. </w:t>
      </w:r>
      <w:r w:rsidRPr="00C52D83">
        <w:rPr>
          <w:rFonts w:ascii="Calibri" w:hAnsi="Calibri" w:cs="Calibri"/>
          <w:i/>
          <w:iCs/>
          <w:noProof/>
        </w:rPr>
        <w:t>Bioinformatics</w:t>
      </w:r>
      <w:r w:rsidRPr="00C52D83">
        <w:rPr>
          <w:rFonts w:ascii="Calibri" w:hAnsi="Calibri" w:cs="Calibri"/>
          <w:noProof/>
        </w:rPr>
        <w:t xml:space="preserve"> </w:t>
      </w:r>
      <w:r w:rsidRPr="00C52D83">
        <w:rPr>
          <w:rFonts w:ascii="Calibri" w:hAnsi="Calibri" w:cs="Calibri"/>
          <w:b/>
          <w:bCs/>
          <w:noProof/>
        </w:rPr>
        <w:t>27</w:t>
      </w:r>
      <w:r w:rsidRPr="00C52D83">
        <w:rPr>
          <w:rFonts w:ascii="Calibri" w:hAnsi="Calibri" w:cs="Calibri"/>
          <w:noProof/>
        </w:rPr>
        <w:t>, 2156–2158 (2011).</w:t>
      </w:r>
    </w:p>
    <w:p w14:paraId="49B5467F"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10.</w:t>
      </w:r>
      <w:r w:rsidRPr="00C52D83">
        <w:rPr>
          <w:rFonts w:ascii="Calibri" w:hAnsi="Calibri" w:cs="Calibri"/>
          <w:noProof/>
        </w:rPr>
        <w:tab/>
        <w:t xml:space="preserve">Purcell, S. </w:t>
      </w:r>
      <w:r w:rsidRPr="00C52D83">
        <w:rPr>
          <w:rFonts w:ascii="Calibri" w:hAnsi="Calibri" w:cs="Calibri"/>
          <w:i/>
          <w:iCs/>
          <w:noProof/>
        </w:rPr>
        <w:t>et al.</w:t>
      </w:r>
      <w:r w:rsidRPr="00C52D83">
        <w:rPr>
          <w:rFonts w:ascii="Calibri" w:hAnsi="Calibri" w:cs="Calibri"/>
          <w:noProof/>
        </w:rPr>
        <w:t xml:space="preserve"> PLINK: A tool set for whole-genome association and population-based linkage analyses. </w:t>
      </w:r>
      <w:r w:rsidRPr="00C52D83">
        <w:rPr>
          <w:rFonts w:ascii="Calibri" w:hAnsi="Calibri" w:cs="Calibri"/>
          <w:i/>
          <w:iCs/>
          <w:noProof/>
        </w:rPr>
        <w:t>Am. J. Hum. Genet.</w:t>
      </w:r>
      <w:r w:rsidRPr="00C52D83">
        <w:rPr>
          <w:rFonts w:ascii="Calibri" w:hAnsi="Calibri" w:cs="Calibri"/>
          <w:noProof/>
        </w:rPr>
        <w:t xml:space="preserve"> (2007). doi:10.1086/519795</w:t>
      </w:r>
    </w:p>
    <w:p w14:paraId="4A5E65A1"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11.</w:t>
      </w:r>
      <w:r w:rsidRPr="00C52D83">
        <w:rPr>
          <w:rFonts w:ascii="Calibri" w:hAnsi="Calibri" w:cs="Calibri"/>
          <w:noProof/>
        </w:rPr>
        <w:tab/>
        <w:t xml:space="preserve">Yang, J., Lee, S. H., Goddard, M. E. &amp; Visscher, P. M. GCTA: A tool for genome-wide </w:t>
      </w:r>
      <w:r w:rsidRPr="00C52D83">
        <w:rPr>
          <w:rFonts w:ascii="Calibri" w:hAnsi="Calibri" w:cs="Calibri"/>
          <w:noProof/>
        </w:rPr>
        <w:lastRenderedPageBreak/>
        <w:t xml:space="preserve">complex trait analysis. </w:t>
      </w:r>
      <w:r w:rsidRPr="00C52D83">
        <w:rPr>
          <w:rFonts w:ascii="Calibri" w:hAnsi="Calibri" w:cs="Calibri"/>
          <w:i/>
          <w:iCs/>
          <w:noProof/>
        </w:rPr>
        <w:t>Am. J. Hum. Genet.</w:t>
      </w:r>
      <w:r w:rsidRPr="00C52D83">
        <w:rPr>
          <w:rFonts w:ascii="Calibri" w:hAnsi="Calibri" w:cs="Calibri"/>
          <w:noProof/>
        </w:rPr>
        <w:t xml:space="preserve"> </w:t>
      </w:r>
      <w:r w:rsidRPr="00C52D83">
        <w:rPr>
          <w:rFonts w:ascii="Calibri" w:hAnsi="Calibri" w:cs="Calibri"/>
          <w:b/>
          <w:bCs/>
          <w:noProof/>
        </w:rPr>
        <w:t>88</w:t>
      </w:r>
      <w:r w:rsidRPr="00C52D83">
        <w:rPr>
          <w:rFonts w:ascii="Calibri" w:hAnsi="Calibri" w:cs="Calibri"/>
          <w:noProof/>
        </w:rPr>
        <w:t>, 76–82 (2011).</w:t>
      </w:r>
    </w:p>
    <w:p w14:paraId="226DB61E"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12.</w:t>
      </w:r>
      <w:r w:rsidRPr="00C52D83">
        <w:rPr>
          <w:rFonts w:ascii="Calibri" w:hAnsi="Calibri" w:cs="Calibri"/>
          <w:noProof/>
        </w:rPr>
        <w:tab/>
        <w:t xml:space="preserve">Loh, P. R. </w:t>
      </w:r>
      <w:r w:rsidRPr="00C52D83">
        <w:rPr>
          <w:rFonts w:ascii="Calibri" w:hAnsi="Calibri" w:cs="Calibri"/>
          <w:i/>
          <w:iCs/>
          <w:noProof/>
        </w:rPr>
        <w:t>et al.</w:t>
      </w:r>
      <w:r w:rsidRPr="00C52D83">
        <w:rPr>
          <w:rFonts w:ascii="Calibri" w:hAnsi="Calibri" w:cs="Calibri"/>
          <w:noProof/>
        </w:rPr>
        <w:t xml:space="preserve"> Efficient Bayesian mixed-model analysis increases association power in large cohorts. </w:t>
      </w:r>
      <w:r w:rsidRPr="00C52D83">
        <w:rPr>
          <w:rFonts w:ascii="Calibri" w:hAnsi="Calibri" w:cs="Calibri"/>
          <w:i/>
          <w:iCs/>
          <w:noProof/>
        </w:rPr>
        <w:t>Nat. Genet.</w:t>
      </w:r>
      <w:r w:rsidRPr="00C52D83">
        <w:rPr>
          <w:rFonts w:ascii="Calibri" w:hAnsi="Calibri" w:cs="Calibri"/>
          <w:noProof/>
        </w:rPr>
        <w:t xml:space="preserve"> </w:t>
      </w:r>
      <w:r w:rsidRPr="00C52D83">
        <w:rPr>
          <w:rFonts w:ascii="Calibri" w:hAnsi="Calibri" w:cs="Calibri"/>
          <w:b/>
          <w:bCs/>
          <w:noProof/>
        </w:rPr>
        <w:t>47</w:t>
      </w:r>
      <w:r w:rsidRPr="00C52D83">
        <w:rPr>
          <w:rFonts w:ascii="Calibri" w:hAnsi="Calibri" w:cs="Calibri"/>
          <w:noProof/>
        </w:rPr>
        <w:t>, 284–290 (2015).</w:t>
      </w:r>
    </w:p>
    <w:p w14:paraId="65F07490"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13.</w:t>
      </w:r>
      <w:r w:rsidRPr="00C52D83">
        <w:rPr>
          <w:rFonts w:ascii="Calibri" w:hAnsi="Calibri" w:cs="Calibri"/>
          <w:noProof/>
        </w:rPr>
        <w:tab/>
        <w:t xml:space="preserve">Zhou, X. &amp; Stephens, M. Genome-wide efficient mixed-model analysis for association studies. </w:t>
      </w:r>
      <w:r w:rsidRPr="00C52D83">
        <w:rPr>
          <w:rFonts w:ascii="Calibri" w:hAnsi="Calibri" w:cs="Calibri"/>
          <w:i/>
          <w:iCs/>
          <w:noProof/>
        </w:rPr>
        <w:t>Nat. Genet.</w:t>
      </w:r>
      <w:r w:rsidRPr="00C52D83">
        <w:rPr>
          <w:rFonts w:ascii="Calibri" w:hAnsi="Calibri" w:cs="Calibri"/>
          <w:noProof/>
        </w:rPr>
        <w:t xml:space="preserve"> </w:t>
      </w:r>
      <w:r w:rsidRPr="00C52D83">
        <w:rPr>
          <w:rFonts w:ascii="Calibri" w:hAnsi="Calibri" w:cs="Calibri"/>
          <w:b/>
          <w:bCs/>
          <w:noProof/>
        </w:rPr>
        <w:t>44</w:t>
      </w:r>
      <w:r w:rsidRPr="00C52D83">
        <w:rPr>
          <w:rFonts w:ascii="Calibri" w:hAnsi="Calibri" w:cs="Calibri"/>
          <w:noProof/>
        </w:rPr>
        <w:t>, 821–824 (2012).</w:t>
      </w:r>
    </w:p>
    <w:p w14:paraId="54B4A615"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14.</w:t>
      </w:r>
      <w:r w:rsidRPr="00C52D83">
        <w:rPr>
          <w:rFonts w:ascii="Calibri" w:hAnsi="Calibri" w:cs="Calibri"/>
          <w:noProof/>
        </w:rPr>
        <w:tab/>
        <w:t xml:space="preserve">Shabalin, A. A. Gene expression Matrix eQTL: ultra fast eQTL analysis via large matrix operations. </w:t>
      </w:r>
      <w:r w:rsidRPr="00C52D83">
        <w:rPr>
          <w:rFonts w:ascii="Calibri" w:hAnsi="Calibri" w:cs="Calibri"/>
          <w:b/>
          <w:bCs/>
          <w:noProof/>
        </w:rPr>
        <w:t>28</w:t>
      </w:r>
      <w:r w:rsidRPr="00C52D83">
        <w:rPr>
          <w:rFonts w:ascii="Calibri" w:hAnsi="Calibri" w:cs="Calibri"/>
          <w:noProof/>
        </w:rPr>
        <w:t>, 1353–1358 (2012).</w:t>
      </w:r>
    </w:p>
    <w:p w14:paraId="31545171"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15.</w:t>
      </w:r>
      <w:r w:rsidRPr="00C52D83">
        <w:rPr>
          <w:rFonts w:ascii="Calibri" w:hAnsi="Calibri" w:cs="Calibri"/>
          <w:noProof/>
        </w:rPr>
        <w:tab/>
        <w:t xml:space="preserve">Willer, C. J., Li, Y. &amp; Abecasis, G. R. METAL: fast and efficient meta-analysis of genomewide association scans. </w:t>
      </w:r>
      <w:r w:rsidRPr="00C52D83">
        <w:rPr>
          <w:rFonts w:ascii="Calibri" w:hAnsi="Calibri" w:cs="Calibri"/>
          <w:i/>
          <w:iCs/>
          <w:noProof/>
        </w:rPr>
        <w:t>Bioinforma. Appl. NOTE</w:t>
      </w:r>
      <w:r w:rsidRPr="00C52D83">
        <w:rPr>
          <w:rFonts w:ascii="Calibri" w:hAnsi="Calibri" w:cs="Calibri"/>
          <w:noProof/>
        </w:rPr>
        <w:t xml:space="preserve"> </w:t>
      </w:r>
      <w:r w:rsidRPr="00C52D83">
        <w:rPr>
          <w:rFonts w:ascii="Calibri" w:hAnsi="Calibri" w:cs="Calibri"/>
          <w:b/>
          <w:bCs/>
          <w:noProof/>
        </w:rPr>
        <w:t>26</w:t>
      </w:r>
      <w:r w:rsidRPr="00C52D83">
        <w:rPr>
          <w:rFonts w:ascii="Calibri" w:hAnsi="Calibri" w:cs="Calibri"/>
          <w:noProof/>
        </w:rPr>
        <w:t>, 2190–2191 (2010).</w:t>
      </w:r>
    </w:p>
    <w:p w14:paraId="0AC51F6A"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16.</w:t>
      </w:r>
      <w:r w:rsidRPr="00C52D83">
        <w:rPr>
          <w:rFonts w:ascii="Calibri" w:hAnsi="Calibri" w:cs="Calibri"/>
          <w:noProof/>
        </w:rPr>
        <w:tab/>
        <w:t xml:space="preserve">Hartwig, F. P., Davies, N. M., Hemani, G. &amp; Smith, G. D. Two-sample Mendelian randomization: avoiding the downsides of a powerful, widely applicable but potentially fallible technique. </w:t>
      </w:r>
      <w:r w:rsidRPr="00C52D83">
        <w:rPr>
          <w:rFonts w:ascii="Calibri" w:hAnsi="Calibri" w:cs="Calibri"/>
          <w:i/>
          <w:iCs/>
          <w:noProof/>
        </w:rPr>
        <w:t>Int. J. Epidemiol.</w:t>
      </w:r>
      <w:r w:rsidRPr="00C52D83">
        <w:rPr>
          <w:rFonts w:ascii="Calibri" w:hAnsi="Calibri" w:cs="Calibri"/>
          <w:noProof/>
        </w:rPr>
        <w:t xml:space="preserve"> 1717–1726 (2016). doi:10.1093/ije/dyx028</w:t>
      </w:r>
    </w:p>
    <w:p w14:paraId="4752E44C"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17.</w:t>
      </w:r>
      <w:r w:rsidRPr="00C52D83">
        <w:rPr>
          <w:rFonts w:ascii="Calibri" w:hAnsi="Calibri" w:cs="Calibri"/>
          <w:noProof/>
        </w:rPr>
        <w:tab/>
        <w:t xml:space="preserve">Malone, J. </w:t>
      </w:r>
      <w:r w:rsidRPr="00C52D83">
        <w:rPr>
          <w:rFonts w:ascii="Calibri" w:hAnsi="Calibri" w:cs="Calibri"/>
          <w:i/>
          <w:iCs/>
          <w:noProof/>
        </w:rPr>
        <w:t>et al.</w:t>
      </w:r>
      <w:r w:rsidRPr="00C52D83">
        <w:rPr>
          <w:rFonts w:ascii="Calibri" w:hAnsi="Calibri" w:cs="Calibri"/>
          <w:noProof/>
        </w:rPr>
        <w:t xml:space="preserve"> Databases and ontologies Modeling sample variables with an Experimental Factor Ontology. </w:t>
      </w:r>
      <w:r w:rsidRPr="00C52D83">
        <w:rPr>
          <w:rFonts w:ascii="Calibri" w:hAnsi="Calibri" w:cs="Calibri"/>
          <w:b/>
          <w:bCs/>
          <w:noProof/>
        </w:rPr>
        <w:t>26</w:t>
      </w:r>
      <w:r w:rsidRPr="00C52D83">
        <w:rPr>
          <w:rFonts w:ascii="Calibri" w:hAnsi="Calibri" w:cs="Calibri"/>
          <w:noProof/>
        </w:rPr>
        <w:t>, 1112–1118 (2010).</w:t>
      </w:r>
    </w:p>
    <w:p w14:paraId="520D19B1"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18.</w:t>
      </w:r>
      <w:r w:rsidRPr="00C52D83">
        <w:rPr>
          <w:rFonts w:ascii="Calibri" w:hAnsi="Calibri" w:cs="Calibri"/>
          <w:noProof/>
        </w:rPr>
        <w:tab/>
        <w:t xml:space="preserve">Carmody, L. </w:t>
      </w:r>
      <w:r w:rsidRPr="00C52D83">
        <w:rPr>
          <w:rFonts w:ascii="Calibri" w:hAnsi="Calibri" w:cs="Calibri"/>
          <w:i/>
          <w:iCs/>
          <w:noProof/>
        </w:rPr>
        <w:t>et al.</w:t>
      </w:r>
      <w:r w:rsidRPr="00C52D83">
        <w:rPr>
          <w:rFonts w:ascii="Calibri" w:hAnsi="Calibri" w:cs="Calibri"/>
          <w:noProof/>
        </w:rPr>
        <w:t xml:space="preserve"> Expansion of the Human Phenotype Ontology (HPO) knowledge base and resources. </w:t>
      </w:r>
      <w:r w:rsidRPr="00C52D83">
        <w:rPr>
          <w:rFonts w:ascii="Calibri" w:hAnsi="Calibri" w:cs="Calibri"/>
          <w:i/>
          <w:iCs/>
          <w:noProof/>
        </w:rPr>
        <w:t>Hanns LochmüllerLochm¨Lochmüller</w:t>
      </w:r>
      <w:r w:rsidRPr="00C52D83">
        <w:rPr>
          <w:rFonts w:ascii="Calibri" w:hAnsi="Calibri" w:cs="Calibri"/>
          <w:noProof/>
        </w:rPr>
        <w:t xml:space="preserve"> </w:t>
      </w:r>
      <w:r w:rsidRPr="00C52D83">
        <w:rPr>
          <w:rFonts w:ascii="Calibri" w:hAnsi="Calibri" w:cs="Calibri"/>
          <w:b/>
          <w:bCs/>
          <w:noProof/>
        </w:rPr>
        <w:t>47</w:t>
      </w:r>
      <w:r w:rsidRPr="00C52D83">
        <w:rPr>
          <w:rFonts w:ascii="Calibri" w:hAnsi="Calibri" w:cs="Calibri"/>
          <w:noProof/>
        </w:rPr>
        <w:t>, (2019).</w:t>
      </w:r>
    </w:p>
    <w:p w14:paraId="5B9F6C39"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19.</w:t>
      </w:r>
      <w:r w:rsidRPr="00C52D83">
        <w:rPr>
          <w:rFonts w:ascii="Calibri" w:hAnsi="Calibri" w:cs="Calibri"/>
          <w:noProof/>
        </w:rPr>
        <w:tab/>
        <w:t>Medical Subject Headings - Home Page. Available at: https://www.nlm.nih.gov/mesh/meshhome.html. (Accessed: 16th April 2020)</w:t>
      </w:r>
    </w:p>
    <w:p w14:paraId="0E07A725"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20.</w:t>
      </w:r>
      <w:r w:rsidRPr="00C52D83">
        <w:rPr>
          <w:rFonts w:ascii="Calibri" w:hAnsi="Calibri" w:cs="Calibri"/>
          <w:noProof/>
        </w:rPr>
        <w:tab/>
        <w:t xml:space="preserve">Li, H. A statistical framework for SNP calling, mutation discovery, association mapping and population genetical parameter estimation from sequencing data. </w:t>
      </w:r>
      <w:r w:rsidRPr="00C52D83">
        <w:rPr>
          <w:rFonts w:ascii="Calibri" w:hAnsi="Calibri" w:cs="Calibri"/>
          <w:i/>
          <w:iCs/>
          <w:noProof/>
        </w:rPr>
        <w:t>Bioinformatics</w:t>
      </w:r>
      <w:r w:rsidRPr="00C52D83">
        <w:rPr>
          <w:rFonts w:ascii="Calibri" w:hAnsi="Calibri" w:cs="Calibri"/>
          <w:noProof/>
        </w:rPr>
        <w:t xml:space="preserve"> </w:t>
      </w:r>
      <w:r w:rsidRPr="00C52D83">
        <w:rPr>
          <w:rFonts w:ascii="Calibri" w:hAnsi="Calibri" w:cs="Calibri"/>
          <w:b/>
          <w:bCs/>
          <w:noProof/>
        </w:rPr>
        <w:t>27</w:t>
      </w:r>
      <w:r w:rsidRPr="00C52D83">
        <w:rPr>
          <w:rFonts w:ascii="Calibri" w:hAnsi="Calibri" w:cs="Calibri"/>
          <w:noProof/>
        </w:rPr>
        <w:t>, 2987–93 (2011).</w:t>
      </w:r>
    </w:p>
    <w:p w14:paraId="56A3E126"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21.</w:t>
      </w:r>
      <w:r w:rsidRPr="00C52D83">
        <w:rPr>
          <w:rFonts w:ascii="Calibri" w:hAnsi="Calibri" w:cs="Calibri"/>
          <w:noProof/>
        </w:rPr>
        <w:tab/>
        <w:t xml:space="preserve">McKenna, A. </w:t>
      </w:r>
      <w:r w:rsidRPr="00C52D83">
        <w:rPr>
          <w:rFonts w:ascii="Calibri" w:hAnsi="Calibri" w:cs="Calibri"/>
          <w:i/>
          <w:iCs/>
          <w:noProof/>
        </w:rPr>
        <w:t>et al.</w:t>
      </w:r>
      <w:r w:rsidRPr="00C52D83">
        <w:rPr>
          <w:rFonts w:ascii="Calibri" w:hAnsi="Calibri" w:cs="Calibri"/>
          <w:noProof/>
        </w:rPr>
        <w:t xml:space="preserve"> The genome analysis toolkit: A MapReduce framework for analyzing next-generation DNA sequencing data. </w:t>
      </w:r>
      <w:r w:rsidRPr="00C52D83">
        <w:rPr>
          <w:rFonts w:ascii="Calibri" w:hAnsi="Calibri" w:cs="Calibri"/>
          <w:i/>
          <w:iCs/>
          <w:noProof/>
        </w:rPr>
        <w:t>Genome Res.</w:t>
      </w:r>
      <w:r w:rsidRPr="00C52D83">
        <w:rPr>
          <w:rFonts w:ascii="Calibri" w:hAnsi="Calibri" w:cs="Calibri"/>
          <w:noProof/>
        </w:rPr>
        <w:t xml:space="preserve"> (2010). doi:10.1101/gr.107524.110</w:t>
      </w:r>
    </w:p>
    <w:p w14:paraId="68015D2C"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22.</w:t>
      </w:r>
      <w:r w:rsidRPr="00C52D83">
        <w:rPr>
          <w:rFonts w:ascii="Calibri" w:hAnsi="Calibri" w:cs="Calibri"/>
          <w:noProof/>
        </w:rPr>
        <w:tab/>
        <w:t>bioforensics/rsidx: Library for indexing VCF files for random access searches by rsID. Available at: https://github.com/bioforensics/rsidx. (Accessed: 5th March 2020)</w:t>
      </w:r>
    </w:p>
    <w:p w14:paraId="1760502E"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23.</w:t>
      </w:r>
      <w:r w:rsidRPr="00C52D83">
        <w:rPr>
          <w:rFonts w:ascii="Calibri" w:hAnsi="Calibri" w:cs="Calibri"/>
          <w:noProof/>
        </w:rPr>
        <w:tab/>
        <w:t xml:space="preserve">Quinlan, A. R. &amp; Hall, I. M. BEDTools: a flexible suite of utilities for comparing genomic features. </w:t>
      </w:r>
      <w:r w:rsidRPr="00C52D83">
        <w:rPr>
          <w:rFonts w:ascii="Calibri" w:hAnsi="Calibri" w:cs="Calibri"/>
          <w:i/>
          <w:iCs/>
          <w:noProof/>
        </w:rPr>
        <w:t>Bioinforma. Appl. NOTE</w:t>
      </w:r>
      <w:r w:rsidRPr="00C52D83">
        <w:rPr>
          <w:rFonts w:ascii="Calibri" w:hAnsi="Calibri" w:cs="Calibri"/>
          <w:noProof/>
        </w:rPr>
        <w:t xml:space="preserve"> </w:t>
      </w:r>
      <w:r w:rsidRPr="00C52D83">
        <w:rPr>
          <w:rFonts w:ascii="Calibri" w:hAnsi="Calibri" w:cs="Calibri"/>
          <w:b/>
          <w:bCs/>
          <w:noProof/>
        </w:rPr>
        <w:t>26</w:t>
      </w:r>
      <w:r w:rsidRPr="00C52D83">
        <w:rPr>
          <w:rFonts w:ascii="Calibri" w:hAnsi="Calibri" w:cs="Calibri"/>
          <w:noProof/>
        </w:rPr>
        <w:t>, 841–842 (2010).</w:t>
      </w:r>
    </w:p>
    <w:p w14:paraId="64F0BD77"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24.</w:t>
      </w:r>
      <w:r w:rsidRPr="00C52D83">
        <w:rPr>
          <w:rFonts w:ascii="Calibri" w:hAnsi="Calibri" w:cs="Calibri"/>
          <w:noProof/>
        </w:rPr>
        <w:tab/>
        <w:t xml:space="preserve">Benner, C. </w:t>
      </w:r>
      <w:r w:rsidRPr="00C52D83">
        <w:rPr>
          <w:rFonts w:ascii="Calibri" w:hAnsi="Calibri" w:cs="Calibri"/>
          <w:i/>
          <w:iCs/>
          <w:noProof/>
        </w:rPr>
        <w:t>et al.</w:t>
      </w:r>
      <w:r w:rsidRPr="00C52D83">
        <w:rPr>
          <w:rFonts w:ascii="Calibri" w:hAnsi="Calibri" w:cs="Calibri"/>
          <w:noProof/>
        </w:rPr>
        <w:t xml:space="preserve"> Genetics and population analysis FINEMAP: efficient variable selection using summary data from genome-wide association studies. doi:10.1093/bioinformatics/btw018</w:t>
      </w:r>
    </w:p>
    <w:p w14:paraId="02A16663"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25.</w:t>
      </w:r>
      <w:r w:rsidRPr="00C52D83">
        <w:rPr>
          <w:rFonts w:ascii="Calibri" w:hAnsi="Calibri" w:cs="Calibri"/>
          <w:noProof/>
        </w:rPr>
        <w:tab/>
        <w:t xml:space="preserve">Kichaev, G. </w:t>
      </w:r>
      <w:r w:rsidRPr="00C52D83">
        <w:rPr>
          <w:rFonts w:ascii="Calibri" w:hAnsi="Calibri" w:cs="Calibri"/>
          <w:i/>
          <w:iCs/>
          <w:noProof/>
        </w:rPr>
        <w:t>et al.</w:t>
      </w:r>
      <w:r w:rsidRPr="00C52D83">
        <w:rPr>
          <w:rFonts w:ascii="Calibri" w:hAnsi="Calibri" w:cs="Calibri"/>
          <w:noProof/>
        </w:rPr>
        <w:t xml:space="preserve"> Integrating Functional Data to Prioritize Causal Variants in Statistical Fine-Mapping Studies. </w:t>
      </w:r>
      <w:r w:rsidRPr="00C52D83">
        <w:rPr>
          <w:rFonts w:ascii="Calibri" w:hAnsi="Calibri" w:cs="Calibri"/>
          <w:i/>
          <w:iCs/>
          <w:noProof/>
        </w:rPr>
        <w:t>PLoS Genet.</w:t>
      </w:r>
      <w:r w:rsidRPr="00C52D83">
        <w:rPr>
          <w:rFonts w:ascii="Calibri" w:hAnsi="Calibri" w:cs="Calibri"/>
          <w:noProof/>
        </w:rPr>
        <w:t xml:space="preserve"> </w:t>
      </w:r>
      <w:r w:rsidRPr="00C52D83">
        <w:rPr>
          <w:rFonts w:ascii="Calibri" w:hAnsi="Calibri" w:cs="Calibri"/>
          <w:b/>
          <w:bCs/>
          <w:noProof/>
        </w:rPr>
        <w:t>10</w:t>
      </w:r>
      <w:r w:rsidRPr="00C52D83">
        <w:rPr>
          <w:rFonts w:ascii="Calibri" w:hAnsi="Calibri" w:cs="Calibri"/>
          <w:noProof/>
        </w:rPr>
        <w:t>, e1004722 (2014).</w:t>
      </w:r>
    </w:p>
    <w:p w14:paraId="04E18383"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26.</w:t>
      </w:r>
      <w:r w:rsidRPr="00C52D83">
        <w:rPr>
          <w:rFonts w:ascii="Calibri" w:hAnsi="Calibri" w:cs="Calibri"/>
          <w:noProof/>
        </w:rPr>
        <w:tab/>
        <w:t xml:space="preserve">Kichaev, G. &amp; Pasaniuc, B. Leveraging Functional-Annotation Data in Trans-ethnic Fine-Mapping Studies. </w:t>
      </w:r>
      <w:r w:rsidRPr="00C52D83">
        <w:rPr>
          <w:rFonts w:ascii="Calibri" w:hAnsi="Calibri" w:cs="Calibri"/>
          <w:i/>
          <w:iCs/>
          <w:noProof/>
        </w:rPr>
        <w:t>Am. J. Hum. Genet.</w:t>
      </w:r>
      <w:r w:rsidRPr="00C52D83">
        <w:rPr>
          <w:rFonts w:ascii="Calibri" w:hAnsi="Calibri" w:cs="Calibri"/>
          <w:noProof/>
        </w:rPr>
        <w:t xml:space="preserve"> </w:t>
      </w:r>
      <w:r w:rsidRPr="00C52D83">
        <w:rPr>
          <w:rFonts w:ascii="Calibri" w:hAnsi="Calibri" w:cs="Calibri"/>
          <w:b/>
          <w:bCs/>
          <w:noProof/>
        </w:rPr>
        <w:t>97</w:t>
      </w:r>
      <w:r w:rsidRPr="00C52D83">
        <w:rPr>
          <w:rFonts w:ascii="Calibri" w:hAnsi="Calibri" w:cs="Calibri"/>
          <w:noProof/>
        </w:rPr>
        <w:t>, 260–271 (2015).</w:t>
      </w:r>
    </w:p>
    <w:p w14:paraId="5A7EFE20"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27.</w:t>
      </w:r>
      <w:r w:rsidRPr="00C52D83">
        <w:rPr>
          <w:rFonts w:ascii="Calibri" w:hAnsi="Calibri" w:cs="Calibri"/>
          <w:noProof/>
        </w:rPr>
        <w:tab/>
        <w:t xml:space="preserve">Kichaev, G. </w:t>
      </w:r>
      <w:r w:rsidRPr="00C52D83">
        <w:rPr>
          <w:rFonts w:ascii="Calibri" w:hAnsi="Calibri" w:cs="Calibri"/>
          <w:i/>
          <w:iCs/>
          <w:noProof/>
        </w:rPr>
        <w:t>et al.</w:t>
      </w:r>
      <w:r w:rsidRPr="00C52D83">
        <w:rPr>
          <w:rFonts w:ascii="Calibri" w:hAnsi="Calibri" w:cs="Calibri"/>
          <w:noProof/>
        </w:rPr>
        <w:t xml:space="preserve"> Improved methods for multi-trait fine mapping of pleiotropic risk loci. </w:t>
      </w:r>
      <w:r w:rsidRPr="00C52D83">
        <w:rPr>
          <w:rFonts w:ascii="Calibri" w:hAnsi="Calibri" w:cs="Calibri"/>
          <w:i/>
          <w:iCs/>
          <w:noProof/>
        </w:rPr>
        <w:t>Bioinformatics</w:t>
      </w:r>
      <w:r w:rsidRPr="00C52D83">
        <w:rPr>
          <w:rFonts w:ascii="Calibri" w:hAnsi="Calibri" w:cs="Calibri"/>
          <w:noProof/>
        </w:rPr>
        <w:t xml:space="preserve"> </w:t>
      </w:r>
      <w:r w:rsidRPr="00C52D83">
        <w:rPr>
          <w:rFonts w:ascii="Calibri" w:hAnsi="Calibri" w:cs="Calibri"/>
          <w:b/>
          <w:bCs/>
          <w:noProof/>
        </w:rPr>
        <w:t>33</w:t>
      </w:r>
      <w:r w:rsidRPr="00C52D83">
        <w:rPr>
          <w:rFonts w:ascii="Calibri" w:hAnsi="Calibri" w:cs="Calibri"/>
          <w:noProof/>
        </w:rPr>
        <w:t>, 248–255 (2017).</w:t>
      </w:r>
    </w:p>
    <w:p w14:paraId="54E7F1AC"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28.</w:t>
      </w:r>
      <w:r w:rsidRPr="00C52D83">
        <w:rPr>
          <w:rFonts w:ascii="Calibri" w:hAnsi="Calibri" w:cs="Calibri"/>
          <w:noProof/>
        </w:rPr>
        <w:tab/>
        <w:t xml:space="preserve">Hormozdiari, F., Kostem, E., Kang, E. Y., Pasaniuc, B. &amp; Eskin, E. Identifying causal variants at loci with multiple signals of association. </w:t>
      </w:r>
      <w:r w:rsidRPr="00C52D83">
        <w:rPr>
          <w:rFonts w:ascii="Calibri" w:hAnsi="Calibri" w:cs="Calibri"/>
          <w:i/>
          <w:iCs/>
          <w:noProof/>
        </w:rPr>
        <w:t>Genetics</w:t>
      </w:r>
      <w:r w:rsidRPr="00C52D83">
        <w:rPr>
          <w:rFonts w:ascii="Calibri" w:hAnsi="Calibri" w:cs="Calibri"/>
          <w:noProof/>
        </w:rPr>
        <w:t xml:space="preserve"> </w:t>
      </w:r>
      <w:r w:rsidRPr="00C52D83">
        <w:rPr>
          <w:rFonts w:ascii="Calibri" w:hAnsi="Calibri" w:cs="Calibri"/>
          <w:b/>
          <w:bCs/>
          <w:noProof/>
        </w:rPr>
        <w:t>198</w:t>
      </w:r>
      <w:r w:rsidRPr="00C52D83">
        <w:rPr>
          <w:rFonts w:ascii="Calibri" w:hAnsi="Calibri" w:cs="Calibri"/>
          <w:noProof/>
        </w:rPr>
        <w:t>, 497–508 (2014).</w:t>
      </w:r>
    </w:p>
    <w:p w14:paraId="612F3F28"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29.</w:t>
      </w:r>
      <w:r w:rsidRPr="00C52D83">
        <w:rPr>
          <w:rFonts w:ascii="Calibri" w:hAnsi="Calibri" w:cs="Calibri"/>
          <w:noProof/>
        </w:rPr>
        <w:tab/>
        <w:t xml:space="preserve">Wallace, C. Statistical Testing of Shared Genetic Control for Potentially Related Traits. </w:t>
      </w:r>
      <w:r w:rsidRPr="00C52D83">
        <w:rPr>
          <w:rFonts w:ascii="Calibri" w:hAnsi="Calibri" w:cs="Calibri"/>
          <w:i/>
          <w:iCs/>
          <w:noProof/>
        </w:rPr>
        <w:t>Genet. Epidemiol.</w:t>
      </w:r>
      <w:r w:rsidRPr="00C52D83">
        <w:rPr>
          <w:rFonts w:ascii="Calibri" w:hAnsi="Calibri" w:cs="Calibri"/>
          <w:noProof/>
        </w:rPr>
        <w:t xml:space="preserve"> </w:t>
      </w:r>
      <w:r w:rsidRPr="00C52D83">
        <w:rPr>
          <w:rFonts w:ascii="Calibri" w:hAnsi="Calibri" w:cs="Calibri"/>
          <w:b/>
          <w:bCs/>
          <w:noProof/>
        </w:rPr>
        <w:t>37</w:t>
      </w:r>
      <w:r w:rsidRPr="00C52D83">
        <w:rPr>
          <w:rFonts w:ascii="Calibri" w:hAnsi="Calibri" w:cs="Calibri"/>
          <w:noProof/>
        </w:rPr>
        <w:t>, 802–813 (2013).</w:t>
      </w:r>
    </w:p>
    <w:p w14:paraId="6C96BC0B"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30.</w:t>
      </w:r>
      <w:r w:rsidRPr="00C52D83">
        <w:rPr>
          <w:rFonts w:ascii="Calibri" w:hAnsi="Calibri" w:cs="Calibri"/>
          <w:noProof/>
        </w:rPr>
        <w:tab/>
        <w:t xml:space="preserve">hemani,  gibran </w:t>
      </w:r>
      <w:r w:rsidRPr="00C52D83">
        <w:rPr>
          <w:rFonts w:ascii="Calibri" w:hAnsi="Calibri" w:cs="Calibri"/>
          <w:i/>
          <w:iCs/>
          <w:noProof/>
        </w:rPr>
        <w:t>et al.</w:t>
      </w:r>
      <w:r w:rsidRPr="00C52D83">
        <w:rPr>
          <w:rFonts w:ascii="Calibri" w:hAnsi="Calibri" w:cs="Calibri"/>
          <w:noProof/>
        </w:rPr>
        <w:t xml:space="preserve"> MRCIEU/TwoSampleMR: WellcomeOpen. (2019). doi:10.5281/ZENODO.3298001</w:t>
      </w:r>
    </w:p>
    <w:p w14:paraId="6DB8DC04"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31.</w:t>
      </w:r>
      <w:r w:rsidRPr="00C52D83">
        <w:rPr>
          <w:rFonts w:ascii="Calibri" w:hAnsi="Calibri" w:cs="Calibri"/>
          <w:noProof/>
        </w:rPr>
        <w:tab/>
        <w:t>jrs95/gassocplot: Regional association plotter for genetic and epigenetic data. Available at: https://github.com/jrs95/gassocplot. (Accessed: 21st April 2020)</w:t>
      </w:r>
    </w:p>
    <w:p w14:paraId="67DD868D"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32.</w:t>
      </w:r>
      <w:r w:rsidRPr="00C52D83">
        <w:rPr>
          <w:rFonts w:ascii="Calibri" w:hAnsi="Calibri" w:cs="Calibri"/>
          <w:noProof/>
        </w:rPr>
        <w:tab/>
        <w:t xml:space="preserve">Hemani, G. </w:t>
      </w:r>
      <w:r w:rsidRPr="00C52D83">
        <w:rPr>
          <w:rFonts w:ascii="Calibri" w:hAnsi="Calibri" w:cs="Calibri"/>
          <w:i/>
          <w:iCs/>
          <w:noProof/>
        </w:rPr>
        <w:t>et al.</w:t>
      </w:r>
      <w:r w:rsidRPr="00C52D83">
        <w:rPr>
          <w:rFonts w:ascii="Calibri" w:hAnsi="Calibri" w:cs="Calibri"/>
          <w:noProof/>
        </w:rPr>
        <w:t xml:space="preserve"> The MR-base platform supports systematic causal inference across </w:t>
      </w:r>
      <w:r w:rsidRPr="00C52D83">
        <w:rPr>
          <w:rFonts w:ascii="Calibri" w:hAnsi="Calibri" w:cs="Calibri"/>
          <w:noProof/>
        </w:rPr>
        <w:lastRenderedPageBreak/>
        <w:t xml:space="preserve">the human phenome. </w:t>
      </w:r>
      <w:r w:rsidRPr="00C52D83">
        <w:rPr>
          <w:rFonts w:ascii="Calibri" w:hAnsi="Calibri" w:cs="Calibri"/>
          <w:i/>
          <w:iCs/>
          <w:noProof/>
        </w:rPr>
        <w:t>Elife</w:t>
      </w:r>
      <w:r w:rsidRPr="00C52D83">
        <w:rPr>
          <w:rFonts w:ascii="Calibri" w:hAnsi="Calibri" w:cs="Calibri"/>
          <w:noProof/>
        </w:rPr>
        <w:t xml:space="preserve"> </w:t>
      </w:r>
      <w:r w:rsidRPr="00C52D83">
        <w:rPr>
          <w:rFonts w:ascii="Calibri" w:hAnsi="Calibri" w:cs="Calibri"/>
          <w:b/>
          <w:bCs/>
          <w:noProof/>
        </w:rPr>
        <w:t>7</w:t>
      </w:r>
      <w:r w:rsidRPr="00C52D83">
        <w:rPr>
          <w:rFonts w:ascii="Calibri" w:hAnsi="Calibri" w:cs="Calibri"/>
          <w:noProof/>
        </w:rPr>
        <w:t>, (2018).</w:t>
      </w:r>
    </w:p>
    <w:p w14:paraId="387FCE3A"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33.</w:t>
      </w:r>
      <w:r w:rsidRPr="00C52D83">
        <w:rPr>
          <w:rFonts w:ascii="Calibri" w:hAnsi="Calibri" w:cs="Calibri"/>
          <w:noProof/>
        </w:rPr>
        <w:tab/>
        <w:t>Home - SNP - NCBI. Available at: https://www.ncbi.nlm.nih.gov/snp/. (Accessed: 16th March 2020)</w:t>
      </w:r>
    </w:p>
    <w:p w14:paraId="1A175C57"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34.</w:t>
      </w:r>
      <w:r w:rsidRPr="00C52D83">
        <w:rPr>
          <w:rFonts w:ascii="Calibri" w:hAnsi="Calibri" w:cs="Calibri"/>
          <w:noProof/>
        </w:rPr>
        <w:tab/>
        <w:t xml:space="preserve">Zheng, J. </w:t>
      </w:r>
      <w:r w:rsidRPr="00C52D83">
        <w:rPr>
          <w:rFonts w:ascii="Calibri" w:hAnsi="Calibri" w:cs="Calibri"/>
          <w:i/>
          <w:iCs/>
          <w:noProof/>
        </w:rPr>
        <w:t>et al.</w:t>
      </w:r>
      <w:r w:rsidRPr="00C52D83">
        <w:rPr>
          <w:rFonts w:ascii="Calibri" w:hAnsi="Calibri" w:cs="Calibri"/>
          <w:noProof/>
        </w:rPr>
        <w:t xml:space="preserve"> Databases and ontologies LD Hub: a centralized database and web interface to perform LD score regression that maximizes the potential of summary level GWAS data for SNP heritability and genetic correlation analysis. </w:t>
      </w:r>
      <w:r w:rsidRPr="00C52D83">
        <w:rPr>
          <w:rFonts w:ascii="Calibri" w:hAnsi="Calibri" w:cs="Calibri"/>
          <w:i/>
          <w:iCs/>
          <w:noProof/>
        </w:rPr>
        <w:t>Bioinformatics</w:t>
      </w:r>
      <w:r w:rsidRPr="00C52D83">
        <w:rPr>
          <w:rFonts w:ascii="Calibri" w:hAnsi="Calibri" w:cs="Calibri"/>
          <w:noProof/>
        </w:rPr>
        <w:t xml:space="preserve"> </w:t>
      </w:r>
      <w:r w:rsidRPr="00C52D83">
        <w:rPr>
          <w:rFonts w:ascii="Calibri" w:hAnsi="Calibri" w:cs="Calibri"/>
          <w:b/>
          <w:bCs/>
          <w:noProof/>
        </w:rPr>
        <w:t>33</w:t>
      </w:r>
      <w:r w:rsidRPr="00C52D83">
        <w:rPr>
          <w:rFonts w:ascii="Calibri" w:hAnsi="Calibri" w:cs="Calibri"/>
          <w:noProof/>
        </w:rPr>
        <w:t>, 272–279 (2017).</w:t>
      </w:r>
    </w:p>
    <w:p w14:paraId="0D3E4435"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35.</w:t>
      </w:r>
      <w:r w:rsidRPr="00C52D83">
        <w:rPr>
          <w:rFonts w:ascii="Calibri" w:hAnsi="Calibri" w:cs="Calibri"/>
          <w:noProof/>
        </w:rPr>
        <w:tab/>
        <w:t xml:space="preserve">Hemani, G. </w:t>
      </w:r>
      <w:r w:rsidRPr="00C52D83">
        <w:rPr>
          <w:rFonts w:ascii="Calibri" w:hAnsi="Calibri" w:cs="Calibri"/>
          <w:i/>
          <w:iCs/>
          <w:noProof/>
        </w:rPr>
        <w:t>et al.</w:t>
      </w:r>
      <w:r w:rsidRPr="00C52D83">
        <w:rPr>
          <w:rFonts w:ascii="Calibri" w:hAnsi="Calibri" w:cs="Calibri"/>
          <w:noProof/>
        </w:rPr>
        <w:t xml:space="preserve"> Automating Mendelian randomization through machine learning to construct a putative causal map of the human phenome. </w:t>
      </w:r>
      <w:r w:rsidRPr="00C52D83">
        <w:rPr>
          <w:rFonts w:ascii="Calibri" w:hAnsi="Calibri" w:cs="Calibri"/>
          <w:i/>
          <w:iCs/>
          <w:noProof/>
        </w:rPr>
        <w:t>bioRxiv</w:t>
      </w:r>
      <w:r w:rsidRPr="00C52D83">
        <w:rPr>
          <w:rFonts w:ascii="Calibri" w:hAnsi="Calibri" w:cs="Calibri"/>
          <w:noProof/>
        </w:rPr>
        <w:t xml:space="preserve"> 173682. (2017). doi:10.1101/173682</w:t>
      </w:r>
    </w:p>
    <w:p w14:paraId="28CB6D7D"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36.</w:t>
      </w:r>
      <w:r w:rsidRPr="00C52D83">
        <w:rPr>
          <w:rFonts w:ascii="Calibri" w:hAnsi="Calibri" w:cs="Calibri"/>
          <w:noProof/>
        </w:rPr>
        <w:tab/>
        <w:t xml:space="preserve">Richardson, T. G., Hemani, G., Gaunt, T. R., Relton, C. L. &amp; Davey Smith, G. A transcriptome-wide Mendelian randomization study to uncover tissue-dependent regulatory mechanisms across the human phenome. </w:t>
      </w:r>
      <w:r w:rsidRPr="00C52D83">
        <w:rPr>
          <w:rFonts w:ascii="Calibri" w:hAnsi="Calibri" w:cs="Calibri"/>
          <w:i/>
          <w:iCs/>
          <w:noProof/>
        </w:rPr>
        <w:t>Nat. Commun.</w:t>
      </w:r>
      <w:r w:rsidRPr="00C52D83">
        <w:rPr>
          <w:rFonts w:ascii="Calibri" w:hAnsi="Calibri" w:cs="Calibri"/>
          <w:noProof/>
        </w:rPr>
        <w:t xml:space="preserve"> </w:t>
      </w:r>
      <w:r w:rsidRPr="00C52D83">
        <w:rPr>
          <w:rFonts w:ascii="Calibri" w:hAnsi="Calibri" w:cs="Calibri"/>
          <w:b/>
          <w:bCs/>
          <w:noProof/>
        </w:rPr>
        <w:t>11</w:t>
      </w:r>
      <w:r w:rsidRPr="00C52D83">
        <w:rPr>
          <w:rFonts w:ascii="Calibri" w:hAnsi="Calibri" w:cs="Calibri"/>
          <w:noProof/>
        </w:rPr>
        <w:t>, 1–11 (2020).</w:t>
      </w:r>
    </w:p>
    <w:p w14:paraId="1F340BC9"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37.</w:t>
      </w:r>
      <w:r w:rsidRPr="00C52D83">
        <w:rPr>
          <w:rFonts w:ascii="Calibri" w:hAnsi="Calibri" w:cs="Calibri"/>
          <w:noProof/>
        </w:rPr>
        <w:tab/>
        <w:t xml:space="preserve">Richardson, T. G., Harrison, S., Hemani, G. &amp; Smith, G. D. An atlas of polygenic risk score associations to highlight putative causal relationships across the human phenome. </w:t>
      </w:r>
      <w:r w:rsidRPr="00C52D83">
        <w:rPr>
          <w:rFonts w:ascii="Calibri" w:hAnsi="Calibri" w:cs="Calibri"/>
          <w:i/>
          <w:iCs/>
          <w:noProof/>
        </w:rPr>
        <w:t>Elife</w:t>
      </w:r>
      <w:r w:rsidRPr="00C52D83">
        <w:rPr>
          <w:rFonts w:ascii="Calibri" w:hAnsi="Calibri" w:cs="Calibri"/>
          <w:noProof/>
        </w:rPr>
        <w:t xml:space="preserve"> </w:t>
      </w:r>
      <w:r w:rsidRPr="00C52D83">
        <w:rPr>
          <w:rFonts w:ascii="Calibri" w:hAnsi="Calibri" w:cs="Calibri"/>
          <w:b/>
          <w:bCs/>
          <w:noProof/>
        </w:rPr>
        <w:t>8</w:t>
      </w:r>
      <w:r w:rsidRPr="00C52D83">
        <w:rPr>
          <w:rFonts w:ascii="Calibri" w:hAnsi="Calibri" w:cs="Calibri"/>
          <w:noProof/>
        </w:rPr>
        <w:t>, (2019).</w:t>
      </w:r>
    </w:p>
    <w:p w14:paraId="2AB4DA6A"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38.</w:t>
      </w:r>
      <w:r w:rsidRPr="00C52D83">
        <w:rPr>
          <w:rFonts w:ascii="Calibri" w:hAnsi="Calibri" w:cs="Calibri"/>
          <w:noProof/>
        </w:rPr>
        <w:tab/>
        <w:t>UK Biobank — Neale lab. Available at: http://www.nealelab.is/uk-biobank/. (Accessed: 25th February 2020)</w:t>
      </w:r>
    </w:p>
    <w:p w14:paraId="772BD76A"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39.</w:t>
      </w:r>
      <w:r w:rsidRPr="00C52D83">
        <w:rPr>
          <w:rFonts w:ascii="Calibri" w:hAnsi="Calibri" w:cs="Calibri"/>
          <w:noProof/>
        </w:rPr>
        <w:tab/>
        <w:t xml:space="preserve">Li, H. </w:t>
      </w:r>
      <w:r w:rsidRPr="00C52D83">
        <w:rPr>
          <w:rFonts w:ascii="Calibri" w:hAnsi="Calibri" w:cs="Calibri"/>
          <w:i/>
          <w:iCs/>
          <w:noProof/>
        </w:rPr>
        <w:t>et al.</w:t>
      </w:r>
      <w:r w:rsidRPr="00C52D83">
        <w:rPr>
          <w:rFonts w:ascii="Calibri" w:hAnsi="Calibri" w:cs="Calibri"/>
          <w:noProof/>
        </w:rPr>
        <w:t xml:space="preserve"> The Sequence Alignment/Map format and SAMtools. </w:t>
      </w:r>
      <w:r w:rsidRPr="00C52D83">
        <w:rPr>
          <w:rFonts w:ascii="Calibri" w:hAnsi="Calibri" w:cs="Calibri"/>
          <w:i/>
          <w:iCs/>
          <w:noProof/>
        </w:rPr>
        <w:t>Bioinforma. Appl. NOTE</w:t>
      </w:r>
      <w:r w:rsidRPr="00C52D83">
        <w:rPr>
          <w:rFonts w:ascii="Calibri" w:hAnsi="Calibri" w:cs="Calibri"/>
          <w:noProof/>
        </w:rPr>
        <w:t xml:space="preserve"> </w:t>
      </w:r>
      <w:r w:rsidRPr="00C52D83">
        <w:rPr>
          <w:rFonts w:ascii="Calibri" w:hAnsi="Calibri" w:cs="Calibri"/>
          <w:b/>
          <w:bCs/>
          <w:noProof/>
        </w:rPr>
        <w:t>25</w:t>
      </w:r>
      <w:r w:rsidRPr="00C52D83">
        <w:rPr>
          <w:rFonts w:ascii="Calibri" w:hAnsi="Calibri" w:cs="Calibri"/>
          <w:noProof/>
        </w:rPr>
        <w:t>, 2078–2079 (2009).</w:t>
      </w:r>
    </w:p>
    <w:p w14:paraId="67F40593"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40.</w:t>
      </w:r>
      <w:r w:rsidRPr="00C52D83">
        <w:rPr>
          <w:rFonts w:ascii="Calibri" w:hAnsi="Calibri" w:cs="Calibri"/>
          <w:noProof/>
        </w:rPr>
        <w:tab/>
        <w:t xml:space="preserve">Obenchain, V. </w:t>
      </w:r>
      <w:r w:rsidRPr="00C52D83">
        <w:rPr>
          <w:rFonts w:ascii="Calibri" w:hAnsi="Calibri" w:cs="Calibri"/>
          <w:i/>
          <w:iCs/>
          <w:noProof/>
        </w:rPr>
        <w:t>et al.</w:t>
      </w:r>
      <w:r w:rsidRPr="00C52D83">
        <w:rPr>
          <w:rFonts w:ascii="Calibri" w:hAnsi="Calibri" w:cs="Calibri"/>
          <w:noProof/>
        </w:rPr>
        <w:t xml:space="preserve"> Sequence analysis VariantAnnotation: a Bioconductor package for exploration and annotation of genetic variants. </w:t>
      </w:r>
      <w:r w:rsidRPr="00C52D83">
        <w:rPr>
          <w:rFonts w:ascii="Calibri" w:hAnsi="Calibri" w:cs="Calibri"/>
          <w:b/>
          <w:bCs/>
          <w:noProof/>
        </w:rPr>
        <w:t>30</w:t>
      </w:r>
      <w:r w:rsidRPr="00C52D83">
        <w:rPr>
          <w:rFonts w:ascii="Calibri" w:hAnsi="Calibri" w:cs="Calibri"/>
          <w:noProof/>
        </w:rPr>
        <w:t>, 2076–2078 (2014).</w:t>
      </w:r>
    </w:p>
    <w:p w14:paraId="1786D336"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41.</w:t>
      </w:r>
      <w:r w:rsidRPr="00C52D83">
        <w:rPr>
          <w:rFonts w:ascii="Calibri" w:hAnsi="Calibri" w:cs="Calibri"/>
          <w:noProof/>
        </w:rPr>
        <w:tab/>
        <w:t xml:space="preserve">Gentleman, R. C. </w:t>
      </w:r>
      <w:r w:rsidRPr="00C52D83">
        <w:rPr>
          <w:rFonts w:ascii="Calibri" w:hAnsi="Calibri" w:cs="Calibri"/>
          <w:i/>
          <w:iCs/>
          <w:noProof/>
        </w:rPr>
        <w:t>et al.</w:t>
      </w:r>
      <w:r w:rsidRPr="00C52D83">
        <w:rPr>
          <w:rFonts w:ascii="Calibri" w:hAnsi="Calibri" w:cs="Calibri"/>
          <w:noProof/>
        </w:rPr>
        <w:t xml:space="preserve"> </w:t>
      </w:r>
      <w:r w:rsidRPr="00C52D83">
        <w:rPr>
          <w:rFonts w:ascii="Calibri" w:hAnsi="Calibri" w:cs="Calibri"/>
          <w:i/>
          <w:iCs/>
          <w:noProof/>
        </w:rPr>
        <w:t>Open Access Bioconductor: open software development for computational biology and bioinformatics</w:t>
      </w:r>
      <w:r w:rsidRPr="00C52D83">
        <w:rPr>
          <w:rFonts w:ascii="Calibri" w:hAnsi="Calibri" w:cs="Calibri"/>
          <w:noProof/>
        </w:rPr>
        <w:t xml:space="preserve">. </w:t>
      </w:r>
      <w:r w:rsidRPr="00C52D83">
        <w:rPr>
          <w:rFonts w:ascii="Calibri" w:hAnsi="Calibri" w:cs="Calibri"/>
          <w:i/>
          <w:iCs/>
          <w:noProof/>
        </w:rPr>
        <w:t>Genome Biology</w:t>
      </w:r>
      <w:r w:rsidRPr="00C52D83">
        <w:rPr>
          <w:rFonts w:ascii="Calibri" w:hAnsi="Calibri" w:cs="Calibri"/>
          <w:noProof/>
        </w:rPr>
        <w:t xml:space="preserve"> </w:t>
      </w:r>
      <w:r w:rsidRPr="00C52D83">
        <w:rPr>
          <w:rFonts w:ascii="Calibri" w:hAnsi="Calibri" w:cs="Calibri"/>
          <w:b/>
          <w:bCs/>
          <w:noProof/>
        </w:rPr>
        <w:t>5</w:t>
      </w:r>
      <w:r w:rsidRPr="00C52D83">
        <w:rPr>
          <w:rFonts w:ascii="Calibri" w:hAnsi="Calibri" w:cs="Calibri"/>
          <w:noProof/>
        </w:rPr>
        <w:t>, (2004).</w:t>
      </w:r>
    </w:p>
    <w:p w14:paraId="2A618D4B"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42.</w:t>
      </w:r>
      <w:r w:rsidRPr="00C52D83">
        <w:rPr>
          <w:rFonts w:ascii="Calibri" w:hAnsi="Calibri" w:cs="Calibri"/>
          <w:noProof/>
        </w:rPr>
        <w:tab/>
        <w:t xml:space="preserve">Huber, W. </w:t>
      </w:r>
      <w:r w:rsidRPr="00C52D83">
        <w:rPr>
          <w:rFonts w:ascii="Calibri" w:hAnsi="Calibri" w:cs="Calibri"/>
          <w:i/>
          <w:iCs/>
          <w:noProof/>
        </w:rPr>
        <w:t>et al.</w:t>
      </w:r>
      <w:r w:rsidRPr="00C52D83">
        <w:rPr>
          <w:rFonts w:ascii="Calibri" w:hAnsi="Calibri" w:cs="Calibri"/>
          <w:noProof/>
        </w:rPr>
        <w:t xml:space="preserve"> Orchestrating high-throughput genomic analysis with Bioconductor. </w:t>
      </w:r>
      <w:r w:rsidRPr="00C52D83">
        <w:rPr>
          <w:rFonts w:ascii="Calibri" w:hAnsi="Calibri" w:cs="Calibri"/>
          <w:i/>
          <w:iCs/>
          <w:noProof/>
        </w:rPr>
        <w:t>Nat. Methods</w:t>
      </w:r>
      <w:r w:rsidRPr="00C52D83">
        <w:rPr>
          <w:rFonts w:ascii="Calibri" w:hAnsi="Calibri" w:cs="Calibri"/>
          <w:noProof/>
        </w:rPr>
        <w:t xml:space="preserve"> </w:t>
      </w:r>
      <w:r w:rsidRPr="00C52D83">
        <w:rPr>
          <w:rFonts w:ascii="Calibri" w:hAnsi="Calibri" w:cs="Calibri"/>
          <w:b/>
          <w:bCs/>
          <w:noProof/>
        </w:rPr>
        <w:t>12</w:t>
      </w:r>
      <w:r w:rsidRPr="00C52D83">
        <w:rPr>
          <w:rFonts w:ascii="Calibri" w:hAnsi="Calibri" w:cs="Calibri"/>
          <w:noProof/>
        </w:rPr>
        <w:t>, 115–121 (2015).</w:t>
      </w:r>
    </w:p>
    <w:p w14:paraId="7B764571"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43.</w:t>
      </w:r>
      <w:r w:rsidRPr="00C52D83">
        <w:rPr>
          <w:rFonts w:ascii="Calibri" w:hAnsi="Calibri" w:cs="Calibri"/>
          <w:noProof/>
        </w:rPr>
        <w:tab/>
        <w:t>Bioconductor - Home. Available at: https://www.bioconductor.org/. (Accessed: 27th March 2020)</w:t>
      </w:r>
    </w:p>
    <w:p w14:paraId="03530008"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44.</w:t>
      </w:r>
      <w:r w:rsidRPr="00C52D83">
        <w:rPr>
          <w:rFonts w:ascii="Calibri" w:hAnsi="Calibri" w:cs="Calibri"/>
          <w:noProof/>
        </w:rPr>
        <w:tab/>
        <w:t>pysam-developers/pysam: Pysam is a Python module for reading and manipulating SAM/BAM/VCF/BCF files. It’s a lightweight wrapper of the htslib C-API, the same one that powers samtools, bcftools, and tabix. Available at: https://github.com/pysam-developers/pysam. (Accessed: 10th March 2020)</w:t>
      </w:r>
    </w:p>
    <w:p w14:paraId="2234EFAD"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45.</w:t>
      </w:r>
      <w:r w:rsidRPr="00C52D83">
        <w:rPr>
          <w:rFonts w:ascii="Calibri" w:hAnsi="Calibri" w:cs="Calibri"/>
          <w:noProof/>
        </w:rPr>
        <w:tab/>
        <w:t>broadinstitute/picard: A set of command line tools (in Java) for manipulating high-throughput sequencing (HTS) data and formats such as SAM/BAM/CRAM and VCF. Available at: https://github.com/broadinstitute/picard. (Accessed: 25th February 2020)</w:t>
      </w:r>
    </w:p>
    <w:p w14:paraId="63DB7F3D"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46.</w:t>
      </w:r>
      <w:r w:rsidRPr="00C52D83">
        <w:rPr>
          <w:rFonts w:ascii="Calibri" w:hAnsi="Calibri" w:cs="Calibri"/>
          <w:noProof/>
        </w:rPr>
        <w:tab/>
        <w:t>GenomicsDB/GenomicsDB: Highly performant data storage in C++ for importing, querying and transforming variant data with Java/Spark. Used in gatk4. Available at: https://github.com/GenomicsDB/GenomicsDB. (Accessed: 25th February 2020)</w:t>
      </w:r>
    </w:p>
    <w:p w14:paraId="76AD2B43"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47.</w:t>
      </w:r>
      <w:r w:rsidRPr="00C52D83">
        <w:rPr>
          <w:rFonts w:ascii="Calibri" w:hAnsi="Calibri" w:cs="Calibri"/>
          <w:noProof/>
        </w:rPr>
        <w:tab/>
        <w:t xml:space="preserve">Voss, K., Gentry, J. &amp; Auwera, G. Van Der. GATK4 + WDL + Cromwell. </w:t>
      </w:r>
      <w:r w:rsidRPr="00C52D83">
        <w:rPr>
          <w:rFonts w:ascii="Calibri" w:hAnsi="Calibri" w:cs="Calibri"/>
          <w:i/>
          <w:iCs/>
          <w:noProof/>
        </w:rPr>
        <w:t>F1000Research</w:t>
      </w:r>
      <w:r w:rsidRPr="00C52D83">
        <w:rPr>
          <w:rFonts w:ascii="Calibri" w:hAnsi="Calibri" w:cs="Calibri"/>
          <w:noProof/>
        </w:rPr>
        <w:t xml:space="preserve"> </w:t>
      </w:r>
      <w:r w:rsidRPr="00C52D83">
        <w:rPr>
          <w:rFonts w:ascii="Calibri" w:hAnsi="Calibri" w:cs="Calibri"/>
          <w:b/>
          <w:bCs/>
          <w:noProof/>
        </w:rPr>
        <w:t>6</w:t>
      </w:r>
      <w:r w:rsidRPr="00C52D83">
        <w:rPr>
          <w:rFonts w:ascii="Calibri" w:hAnsi="Calibri" w:cs="Calibri"/>
          <w:noProof/>
        </w:rPr>
        <w:t>, 4 (2017).</w:t>
      </w:r>
    </w:p>
    <w:p w14:paraId="6C619CF4" w14:textId="77777777" w:rsidR="00C52D83" w:rsidRPr="00C52D83" w:rsidRDefault="00C52D83" w:rsidP="00C52D83">
      <w:pPr>
        <w:widowControl w:val="0"/>
        <w:autoSpaceDE w:val="0"/>
        <w:autoSpaceDN w:val="0"/>
        <w:adjustRightInd w:val="0"/>
        <w:ind w:left="640" w:hanging="640"/>
        <w:rPr>
          <w:rFonts w:ascii="Calibri" w:hAnsi="Calibri" w:cs="Calibri"/>
          <w:noProof/>
        </w:rPr>
      </w:pPr>
      <w:r w:rsidRPr="00C52D83">
        <w:rPr>
          <w:rFonts w:ascii="Calibri" w:hAnsi="Calibri" w:cs="Calibri"/>
          <w:noProof/>
        </w:rPr>
        <w:t>48.</w:t>
      </w:r>
      <w:r w:rsidRPr="00C52D83">
        <w:rPr>
          <w:rFonts w:ascii="Calibri" w:hAnsi="Calibri" w:cs="Calibri"/>
          <w:noProof/>
        </w:rPr>
        <w:tab/>
        <w:t xml:space="preserve">Morales, J. </w:t>
      </w:r>
      <w:r w:rsidRPr="00C52D83">
        <w:rPr>
          <w:rFonts w:ascii="Calibri" w:hAnsi="Calibri" w:cs="Calibri"/>
          <w:i/>
          <w:iCs/>
          <w:noProof/>
        </w:rPr>
        <w:t>et al.</w:t>
      </w:r>
      <w:r w:rsidRPr="00C52D83">
        <w:rPr>
          <w:rFonts w:ascii="Calibri" w:hAnsi="Calibri" w:cs="Calibri"/>
          <w:noProof/>
        </w:rPr>
        <w:t xml:space="preserve"> A standardized framework for representation of ancestry data in genomics studies, with application to the NHGRI-EBI GWAS Catalog. </w:t>
      </w:r>
      <w:r w:rsidRPr="00C52D83">
        <w:rPr>
          <w:rFonts w:ascii="Calibri" w:hAnsi="Calibri" w:cs="Calibri"/>
          <w:i/>
          <w:iCs/>
          <w:noProof/>
        </w:rPr>
        <w:t>Genome Biol.</w:t>
      </w:r>
      <w:r w:rsidRPr="00C52D83">
        <w:rPr>
          <w:rFonts w:ascii="Calibri" w:hAnsi="Calibri" w:cs="Calibri"/>
          <w:noProof/>
        </w:rPr>
        <w:t xml:space="preserve"> </w:t>
      </w:r>
      <w:r w:rsidRPr="00C52D83">
        <w:rPr>
          <w:rFonts w:ascii="Calibri" w:hAnsi="Calibri" w:cs="Calibri"/>
          <w:b/>
          <w:bCs/>
          <w:noProof/>
        </w:rPr>
        <w:t>19</w:t>
      </w:r>
      <w:r w:rsidRPr="00C52D83">
        <w:rPr>
          <w:rFonts w:ascii="Calibri" w:hAnsi="Calibri" w:cs="Calibri"/>
          <w:noProof/>
        </w:rPr>
        <w:t>, 21 (2018).</w:t>
      </w:r>
    </w:p>
    <w:p w14:paraId="70251146" w14:textId="77CF20F7" w:rsidR="0071214C" w:rsidRPr="00862AF1" w:rsidRDefault="002F2B68" w:rsidP="00C52D83">
      <w:pPr>
        <w:widowControl w:val="0"/>
        <w:autoSpaceDE w:val="0"/>
        <w:autoSpaceDN w:val="0"/>
        <w:adjustRightInd w:val="0"/>
        <w:ind w:left="640" w:hanging="640"/>
        <w:rPr>
          <w:rFonts w:ascii="Calibri" w:hAnsi="Calibri" w:cs="Calibri"/>
        </w:rPr>
      </w:pPr>
      <w:r w:rsidRPr="00862AF1">
        <w:rPr>
          <w:rFonts w:ascii="Calibri" w:hAnsi="Calibri" w:cs="Calibri"/>
        </w:rPr>
        <w:fldChar w:fldCharType="end"/>
      </w:r>
    </w:p>
    <w:p w14:paraId="7FF31777" w14:textId="0D2218FB" w:rsidR="00354C17" w:rsidRPr="00862AF1" w:rsidRDefault="00354C17" w:rsidP="009227F6">
      <w:pPr>
        <w:rPr>
          <w:rFonts w:ascii="Calibri" w:hAnsi="Calibri" w:cs="Calibri"/>
          <w:b/>
          <w:bCs/>
        </w:rPr>
      </w:pPr>
      <w:r w:rsidRPr="00862AF1">
        <w:rPr>
          <w:rFonts w:ascii="Calibri" w:hAnsi="Calibri" w:cs="Calibri"/>
          <w:b/>
          <w:bCs/>
        </w:rPr>
        <w:t>Acknowledgments</w:t>
      </w:r>
    </w:p>
    <w:p w14:paraId="2BD8292B" w14:textId="77777777" w:rsidR="00354C17" w:rsidRPr="00862AF1" w:rsidRDefault="00354C17" w:rsidP="00354C17">
      <w:pPr>
        <w:rPr>
          <w:rFonts w:ascii="Calibri" w:hAnsi="Calibri" w:cs="Calibri"/>
        </w:rPr>
      </w:pPr>
    </w:p>
    <w:p w14:paraId="1EB010B1" w14:textId="77777777" w:rsidR="00354C17" w:rsidRPr="00862AF1" w:rsidRDefault="00354C17" w:rsidP="00354C17">
      <w:pPr>
        <w:rPr>
          <w:rFonts w:ascii="Calibri" w:hAnsi="Calibri" w:cs="Calibri"/>
        </w:rPr>
      </w:pPr>
      <w:r w:rsidRPr="00862AF1">
        <w:rPr>
          <w:rFonts w:ascii="Calibri" w:hAnsi="Calibri" w:cs="Calibri"/>
        </w:rPr>
        <w:lastRenderedPageBreak/>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37D275F" w14:textId="77777777" w:rsidR="00354C17" w:rsidRPr="00862AF1" w:rsidRDefault="00354C17" w:rsidP="00354C17">
      <w:pPr>
        <w:rPr>
          <w:rFonts w:ascii="Calibri" w:hAnsi="Calibri" w:cs="Calibri"/>
        </w:rPr>
      </w:pPr>
    </w:p>
    <w:p w14:paraId="2A64AE90" w14:textId="77777777" w:rsidR="00D56988" w:rsidRPr="00862AF1" w:rsidRDefault="00354C17" w:rsidP="00D56988">
      <w:pPr>
        <w:rPr>
          <w:rFonts w:ascii="Calibri" w:hAnsi="Calibri" w:cs="Calibri"/>
        </w:rPr>
      </w:pPr>
      <w:r w:rsidRPr="00862AF1">
        <w:rPr>
          <w:rFonts w:ascii="Calibri" w:hAnsi="Calibri" w:cs="Calibri"/>
        </w:rPr>
        <w:t xml:space="preserve">M.L., B.E., T.R.G. work in the Medical Research Council Integrative Epidemiology Unit at the University of Bristol, which is supported by the Medical Research Council and the University of Bristol (MC_UU_00011/4). G.H. is supported by the </w:t>
      </w:r>
      <w:proofErr w:type="spellStart"/>
      <w:r w:rsidRPr="00862AF1">
        <w:rPr>
          <w:rFonts w:ascii="Calibri" w:hAnsi="Calibri" w:cs="Calibri"/>
        </w:rPr>
        <w:t>Wellcome</w:t>
      </w:r>
      <w:proofErr w:type="spellEnd"/>
      <w:r w:rsidRPr="00862AF1">
        <w:rPr>
          <w:rFonts w:ascii="Calibri" w:hAnsi="Calibri" w:cs="Calibri"/>
        </w:rPr>
        <w:t xml:space="preserve"> Trust and Royal Society [208806/Z/17/Z].</w:t>
      </w:r>
    </w:p>
    <w:p w14:paraId="01F56325" w14:textId="6AF61E54" w:rsidR="00D56988" w:rsidRPr="00862AF1" w:rsidRDefault="00D56988" w:rsidP="00D56988">
      <w:pPr>
        <w:rPr>
          <w:rFonts w:ascii="Calibri" w:hAnsi="Calibri" w:cs="Calibri"/>
        </w:rPr>
      </w:pPr>
    </w:p>
    <w:p w14:paraId="445145B5" w14:textId="20A36B3F" w:rsidR="00E603FB" w:rsidRPr="00862AF1" w:rsidRDefault="00E603FB" w:rsidP="00E603FB">
      <w:pPr>
        <w:rPr>
          <w:lang w:eastAsia="en-GB"/>
        </w:rPr>
      </w:pPr>
      <w:r w:rsidRPr="00862AF1">
        <w:rPr>
          <w:rFonts w:ascii="Calibri" w:hAnsi="Calibri" w:cs="Calibri"/>
          <w:color w:val="000000"/>
          <w:lang w:eastAsia="en-GB"/>
        </w:rPr>
        <w:t>E.M</w:t>
      </w:r>
      <w:r w:rsidR="0072232B" w:rsidRPr="00862AF1">
        <w:rPr>
          <w:rFonts w:ascii="Calibri" w:hAnsi="Calibri" w:cs="Calibri"/>
          <w:color w:val="000000"/>
          <w:lang w:eastAsia="en-GB"/>
        </w:rPr>
        <w:t>.</w:t>
      </w:r>
      <w:r w:rsidRPr="00862AF1">
        <w:rPr>
          <w:rFonts w:ascii="Calibri" w:hAnsi="Calibri" w:cs="Calibri"/>
          <w:color w:val="000000"/>
          <w:lang w:eastAsia="en-GB"/>
        </w:rPr>
        <w:t xml:space="preserve"> and S.J.A</w:t>
      </w:r>
      <w:r w:rsidR="0072232B" w:rsidRPr="00862AF1">
        <w:rPr>
          <w:rFonts w:ascii="Calibri" w:hAnsi="Calibri" w:cs="Calibri"/>
          <w:color w:val="000000"/>
          <w:lang w:eastAsia="en-GB"/>
        </w:rPr>
        <w:t>.</w:t>
      </w:r>
      <w:r w:rsidRPr="00862AF1">
        <w:rPr>
          <w:rFonts w:ascii="Calibri" w:hAnsi="Calibri" w:cs="Calibri"/>
          <w:color w:val="000000"/>
          <w:lang w:eastAsia="en-GB"/>
        </w:rPr>
        <w:t xml:space="preserve"> are supported by the JPB foundation and by the National Institute of Health (U01AG052411 and U01AG058635; principal investigator Alison </w:t>
      </w:r>
      <w:proofErr w:type="spellStart"/>
      <w:r w:rsidRPr="00862AF1">
        <w:rPr>
          <w:rFonts w:ascii="Calibri" w:hAnsi="Calibri" w:cs="Calibri"/>
          <w:color w:val="000000"/>
          <w:lang w:eastAsia="en-GB"/>
        </w:rPr>
        <w:t>Goate</w:t>
      </w:r>
      <w:proofErr w:type="spellEnd"/>
      <w:r w:rsidRPr="00862AF1">
        <w:rPr>
          <w:rFonts w:ascii="Calibri" w:hAnsi="Calibri" w:cs="Calibri"/>
          <w:color w:val="000000"/>
          <w:lang w:eastAsia="en-GB"/>
        </w:rPr>
        <w:t>).</w:t>
      </w:r>
    </w:p>
    <w:p w14:paraId="7EF678E5" w14:textId="77777777" w:rsidR="00E603FB" w:rsidRPr="00862AF1" w:rsidRDefault="00E603FB" w:rsidP="00D56988">
      <w:pPr>
        <w:rPr>
          <w:rFonts w:ascii="Calibri" w:hAnsi="Calibri" w:cs="Calibri"/>
        </w:rPr>
      </w:pPr>
    </w:p>
    <w:p w14:paraId="34A5CD9A" w14:textId="1D8DDC56" w:rsidR="00D56988" w:rsidRPr="00862AF1" w:rsidRDefault="00D56988" w:rsidP="00FB1CE7">
      <w:pPr>
        <w:rPr>
          <w:rFonts w:ascii="Calibri" w:hAnsi="Calibri" w:cs="Calibri"/>
          <w:b/>
          <w:bCs/>
        </w:rPr>
      </w:pPr>
      <w:r w:rsidRPr="00862AF1">
        <w:rPr>
          <w:rFonts w:ascii="Calibri" w:hAnsi="Calibri" w:cs="Calibri"/>
          <w:b/>
          <w:bCs/>
        </w:rPr>
        <w:t>Author contributions</w:t>
      </w:r>
    </w:p>
    <w:p w14:paraId="57CD4CC8" w14:textId="77777777" w:rsidR="00D56988" w:rsidRPr="00862AF1" w:rsidRDefault="00D56988" w:rsidP="00D56988">
      <w:pPr>
        <w:rPr>
          <w:rFonts w:ascii="Calibri" w:hAnsi="Calibri" w:cs="Calibri"/>
        </w:rPr>
      </w:pPr>
    </w:p>
    <w:p w14:paraId="0D01EA80" w14:textId="52D85A96" w:rsidR="00D56988" w:rsidRPr="00862AF1" w:rsidRDefault="00D56988" w:rsidP="00D56988">
      <w:pPr>
        <w:rPr>
          <w:rFonts w:ascii="Calibri" w:hAnsi="Calibri" w:cs="Calibri"/>
        </w:rPr>
      </w:pPr>
      <w:r w:rsidRPr="00862AF1">
        <w:rPr>
          <w:rFonts w:ascii="Calibri" w:hAnsi="Calibri" w:cs="Calibri"/>
        </w:rPr>
        <w:t>All authors contributed the manuscript and storage format specification. G</w:t>
      </w:r>
      <w:r w:rsidR="0091287C" w:rsidRPr="00862AF1">
        <w:rPr>
          <w:rFonts w:ascii="Calibri" w:hAnsi="Calibri" w:cs="Calibri"/>
        </w:rPr>
        <w:t>.</w:t>
      </w:r>
      <w:r w:rsidRPr="00862AF1">
        <w:rPr>
          <w:rFonts w:ascii="Calibri" w:hAnsi="Calibri" w:cs="Calibri"/>
        </w:rPr>
        <w:t>H</w:t>
      </w:r>
      <w:r w:rsidR="0091287C" w:rsidRPr="00862AF1">
        <w:rPr>
          <w:rFonts w:ascii="Calibri" w:hAnsi="Calibri" w:cs="Calibri"/>
        </w:rPr>
        <w:t>.</w:t>
      </w:r>
      <w:r w:rsidR="005519A8" w:rsidRPr="00862AF1">
        <w:rPr>
          <w:rFonts w:ascii="Calibri" w:hAnsi="Calibri" w:cs="Calibri"/>
        </w:rPr>
        <w:t xml:space="preserve"> </w:t>
      </w:r>
      <w:r w:rsidRPr="00862AF1">
        <w:rPr>
          <w:rFonts w:ascii="Calibri" w:hAnsi="Calibri" w:cs="Calibri"/>
        </w:rPr>
        <w:t>and E</w:t>
      </w:r>
      <w:r w:rsidR="0091287C" w:rsidRPr="00862AF1">
        <w:rPr>
          <w:rFonts w:ascii="Calibri" w:hAnsi="Calibri" w:cs="Calibri"/>
        </w:rPr>
        <w:t>.</w:t>
      </w:r>
      <w:r w:rsidRPr="00862AF1">
        <w:rPr>
          <w:rFonts w:ascii="Calibri" w:hAnsi="Calibri" w:cs="Calibri"/>
        </w:rPr>
        <w:t>M</w:t>
      </w:r>
      <w:r w:rsidR="0091287C" w:rsidRPr="00862AF1">
        <w:rPr>
          <w:rFonts w:ascii="Calibri" w:hAnsi="Calibri" w:cs="Calibri"/>
        </w:rPr>
        <w:t>.</w:t>
      </w:r>
      <w:r w:rsidRPr="00862AF1">
        <w:rPr>
          <w:rFonts w:ascii="Calibri" w:hAnsi="Calibri" w:cs="Calibri"/>
        </w:rPr>
        <w:t xml:space="preserve"> </w:t>
      </w:r>
      <w:r w:rsidR="005519A8" w:rsidRPr="00862AF1">
        <w:rPr>
          <w:rFonts w:ascii="Calibri" w:hAnsi="Calibri" w:cs="Calibri"/>
        </w:rPr>
        <w:t xml:space="preserve">designed </w:t>
      </w:r>
      <w:r w:rsidR="00504B09" w:rsidRPr="00862AF1">
        <w:rPr>
          <w:rFonts w:ascii="Calibri" w:hAnsi="Calibri" w:cs="Calibri"/>
        </w:rPr>
        <w:t xml:space="preserve">the </w:t>
      </w:r>
      <w:r w:rsidR="005519A8" w:rsidRPr="00862AF1">
        <w:rPr>
          <w:rFonts w:ascii="Calibri" w:hAnsi="Calibri" w:cs="Calibri"/>
        </w:rPr>
        <w:t>research</w:t>
      </w:r>
      <w:r w:rsidRPr="00862AF1">
        <w:rPr>
          <w:rFonts w:ascii="Calibri" w:hAnsi="Calibri" w:cs="Calibri"/>
        </w:rPr>
        <w:t>. M</w:t>
      </w:r>
      <w:r w:rsidR="0091287C" w:rsidRPr="00862AF1">
        <w:rPr>
          <w:rFonts w:ascii="Calibri" w:hAnsi="Calibri" w:cs="Calibri"/>
        </w:rPr>
        <w:t>.</w:t>
      </w:r>
      <w:r w:rsidRPr="00862AF1">
        <w:rPr>
          <w:rFonts w:ascii="Calibri" w:hAnsi="Calibri" w:cs="Calibri"/>
        </w:rPr>
        <w:t>L</w:t>
      </w:r>
      <w:r w:rsidR="0091287C" w:rsidRPr="00862AF1">
        <w:rPr>
          <w:rFonts w:ascii="Calibri" w:hAnsi="Calibri" w:cs="Calibri"/>
        </w:rPr>
        <w:t>.</w:t>
      </w:r>
      <w:r w:rsidRPr="00862AF1">
        <w:rPr>
          <w:rFonts w:ascii="Calibri" w:hAnsi="Calibri" w:cs="Calibri"/>
        </w:rPr>
        <w:t xml:space="preserve"> and G</w:t>
      </w:r>
      <w:r w:rsidR="0091287C" w:rsidRPr="00862AF1">
        <w:rPr>
          <w:rFonts w:ascii="Calibri" w:hAnsi="Calibri" w:cs="Calibri"/>
        </w:rPr>
        <w:t>.</w:t>
      </w:r>
      <w:r w:rsidRPr="00862AF1">
        <w:rPr>
          <w:rFonts w:ascii="Calibri" w:hAnsi="Calibri" w:cs="Calibri"/>
        </w:rPr>
        <w:t>H</w:t>
      </w:r>
      <w:r w:rsidR="0091287C" w:rsidRPr="00862AF1">
        <w:rPr>
          <w:rFonts w:ascii="Calibri" w:hAnsi="Calibri" w:cs="Calibri"/>
        </w:rPr>
        <w:t>.</w:t>
      </w:r>
      <w:r w:rsidRPr="00862AF1">
        <w:rPr>
          <w:rFonts w:ascii="Calibri" w:hAnsi="Calibri" w:cs="Calibri"/>
        </w:rPr>
        <w:t xml:space="preserve"> wrote software packages and performed </w:t>
      </w:r>
      <w:r w:rsidR="00E72A90" w:rsidRPr="00862AF1">
        <w:rPr>
          <w:rFonts w:ascii="Calibri" w:hAnsi="Calibri" w:cs="Calibri"/>
        </w:rPr>
        <w:t xml:space="preserve">query </w:t>
      </w:r>
      <w:r w:rsidRPr="00862AF1">
        <w:rPr>
          <w:rFonts w:ascii="Calibri" w:hAnsi="Calibri" w:cs="Calibri"/>
        </w:rPr>
        <w:t>performance simulations. B</w:t>
      </w:r>
      <w:r w:rsidR="0091287C" w:rsidRPr="00862AF1">
        <w:rPr>
          <w:rFonts w:ascii="Calibri" w:hAnsi="Calibri" w:cs="Calibri"/>
        </w:rPr>
        <w:t>.</w:t>
      </w:r>
      <w:r w:rsidRPr="00862AF1">
        <w:rPr>
          <w:rFonts w:ascii="Calibri" w:hAnsi="Calibri" w:cs="Calibri"/>
        </w:rPr>
        <w:t>E</w:t>
      </w:r>
      <w:r w:rsidR="0091287C" w:rsidRPr="00862AF1">
        <w:rPr>
          <w:rFonts w:ascii="Calibri" w:hAnsi="Calibri" w:cs="Calibri"/>
        </w:rPr>
        <w:t>.</w:t>
      </w:r>
      <w:r w:rsidRPr="00862AF1">
        <w:rPr>
          <w:rFonts w:ascii="Calibri" w:hAnsi="Calibri" w:cs="Calibri"/>
        </w:rPr>
        <w:t xml:space="preserve"> and G</w:t>
      </w:r>
      <w:r w:rsidR="0091287C" w:rsidRPr="00862AF1">
        <w:rPr>
          <w:rFonts w:ascii="Calibri" w:hAnsi="Calibri" w:cs="Calibri"/>
        </w:rPr>
        <w:t>.</w:t>
      </w:r>
      <w:r w:rsidRPr="00862AF1">
        <w:rPr>
          <w:rFonts w:ascii="Calibri" w:hAnsi="Calibri" w:cs="Calibri"/>
        </w:rPr>
        <w:t>H</w:t>
      </w:r>
      <w:r w:rsidR="0091287C" w:rsidRPr="00862AF1">
        <w:rPr>
          <w:rFonts w:ascii="Calibri" w:hAnsi="Calibri" w:cs="Calibri"/>
        </w:rPr>
        <w:t>.</w:t>
      </w:r>
      <w:r w:rsidRPr="00862AF1">
        <w:rPr>
          <w:rFonts w:ascii="Calibri" w:hAnsi="Calibri" w:cs="Calibri"/>
        </w:rPr>
        <w:t xml:space="preserve"> prepared the GWAS data.</w:t>
      </w:r>
    </w:p>
    <w:p w14:paraId="3D06FB3B" w14:textId="4FE0D256" w:rsidR="00A842C1" w:rsidRPr="00862AF1" w:rsidRDefault="00A842C1" w:rsidP="00D56988">
      <w:pPr>
        <w:rPr>
          <w:rFonts w:ascii="Calibri" w:hAnsi="Calibri" w:cs="Calibri"/>
        </w:rPr>
      </w:pPr>
    </w:p>
    <w:p w14:paraId="7EF20727" w14:textId="2B32981C" w:rsidR="00A842C1" w:rsidRPr="00862AF1" w:rsidRDefault="00DD6423" w:rsidP="00FB1CE7">
      <w:pPr>
        <w:rPr>
          <w:rFonts w:ascii="Calibri" w:hAnsi="Calibri" w:cs="Calibri"/>
          <w:b/>
          <w:bCs/>
        </w:rPr>
      </w:pPr>
      <w:r w:rsidRPr="00862AF1">
        <w:rPr>
          <w:rFonts w:ascii="Calibri" w:hAnsi="Calibri" w:cs="Calibri"/>
          <w:b/>
          <w:bCs/>
        </w:rPr>
        <w:t>C</w:t>
      </w:r>
      <w:r w:rsidR="00A842C1" w:rsidRPr="00862AF1">
        <w:rPr>
          <w:rFonts w:ascii="Calibri" w:hAnsi="Calibri" w:cs="Calibri"/>
          <w:b/>
          <w:bCs/>
        </w:rPr>
        <w:t>ompeting interest</w:t>
      </w:r>
    </w:p>
    <w:p w14:paraId="4F0243DC" w14:textId="24F23906" w:rsidR="00DD6423" w:rsidRPr="00862AF1" w:rsidRDefault="00DD6423" w:rsidP="00DD6423">
      <w:pPr>
        <w:rPr>
          <w:rFonts w:ascii="Calibri" w:hAnsi="Calibri" w:cs="Calibri"/>
        </w:rPr>
      </w:pPr>
    </w:p>
    <w:p w14:paraId="7B825672" w14:textId="0B088FD5" w:rsidR="00DD6423" w:rsidRPr="00862AF1" w:rsidRDefault="00947896" w:rsidP="00DD6423">
      <w:pPr>
        <w:rPr>
          <w:rFonts w:ascii="Calibri" w:hAnsi="Calibri" w:cs="Calibri"/>
        </w:rPr>
      </w:pPr>
      <w:r w:rsidRPr="00862AF1">
        <w:rPr>
          <w:rFonts w:ascii="Calibri" w:hAnsi="Calibri" w:cs="Calibri"/>
        </w:rPr>
        <w:t>None</w:t>
      </w:r>
      <w:r w:rsidR="00BB0DB1" w:rsidRPr="00862AF1">
        <w:rPr>
          <w:rFonts w:ascii="Calibri" w:hAnsi="Calibri" w:cs="Calibri"/>
        </w:rPr>
        <w:t>.</w:t>
      </w:r>
    </w:p>
    <w:p w14:paraId="60CF7F2C" w14:textId="343784C1" w:rsidR="00D56988" w:rsidRPr="00862AF1" w:rsidRDefault="00D56988" w:rsidP="00D56988">
      <w:pPr>
        <w:rPr>
          <w:rFonts w:ascii="Calibri" w:hAnsi="Calibri" w:cs="Calibri"/>
        </w:rPr>
      </w:pPr>
    </w:p>
    <w:p w14:paraId="7B511154" w14:textId="77777777" w:rsidR="0082533E" w:rsidRPr="00862AF1" w:rsidRDefault="0082533E" w:rsidP="00FB1CE7">
      <w:pPr>
        <w:rPr>
          <w:rFonts w:ascii="Calibri" w:hAnsi="Calibri" w:cs="Calibri"/>
          <w:b/>
          <w:bCs/>
        </w:rPr>
      </w:pPr>
      <w:r w:rsidRPr="00862AF1">
        <w:rPr>
          <w:rFonts w:ascii="Calibri" w:hAnsi="Calibri" w:cs="Calibri"/>
          <w:b/>
          <w:bCs/>
        </w:rPr>
        <w:t>Correspondence</w:t>
      </w:r>
    </w:p>
    <w:p w14:paraId="1C276D5E" w14:textId="77777777" w:rsidR="0082533E" w:rsidRPr="00862AF1" w:rsidRDefault="0082533E" w:rsidP="0082533E">
      <w:pPr>
        <w:rPr>
          <w:rFonts w:ascii="Calibri" w:hAnsi="Calibri" w:cs="Calibri"/>
        </w:rPr>
      </w:pPr>
    </w:p>
    <w:p w14:paraId="747E3BB6" w14:textId="5FD1D348" w:rsidR="00B103B5" w:rsidRPr="00862AF1" w:rsidRDefault="0082533E" w:rsidP="00D56988">
      <w:pPr>
        <w:rPr>
          <w:rFonts w:ascii="Calibri" w:hAnsi="Calibri" w:cs="Calibri"/>
        </w:rPr>
      </w:pPr>
      <w:r w:rsidRPr="00862AF1">
        <w:rPr>
          <w:rFonts w:ascii="Calibri" w:hAnsi="Calibri" w:cs="Calibri"/>
        </w:rPr>
        <w:t>Matthew Lyon</w:t>
      </w:r>
      <w:r w:rsidR="000B4105" w:rsidRPr="00862AF1">
        <w:rPr>
          <w:rFonts w:ascii="Calibri" w:hAnsi="Calibri" w:cs="Calibri"/>
        </w:rPr>
        <w:t xml:space="preserve"> (</w:t>
      </w:r>
      <w:hyperlink r:id="rId16" w:history="1">
        <w:r w:rsidR="000F3595" w:rsidRPr="00862AF1">
          <w:rPr>
            <w:rStyle w:val="Hyperlink"/>
            <w:rFonts w:ascii="Calibri" w:hAnsi="Calibri" w:cs="Calibri"/>
          </w:rPr>
          <w:t>matt.lyon@bristol.ac.uk</w:t>
        </w:r>
      </w:hyperlink>
      <w:r w:rsidR="000B4105" w:rsidRPr="00862AF1">
        <w:rPr>
          <w:rFonts w:ascii="Calibri" w:hAnsi="Calibri" w:cs="Calibri"/>
        </w:rPr>
        <w:t>)</w:t>
      </w:r>
    </w:p>
    <w:p w14:paraId="2E129884" w14:textId="02BA2B8C" w:rsidR="000F3595" w:rsidRPr="00862AF1" w:rsidRDefault="000F3595" w:rsidP="00D56988">
      <w:pPr>
        <w:rPr>
          <w:rFonts w:ascii="Calibri" w:hAnsi="Calibri" w:cs="Calibri"/>
        </w:rPr>
      </w:pPr>
      <w:r w:rsidRPr="00862AF1">
        <w:rPr>
          <w:rFonts w:ascii="Calibri" w:hAnsi="Calibri" w:cs="Calibri"/>
        </w:rPr>
        <w:t xml:space="preserve">Population </w:t>
      </w:r>
      <w:r w:rsidR="00FC0776" w:rsidRPr="00862AF1">
        <w:rPr>
          <w:rFonts w:ascii="Calibri" w:hAnsi="Calibri" w:cs="Calibri"/>
        </w:rPr>
        <w:t>H</w:t>
      </w:r>
      <w:r w:rsidRPr="00862AF1">
        <w:rPr>
          <w:rFonts w:ascii="Calibri" w:hAnsi="Calibri" w:cs="Calibri"/>
        </w:rPr>
        <w:t xml:space="preserve">ealth </w:t>
      </w:r>
      <w:r w:rsidR="00FC0776" w:rsidRPr="00862AF1">
        <w:rPr>
          <w:rFonts w:ascii="Calibri" w:hAnsi="Calibri" w:cs="Calibri"/>
        </w:rPr>
        <w:t>S</w:t>
      </w:r>
      <w:r w:rsidRPr="00862AF1">
        <w:rPr>
          <w:rFonts w:ascii="Calibri" w:hAnsi="Calibri" w:cs="Calibri"/>
        </w:rPr>
        <w:t>ciences</w:t>
      </w:r>
    </w:p>
    <w:p w14:paraId="3B2545C5" w14:textId="136A7FE8" w:rsidR="00FC0776" w:rsidRPr="00862AF1" w:rsidRDefault="00FC0776" w:rsidP="00D56988">
      <w:pPr>
        <w:rPr>
          <w:rFonts w:ascii="Calibri" w:hAnsi="Calibri" w:cs="Calibri"/>
        </w:rPr>
      </w:pPr>
      <w:r w:rsidRPr="00862AF1">
        <w:rPr>
          <w:rFonts w:ascii="Calibri" w:hAnsi="Calibri" w:cs="Calibri"/>
        </w:rPr>
        <w:t>Bristol Medical School</w:t>
      </w:r>
    </w:p>
    <w:p w14:paraId="0E21D145" w14:textId="6A9FC042" w:rsidR="000F3595" w:rsidRPr="00862AF1" w:rsidRDefault="000F3595" w:rsidP="00D56988">
      <w:pPr>
        <w:rPr>
          <w:rFonts w:ascii="Calibri" w:hAnsi="Calibri" w:cs="Calibri"/>
        </w:rPr>
      </w:pPr>
      <w:r w:rsidRPr="00862AF1">
        <w:rPr>
          <w:rFonts w:ascii="Calibri" w:hAnsi="Calibri" w:cs="Calibri"/>
        </w:rPr>
        <w:t>University of Bristol</w:t>
      </w:r>
    </w:p>
    <w:p w14:paraId="24B791C0" w14:textId="77777777" w:rsidR="00B103B5" w:rsidRPr="00862AF1" w:rsidRDefault="00B103B5" w:rsidP="00D56988">
      <w:pPr>
        <w:rPr>
          <w:rFonts w:ascii="Calibri" w:hAnsi="Calibri" w:cs="Calibri"/>
        </w:rPr>
      </w:pPr>
      <w:r w:rsidRPr="00862AF1">
        <w:rPr>
          <w:rFonts w:ascii="Calibri" w:hAnsi="Calibri" w:cs="Calibri"/>
        </w:rPr>
        <w:t>Oakfield House</w:t>
      </w:r>
    </w:p>
    <w:p w14:paraId="7596F345" w14:textId="77777777" w:rsidR="00B103B5" w:rsidRPr="00862AF1" w:rsidRDefault="00B103B5" w:rsidP="00D56988">
      <w:pPr>
        <w:rPr>
          <w:rFonts w:ascii="Calibri" w:hAnsi="Calibri" w:cs="Calibri"/>
        </w:rPr>
      </w:pPr>
      <w:r w:rsidRPr="00862AF1">
        <w:rPr>
          <w:rFonts w:ascii="Calibri" w:hAnsi="Calibri" w:cs="Calibri"/>
        </w:rPr>
        <w:t>Oakfield Grove</w:t>
      </w:r>
    </w:p>
    <w:p w14:paraId="3154AB97" w14:textId="77777777" w:rsidR="00B103B5" w:rsidRPr="00862AF1" w:rsidRDefault="00B103B5" w:rsidP="00D56988">
      <w:pPr>
        <w:rPr>
          <w:rFonts w:ascii="Calibri" w:hAnsi="Calibri" w:cs="Calibri"/>
        </w:rPr>
      </w:pPr>
      <w:r w:rsidRPr="00862AF1">
        <w:rPr>
          <w:rFonts w:ascii="Calibri" w:hAnsi="Calibri" w:cs="Calibri"/>
        </w:rPr>
        <w:t>Bristol</w:t>
      </w:r>
    </w:p>
    <w:p w14:paraId="4B7074A4" w14:textId="38D60460" w:rsidR="0082533E" w:rsidRPr="00862AF1" w:rsidRDefault="00B103B5" w:rsidP="00D56988">
      <w:pPr>
        <w:rPr>
          <w:rFonts w:ascii="Calibri" w:hAnsi="Calibri" w:cs="Calibri"/>
        </w:rPr>
      </w:pPr>
      <w:r w:rsidRPr="00862AF1">
        <w:rPr>
          <w:rFonts w:ascii="Calibri" w:hAnsi="Calibri" w:cs="Calibri"/>
        </w:rPr>
        <w:t>BS8 2</w:t>
      </w:r>
      <w:r w:rsidR="00814E60" w:rsidRPr="00862AF1">
        <w:rPr>
          <w:rFonts w:ascii="Calibri" w:hAnsi="Calibri" w:cs="Calibri"/>
        </w:rPr>
        <w:t>B</w:t>
      </w:r>
      <w:r w:rsidRPr="00862AF1">
        <w:rPr>
          <w:rFonts w:ascii="Calibri" w:hAnsi="Calibri" w:cs="Calibri"/>
        </w:rPr>
        <w:t>N</w:t>
      </w:r>
    </w:p>
    <w:p w14:paraId="0A14649A" w14:textId="77777777" w:rsidR="0082533E" w:rsidRPr="00862AF1" w:rsidRDefault="0082533E" w:rsidP="00D56988">
      <w:pPr>
        <w:rPr>
          <w:rFonts w:ascii="Calibri" w:hAnsi="Calibri" w:cs="Calibri"/>
        </w:rPr>
      </w:pPr>
    </w:p>
    <w:p w14:paraId="37772E9C" w14:textId="134EA72F" w:rsidR="0082533E" w:rsidRPr="00862AF1" w:rsidRDefault="0082533E" w:rsidP="00D56988">
      <w:pPr>
        <w:rPr>
          <w:rFonts w:ascii="Calibri" w:hAnsi="Calibri" w:cs="Calibri"/>
        </w:rPr>
        <w:sectPr w:rsidR="0082533E" w:rsidRPr="00862AF1" w:rsidSect="004612A5">
          <w:pgSz w:w="11900" w:h="16840"/>
          <w:pgMar w:top="1440" w:right="1440" w:bottom="1440" w:left="1440" w:header="708" w:footer="708" w:gutter="0"/>
          <w:cols w:space="708"/>
          <w:docGrid w:linePitch="360"/>
        </w:sectPr>
      </w:pPr>
    </w:p>
    <w:p w14:paraId="6C66FF23" w14:textId="292097C5" w:rsidR="009C1C3E" w:rsidRPr="00862AF1" w:rsidRDefault="005A3640" w:rsidP="005A3640">
      <w:pPr>
        <w:rPr>
          <w:rFonts w:ascii="Calibri" w:hAnsi="Calibri" w:cs="Calibri"/>
        </w:rPr>
      </w:pPr>
      <w:r w:rsidRPr="00862AF1">
        <w:rPr>
          <w:rFonts w:ascii="Calibri" w:hAnsi="Calibri" w:cs="Calibri"/>
        </w:rPr>
        <w:lastRenderedPageBreak/>
        <w:t xml:space="preserve">Table 1. </w:t>
      </w:r>
      <w:r w:rsidR="00E502F6" w:rsidRPr="00862AF1">
        <w:rPr>
          <w:rFonts w:ascii="Calibri" w:hAnsi="Calibri" w:cs="Calibri"/>
        </w:rPr>
        <w:t>R</w:t>
      </w:r>
      <w:r w:rsidRPr="00862AF1">
        <w:rPr>
          <w:rFonts w:ascii="Calibri" w:hAnsi="Calibri" w:cs="Calibri"/>
        </w:rPr>
        <w:t xml:space="preserve">equirements for </w:t>
      </w:r>
      <w:r w:rsidR="005E03D1" w:rsidRPr="00862AF1">
        <w:rPr>
          <w:rFonts w:ascii="Calibri" w:hAnsi="Calibri" w:cs="Calibri"/>
        </w:rPr>
        <w:t xml:space="preserve">a </w:t>
      </w:r>
      <w:r w:rsidRPr="00862AF1">
        <w:rPr>
          <w:rFonts w:ascii="Calibri" w:hAnsi="Calibri" w:cs="Calibri"/>
        </w:rPr>
        <w:t xml:space="preserve">summary statistics </w:t>
      </w:r>
      <w:r w:rsidR="00F87153" w:rsidRPr="00862AF1">
        <w:rPr>
          <w:rFonts w:ascii="Calibri" w:hAnsi="Calibri" w:cs="Calibri"/>
        </w:rPr>
        <w:t>storage format and solution</w:t>
      </w:r>
      <w:r w:rsidR="0086320E" w:rsidRPr="00862AF1">
        <w:rPr>
          <w:rFonts w:ascii="Calibri" w:hAnsi="Calibri" w:cs="Calibri"/>
        </w:rPr>
        <w:t>s</w:t>
      </w:r>
      <w:r w:rsidR="00F87153" w:rsidRPr="00862AF1">
        <w:rPr>
          <w:rFonts w:ascii="Calibri" w:hAnsi="Calibri" w:cs="Calibri"/>
        </w:rPr>
        <w:t xml:space="preserve"> offered by</w:t>
      </w:r>
      <w:r w:rsidR="002206EA" w:rsidRPr="00862AF1">
        <w:rPr>
          <w:rFonts w:ascii="Calibri" w:hAnsi="Calibri" w:cs="Calibri"/>
        </w:rPr>
        <w:t xml:space="preserve"> </w:t>
      </w:r>
      <w:r w:rsidR="00B06904" w:rsidRPr="00862AF1">
        <w:rPr>
          <w:rFonts w:ascii="Calibri" w:hAnsi="Calibri" w:cs="Calibri"/>
        </w:rPr>
        <w:t xml:space="preserve">the </w:t>
      </w:r>
      <w:r w:rsidR="00F87153" w:rsidRPr="00862AF1">
        <w:rPr>
          <w:rFonts w:ascii="Calibri" w:hAnsi="Calibri" w:cs="Calibri"/>
        </w:rPr>
        <w:t>VCF</w:t>
      </w:r>
    </w:p>
    <w:tbl>
      <w:tblPr>
        <w:tblStyle w:val="GridTable4-Accent5"/>
        <w:tblW w:w="14186" w:type="dxa"/>
        <w:tblLook w:val="04A0" w:firstRow="1" w:lastRow="0" w:firstColumn="1" w:lastColumn="0" w:noHBand="0" w:noVBand="1"/>
      </w:tblPr>
      <w:tblGrid>
        <w:gridCol w:w="3917"/>
        <w:gridCol w:w="10269"/>
      </w:tblGrid>
      <w:tr w:rsidR="005A3640" w:rsidRPr="00862AF1" w14:paraId="4584B3B8" w14:textId="77777777" w:rsidTr="00E74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7CBB4885" w14:textId="77777777" w:rsidR="005A3640" w:rsidRPr="00862AF1" w:rsidRDefault="005A3640" w:rsidP="00736953">
            <w:pPr>
              <w:rPr>
                <w:rFonts w:ascii="Calibri" w:hAnsi="Calibri" w:cs="Calibri"/>
              </w:rPr>
            </w:pPr>
            <w:r w:rsidRPr="00862AF1">
              <w:rPr>
                <w:rFonts w:ascii="Calibri" w:hAnsi="Calibri" w:cs="Calibri"/>
              </w:rPr>
              <w:t>Requirement</w:t>
            </w:r>
          </w:p>
        </w:tc>
        <w:tc>
          <w:tcPr>
            <w:tcW w:w="10269" w:type="dxa"/>
          </w:tcPr>
          <w:p w14:paraId="37DA1C84" w14:textId="24FD8F00" w:rsidR="005A3640" w:rsidRPr="00862AF1" w:rsidRDefault="005A3640" w:rsidP="0073695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Solution</w:t>
            </w:r>
            <w:r w:rsidR="002501E0" w:rsidRPr="00862AF1">
              <w:rPr>
                <w:rFonts w:ascii="Calibri" w:hAnsi="Calibri" w:cs="Calibri"/>
              </w:rPr>
              <w:t xml:space="preserve"> </w:t>
            </w:r>
            <w:r w:rsidR="00CF1294" w:rsidRPr="00862AF1">
              <w:rPr>
                <w:rFonts w:ascii="Calibri" w:hAnsi="Calibri" w:cs="Calibri"/>
              </w:rPr>
              <w:t>using</w:t>
            </w:r>
            <w:r w:rsidR="005B6FB1" w:rsidRPr="00862AF1">
              <w:rPr>
                <w:rFonts w:ascii="Calibri" w:hAnsi="Calibri" w:cs="Calibri"/>
              </w:rPr>
              <w:t xml:space="preserve"> </w:t>
            </w:r>
            <w:r w:rsidR="00367521" w:rsidRPr="00862AF1">
              <w:rPr>
                <w:rFonts w:ascii="Calibri" w:hAnsi="Calibri" w:cs="Calibri"/>
              </w:rPr>
              <w:t xml:space="preserve">the </w:t>
            </w:r>
            <w:r w:rsidR="00384568" w:rsidRPr="00862AF1">
              <w:rPr>
                <w:rFonts w:ascii="Calibri" w:hAnsi="Calibri" w:cs="Calibri"/>
              </w:rPr>
              <w:t>variant call format</w:t>
            </w:r>
          </w:p>
        </w:tc>
      </w:tr>
      <w:tr w:rsidR="005A3640" w:rsidRPr="00862AF1" w14:paraId="191FD201"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0EEF636D" w14:textId="77777777" w:rsidR="005A3640" w:rsidRPr="00862AF1" w:rsidRDefault="005A3640" w:rsidP="00736953">
            <w:pPr>
              <w:rPr>
                <w:rFonts w:ascii="Calibri" w:hAnsi="Calibri" w:cs="Calibri"/>
                <w:lang w:eastAsia="en-GB"/>
              </w:rPr>
            </w:pPr>
            <w:r w:rsidRPr="00862AF1">
              <w:rPr>
                <w:rFonts w:ascii="Calibri" w:hAnsi="Calibri" w:cs="Calibri"/>
                <w:lang w:eastAsia="en-GB"/>
              </w:rPr>
              <w:t>Human readable and easy to parse</w:t>
            </w:r>
          </w:p>
        </w:tc>
        <w:tc>
          <w:tcPr>
            <w:tcW w:w="10269" w:type="dxa"/>
          </w:tcPr>
          <w:p w14:paraId="10C60E50" w14:textId="590BE1AD" w:rsidR="005A3640" w:rsidRPr="00862AF1" w:rsidRDefault="0065382C" w:rsidP="00A448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E</w:t>
            </w:r>
            <w:r w:rsidR="005A3640" w:rsidRPr="00862AF1">
              <w:rPr>
                <w:rFonts w:ascii="Calibri" w:hAnsi="Calibri" w:cs="Calibri"/>
              </w:rPr>
              <w:t>asily read with any text viewer</w:t>
            </w:r>
            <w:r w:rsidR="00A448E8" w:rsidRPr="00862AF1">
              <w:rPr>
                <w:rFonts w:ascii="Calibri" w:hAnsi="Calibri" w:cs="Calibri"/>
              </w:rPr>
              <w:t xml:space="preserve">. </w:t>
            </w:r>
            <w:r w:rsidR="00DE6685" w:rsidRPr="00862AF1">
              <w:rPr>
                <w:rFonts w:ascii="Calibri" w:hAnsi="Calibri" w:cs="Calibri"/>
              </w:rPr>
              <w:t>Mature o</w:t>
            </w:r>
            <w:r w:rsidR="005A3640" w:rsidRPr="00862AF1">
              <w:rPr>
                <w:rFonts w:ascii="Calibri" w:hAnsi="Calibri" w:cs="Calibri"/>
              </w:rPr>
              <w:t xml:space="preserve">pen-source parsing libraries are available (HTSLIB </w:t>
            </w:r>
            <w:r w:rsidR="005A3640" w:rsidRPr="00862AF1">
              <w:rPr>
                <w:rFonts w:ascii="Calibri" w:hAnsi="Calibri" w:cs="Calibri"/>
              </w:rPr>
              <w:fldChar w:fldCharType="begin" w:fldLock="1"/>
            </w:r>
            <w:r w:rsidR="00D258B7">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39&lt;/sup&gt;","plainTextFormattedCitation":"39","previouslyFormattedCitation":"&lt;sup&gt;39&lt;/sup&gt;"},"properties":{"noteIndex":0},"schema":"https://github.com/citation-style-language/schema/raw/master/csl-citation.json"}</w:instrText>
            </w:r>
            <w:r w:rsidR="005A3640" w:rsidRPr="00862AF1">
              <w:rPr>
                <w:rFonts w:ascii="Calibri" w:hAnsi="Calibri" w:cs="Calibri"/>
              </w:rPr>
              <w:fldChar w:fldCharType="separate"/>
            </w:r>
            <w:r w:rsidR="000D0624" w:rsidRPr="000D0624">
              <w:rPr>
                <w:rFonts w:ascii="Calibri" w:hAnsi="Calibri" w:cs="Calibri"/>
                <w:noProof/>
                <w:vertAlign w:val="superscript"/>
              </w:rPr>
              <w:t>39</w:t>
            </w:r>
            <w:r w:rsidR="005A3640" w:rsidRPr="00862AF1">
              <w:rPr>
                <w:rFonts w:ascii="Calibri" w:hAnsi="Calibri" w:cs="Calibri"/>
              </w:rPr>
              <w:fldChar w:fldCharType="end"/>
            </w:r>
            <w:r w:rsidR="00DE6685" w:rsidRPr="00862AF1">
              <w:rPr>
                <w:rFonts w:ascii="Calibri" w:hAnsi="Calibri" w:cs="Calibri"/>
              </w:rPr>
              <w:t xml:space="preserve"> and </w:t>
            </w:r>
            <w:r w:rsidR="005A3640" w:rsidRPr="00862AF1">
              <w:rPr>
                <w:rFonts w:ascii="Calibri" w:hAnsi="Calibri" w:cs="Calibri"/>
              </w:rPr>
              <w:t xml:space="preserve">HTSJDK </w:t>
            </w:r>
            <w:r w:rsidR="005A3640" w:rsidRPr="00862AF1">
              <w:rPr>
                <w:rFonts w:ascii="Calibri" w:hAnsi="Calibri" w:cs="Calibri"/>
              </w:rPr>
              <w:fldChar w:fldCharType="begin" w:fldLock="1"/>
            </w:r>
            <w:r w:rsidR="00D258B7">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39&lt;/sup&gt;","plainTextFormattedCitation":"39","previouslyFormattedCitation":"&lt;sup&gt;39&lt;/sup&gt;"},"properties":{"noteIndex":0},"schema":"https://github.com/citation-style-language/schema/raw/master/csl-citation.json"}</w:instrText>
            </w:r>
            <w:r w:rsidR="005A3640" w:rsidRPr="00862AF1">
              <w:rPr>
                <w:rFonts w:ascii="Calibri" w:hAnsi="Calibri" w:cs="Calibri"/>
              </w:rPr>
              <w:fldChar w:fldCharType="separate"/>
            </w:r>
            <w:r w:rsidR="000D0624" w:rsidRPr="000D0624">
              <w:rPr>
                <w:rFonts w:ascii="Calibri" w:hAnsi="Calibri" w:cs="Calibri"/>
                <w:noProof/>
                <w:vertAlign w:val="superscript"/>
              </w:rPr>
              <w:t>39</w:t>
            </w:r>
            <w:r w:rsidR="005A3640" w:rsidRPr="00862AF1">
              <w:rPr>
                <w:rFonts w:ascii="Calibri" w:hAnsi="Calibri" w:cs="Calibri"/>
              </w:rPr>
              <w:fldChar w:fldCharType="end"/>
            </w:r>
            <w:r w:rsidR="005A3640" w:rsidRPr="00862AF1">
              <w:rPr>
                <w:rFonts w:ascii="Calibri" w:hAnsi="Calibri" w:cs="Calibri"/>
              </w:rPr>
              <w:t xml:space="preserve">) </w:t>
            </w:r>
            <w:r w:rsidR="00E7752B" w:rsidRPr="00862AF1">
              <w:rPr>
                <w:rFonts w:ascii="Calibri" w:hAnsi="Calibri" w:cs="Calibri"/>
              </w:rPr>
              <w:t>and</w:t>
            </w:r>
            <w:r w:rsidR="005A3640" w:rsidRPr="00862AF1">
              <w:rPr>
                <w:rFonts w:ascii="Calibri" w:hAnsi="Calibri" w:cs="Calibri"/>
              </w:rPr>
              <w:t xml:space="preserve"> implemented in most modern programming languages</w:t>
            </w:r>
            <w:r w:rsidR="00DE6685" w:rsidRPr="00862AF1">
              <w:rPr>
                <w:rFonts w:ascii="Calibri" w:hAnsi="Calibri" w:cs="Calibri"/>
              </w:rPr>
              <w:t>, for example:</w:t>
            </w:r>
            <w:r w:rsidR="005A3640" w:rsidRPr="00862AF1">
              <w:rPr>
                <w:rFonts w:ascii="Calibri" w:hAnsi="Calibri" w:cs="Calibri"/>
              </w:rPr>
              <w:t xml:space="preserve"> </w:t>
            </w:r>
            <w:proofErr w:type="spellStart"/>
            <w:r w:rsidR="005A3640" w:rsidRPr="00862AF1">
              <w:rPr>
                <w:rFonts w:ascii="Calibri" w:hAnsi="Calibri" w:cs="Calibri"/>
              </w:rPr>
              <w:t>VariantAnnotation</w:t>
            </w:r>
            <w:proofErr w:type="spellEnd"/>
            <w:r w:rsidR="005A3640" w:rsidRPr="00862AF1">
              <w:rPr>
                <w:rFonts w:ascii="Calibri" w:hAnsi="Calibri" w:cs="Calibri"/>
              </w:rPr>
              <w:t xml:space="preserve"> </w:t>
            </w:r>
            <w:r w:rsidR="005A3640" w:rsidRPr="00862AF1">
              <w:rPr>
                <w:rFonts w:ascii="Calibri" w:hAnsi="Calibri" w:cs="Calibri"/>
              </w:rPr>
              <w:fldChar w:fldCharType="begin" w:fldLock="1"/>
            </w:r>
            <w:r w:rsidR="00D258B7">
              <w:rPr>
                <w:rFonts w:ascii="Calibri" w:hAnsi="Calibri" w:cs="Calibri"/>
              </w:rPr>
              <w:instrText>ADDIN CSL_CITATION {"citationItems":[{"id":"ITEM-1","itemData":{"DOI":"10.1093/bioinformatics/btu168","abstract":"VariantAnnotation is an R / Bioconductor package for the exploration and annotation of genetic variants. Capabilities exist for reading, writing and filtering variant call format (VCF) files. VariantAnnotation allows ready access to additional R / Bioconductor facilities for advanced statistical analysis, data transformation , visualization and integration with diverse genomic resources. Availability and implementation: This package is implemented in R and available for download at the Bioconductor Web site (http:// bioconductor.org/packages/2.13/bioc/html/VariantAnnotation. html). The package contains extensive help pages for individual functions and a 'vignette' outlining typical work flows; it is made available under the open source 'Artistic-2.0' license.","author":[{"dropping-particle":"","family":"Obenchain","given":"Valerie","non-dropping-particle":"","parse-names":false,"suffix":""},{"dropping-particle":"","family":"Lawrence","given":"Michael","non-dropping-particle":"","parse-names":false,"suffix":""},{"dropping-particle":"","family":"Carey","given":"Vincent","non-dropping-particle":"","parse-names":false,"suffix":""},{"dropping-particle":"","family":"Gogarten","given":"Stephanie","non-dropping-particle":"","parse-names":false,"suffix":""},{"dropping-particle":"","family":"Shannon","given":"Paul","non-dropping-particle":"","parse-names":false,"suffix":""},{"dropping-particle":"","family":"Morgan","given":"Martin","non-dropping-particle":"","parse-names":false,"suffix":""}],"id":"ITEM-1","issue":"14","issued":{"date-parts":[["2014"]]},"page":"2076-2078","title":"Sequence analysis VariantAnnotation: a Bioconductor package for exploration and annotation of genetic variants","type":"article-journal","volume":"30"},"uris":["http://www.mendeley.com/documents/?uuid=79229030-d66c-3880-b3c3-3c198ea37806"]}],"mendeley":{"formattedCitation":"&lt;sup&gt;40&lt;/sup&gt;","plainTextFormattedCitation":"40","previouslyFormattedCitation":"&lt;sup&gt;40&lt;/sup&gt;"},"properties":{"noteIndex":0},"schema":"https://github.com/citation-style-language/schema/raw/master/csl-citation.json"}</w:instrText>
            </w:r>
            <w:r w:rsidR="005A3640" w:rsidRPr="00862AF1">
              <w:rPr>
                <w:rFonts w:ascii="Calibri" w:hAnsi="Calibri" w:cs="Calibri"/>
              </w:rPr>
              <w:fldChar w:fldCharType="separate"/>
            </w:r>
            <w:r w:rsidR="000D0624" w:rsidRPr="000D0624">
              <w:rPr>
                <w:rFonts w:ascii="Calibri" w:hAnsi="Calibri" w:cs="Calibri"/>
                <w:noProof/>
                <w:vertAlign w:val="superscript"/>
              </w:rPr>
              <w:t>40</w:t>
            </w:r>
            <w:r w:rsidR="005A3640" w:rsidRPr="00862AF1">
              <w:rPr>
                <w:rFonts w:ascii="Calibri" w:hAnsi="Calibri" w:cs="Calibri"/>
              </w:rPr>
              <w:fldChar w:fldCharType="end"/>
            </w:r>
            <w:r w:rsidR="005A3640" w:rsidRPr="00862AF1">
              <w:rPr>
                <w:rFonts w:ascii="Calibri" w:hAnsi="Calibri" w:cs="Calibri"/>
              </w:rPr>
              <w:t xml:space="preserve"> </w:t>
            </w:r>
            <w:r w:rsidR="00DE6685" w:rsidRPr="00862AF1">
              <w:rPr>
                <w:rFonts w:ascii="Calibri" w:hAnsi="Calibri" w:cs="Calibri"/>
              </w:rPr>
              <w:t>R-</w:t>
            </w:r>
            <w:r w:rsidR="005A3640" w:rsidRPr="00862AF1">
              <w:rPr>
                <w:rFonts w:ascii="Calibri" w:hAnsi="Calibri" w:cs="Calibri"/>
              </w:rPr>
              <w:t xml:space="preserve">package is available </w:t>
            </w:r>
            <w:r w:rsidR="00DE6685" w:rsidRPr="00862AF1">
              <w:rPr>
                <w:rFonts w:ascii="Calibri" w:hAnsi="Calibri" w:cs="Calibri"/>
              </w:rPr>
              <w:t>from B</w:t>
            </w:r>
            <w:r w:rsidR="005A3640" w:rsidRPr="00862AF1">
              <w:rPr>
                <w:rFonts w:ascii="Calibri" w:hAnsi="Calibri" w:cs="Calibri"/>
              </w:rPr>
              <w:t xml:space="preserve">ioconductor </w:t>
            </w:r>
            <w:r w:rsidR="0086084A" w:rsidRPr="00862AF1">
              <w:rPr>
                <w:rFonts w:ascii="Calibri" w:hAnsi="Calibri" w:cs="Calibri"/>
              </w:rPr>
              <w:fldChar w:fldCharType="begin" w:fldLock="1"/>
            </w:r>
            <w:r w:rsidR="00D258B7">
              <w:rPr>
                <w:rFonts w:ascii="Calibri" w:hAnsi="Calibri" w:cs="Calibri"/>
              </w:rPr>
              <w:instrText>ADDIN CSL_CITATION {"citationItems":[{"id":"ITEM-1","itemData":{"abstract":"Bioconductor: open software development for computational biology and bioinformatics &lt;p&gt;The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examples.&lt;/p&gt; Abstract 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examples.","author":[{"dropping-particle":"","family":"Gentleman","given":"Robert C","non-dropping-particle":"","parse-names":false,"suffix":""},{"dropping-particle":"","family":"Carey","given":"Vincent J","non-dropping-particle":"","parse-names":false,"suffix":""},{"dropping-particle":"","family":"Bates","given":"Douglas M","non-dropping-particle":"","parse-names":false,"suffix":""},{"dropping-particle":"","family":"Bolstad","given":"Ben","non-dropping-particle":"","parse-names":false,"suffix":""},{"dropping-particle":"","family":"Dettling","given":"Marcel","non-dropping-particle":"","parse-names":false,"suffix":""},{"dropping-particle":"","family":"Dudoit","given":"Sandrine","non-dropping-particle":"","parse-names":false,"suffix":""},{"dropping-particle":"","family":"Ellis","given":"Byron","non-dropping-particle":"","parse-names":false,"suffix":""},{"dropping-particle":"","family":"Gautier","given":"Laurent","non-dropping-particle":"","parse-names":false,"suffix":""},{"dropping-particle":"","family":"Ge","given":"Yongchao","non-dropping-particle":"","parse-names":false,"suffix":""},{"dropping-particle":"","family":"Gentry","given":"Jeff","non-dropping-particle":"","parse-names":false,"suffix":""},{"dropping-particle":"","family":"Hornik","given":"Kurt","non-dropping-particle":"","parse-names":false,"suffix":""},{"dropping-particle":"","family":"Hothorn","given":"Torsten","non-dropping-particle":"","parse-names":false,"suffix":""},{"dropping-particle":"","family":"Huber","given":"Wolfgang","non-dropping-particle":"","parse-names":false,"suffix":""},{"dropping-particle":"","family":"Iacus","given":"Stefano","non-dropping-particle":"","parse-names":false,"suffix":""},{"dropping-particle":"","family":"Irizarry","given":"Rafael","non-dropping-particle":"","parse-names":false,"suffix":""},{"dropping-particle":"","family":"Leisch","given":"Friedrich","non-dropping-particle":"","parse-names":false,"suffix":""},{"dropping-particle":"","family":"Li","given":"Cheng","non-dropping-particle":"","parse-names":false,"suffix":""},{"dropping-particle":"","family":"Maechler","given":"Martin","non-dropping-particle":"","parse-names":false,"suffix":""},{"dropping-particle":"","family":"Rossini","given":"Anthony J","non-dropping-particle":"","parse-names":false,"suffix":""},{"dropping-particle":"","family":"Sawitzki","given":"Gunther","non-dropping-particle":"","parse-names":false,"suffix":""},{"dropping-particle":"","family":"Smith","given":"Colin","non-dropping-particle":"","parse-names":false,"suffix":""},{"dropping-particle":"","family":"Smyth","given":"Gordon","non-dropping-particle":"","parse-names":false,"suffix":""},{"dropping-particle":"","family":"Tierney","given":"Luke","non-dropping-particle":"","parse-names":false,"suffix":""},{"dropping-particle":"","family":"Yang","given":"Jean Yh","non-dropping-particle":"","parse-names":false,"suffix":""},{"dropping-particle":"","family":"Zhang","given":"Jianhua","non-dropping-particle":"","parse-names":false,"suffix":""}],"container-title":"Genome Biology","id":"ITEM-1","issue":"2","issued":{"date-parts":[["2004"]]},"title":"Open Access Bioconductor: open software development for computational biology and bioinformatics","type":"report","volume":"5"},"uris":["http://www.mendeley.com/documents/?uuid=c5904c7f-6a3b-3102-ac5a-11775494b117"]},{"id":"ITEM-2","itemData":{"DOI":"10.1038/nmeth.3252","ISSN":"15487105","abstract":"Bioconductor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contributors.","author":[{"dropping-particle":"","family":"Huber","given":"Wolfgang","non-dropping-particle":"","parse-names":false,"suffix":""},{"dropping-particle":"","family":"Carey","given":"Vincent J.","non-dropping-particle":"","parse-names":false,"suffix":""},{"dropping-particle":"","family":"Gentleman","given":"Robert","non-dropping-particle":"","parse-names":false,"suffix":""},{"dropping-particle":"","family":"Anders","given":"Simon","non-dropping-particle":"","parse-names":false,"suffix":""},{"dropping-particle":"","family":"Carlson","given":"Marc","non-dropping-particle":"","parse-names":false,"suffix":""},{"dropping-particle":"","family":"Carvalho","given":"Benilton S.","non-dropping-particle":"","parse-names":false,"suffix":""},{"dropping-particle":"","family":"Bravo","given":"Hector Corrada","non-dropping-particle":"","parse-names":false,"suffix":""},{"dropping-particle":"","family":"Davis","given":"Sean","non-dropping-particle":"","parse-names":false,"suffix":""},{"dropping-particle":"","family":"Gatto","given":"Laurent","non-dropping-particle":"","parse-names":false,"suffix":""},{"dropping-particle":"","family":"Girke","given":"Thomas","non-dropping-particle":"","parse-names":false,"suffix":""},{"dropping-particle":"","family":"Gottardo","given":"Raphael","non-dropping-particle":"","parse-names":false,"suffix":""},{"dropping-particle":"","family":"Hahne","given":"Florian","non-dropping-particle":"","parse-names":false,"suffix":""},{"dropping-particle":"","family":"Hansen","given":"Kasper D.","non-dropping-particle":"","parse-names":false,"suffix":""},{"dropping-particle":"","family":"Irizarry","given":"Rafael A.","non-dropping-particle":"","parse-names":false,"suffix":""},{"dropping-particle":"","family":"Lawrence","given":"Michael","non-dropping-particle":"","parse-names":false,"suffix":""},{"dropping-particle":"","family":"Love","given":"Michael I.","non-dropping-particle":"","parse-names":false,"suffix":""},{"dropping-particle":"","family":"MaCdonald","given":"James","non-dropping-particle":"","parse-names":false,"suffix":""},{"dropping-particle":"","family":"Obenchain","given":"Valerie","non-dropping-particle":"","parse-names":false,"suffix":""},{"dropping-particle":"","family":"Oles̈","given":"Andrzej K.","non-dropping-particle":"","parse-names":false,"suffix":""},{"dropping-particle":"","family":"Pagès","given":"Hervé","non-dropping-particle":"","parse-names":false,"suffix":""},{"dropping-particle":"","family":"Reyes","given":"Alejandro","non-dropping-particle":"","parse-names":false,"suffix":""},{"dropping-particle":"","family":"Shannon","given":"Paul","non-dropping-particle":"","parse-names":false,"suffix":""},{"dropping-particle":"","family":"Smyth","given":"Gordon K.","non-dropping-particle":"","parse-names":false,"suffix":""},{"dropping-particle":"","family":"Tenenbaum","given":"Dan","non-dropping-particle":"","parse-names":false,"suffix":""},{"dropping-particle":"","family":"Waldron","given":"Levi","non-dropping-particle":"","parse-names":false,"suffix":""},{"dropping-particle":"","family":"Morgan","given":"Martin","non-dropping-particle":"","parse-names":false,"suffix":""}],"container-title":"Nature Methods","id":"ITEM-2","issue":"2","issued":{"date-parts":[["2015","1","1"]]},"page":"115-121","publisher":"Nature Publishing Group","title":"Orchestrating high-throughput genomic analysis with Bioconductor","type":"article-journal","volume":"12"},"uris":["http://www.mendeley.com/documents/?uuid=cb9277d5-57dd-3e6c-b396-74ee38e2d3aa"]},{"id":"ITEM-3","itemData":{"URL":"https://www.bioconductor.org/","accessed":{"date-parts":[["2020","3","27"]]},"id":"ITEM-3","issued":{"date-parts":[["0"]]},"title":"Bioconductor - Home","type":"webpage"},"uris":["http://www.mendeley.com/documents/?uuid=0be67648-708f-3510-8687-486b79619c37"]}],"mendeley":{"formattedCitation":"&lt;sup&gt;41–43&lt;/sup&gt;","plainTextFormattedCitation":"41–43","previouslyFormattedCitation":"&lt;sup&gt;41–43&lt;/sup&gt;"},"properties":{"noteIndex":0},"schema":"https://github.com/citation-style-language/schema/raw/master/csl-citation.json"}</w:instrText>
            </w:r>
            <w:r w:rsidR="0086084A" w:rsidRPr="00862AF1">
              <w:rPr>
                <w:rFonts w:ascii="Calibri" w:hAnsi="Calibri" w:cs="Calibri"/>
              </w:rPr>
              <w:fldChar w:fldCharType="separate"/>
            </w:r>
            <w:r w:rsidR="000D0624" w:rsidRPr="000D0624">
              <w:rPr>
                <w:rFonts w:ascii="Calibri" w:hAnsi="Calibri" w:cs="Calibri"/>
                <w:noProof/>
                <w:vertAlign w:val="superscript"/>
              </w:rPr>
              <w:t>41–43</w:t>
            </w:r>
            <w:r w:rsidR="0086084A" w:rsidRPr="00862AF1">
              <w:rPr>
                <w:rFonts w:ascii="Calibri" w:hAnsi="Calibri" w:cs="Calibri"/>
              </w:rPr>
              <w:fldChar w:fldCharType="end"/>
            </w:r>
            <w:r w:rsidR="0086084A" w:rsidRPr="00862AF1">
              <w:rPr>
                <w:rFonts w:ascii="Calibri" w:hAnsi="Calibri" w:cs="Calibri"/>
              </w:rPr>
              <w:t xml:space="preserve"> </w:t>
            </w:r>
            <w:r w:rsidR="005A3640" w:rsidRPr="00862AF1">
              <w:rPr>
                <w:rFonts w:ascii="Calibri" w:hAnsi="Calibri" w:cs="Calibri"/>
              </w:rPr>
              <w:t xml:space="preserve">and </w:t>
            </w:r>
            <w:r w:rsidR="0039156F" w:rsidRPr="00862AF1">
              <w:rPr>
                <w:rFonts w:ascii="Calibri" w:hAnsi="Calibri" w:cs="Calibri"/>
              </w:rPr>
              <w:t xml:space="preserve">python package </w:t>
            </w:r>
            <w:proofErr w:type="spellStart"/>
            <w:r w:rsidR="005A3640" w:rsidRPr="00862AF1">
              <w:rPr>
                <w:rFonts w:ascii="Calibri" w:hAnsi="Calibri" w:cs="Calibri"/>
              </w:rPr>
              <w:t>pysam</w:t>
            </w:r>
            <w:proofErr w:type="spellEnd"/>
            <w:r w:rsidR="005A3640" w:rsidRPr="00862AF1">
              <w:rPr>
                <w:rFonts w:ascii="Calibri" w:hAnsi="Calibri" w:cs="Calibri"/>
              </w:rPr>
              <w:t xml:space="preserve"> </w:t>
            </w:r>
            <w:r w:rsidR="005A3640" w:rsidRPr="00862AF1">
              <w:rPr>
                <w:rFonts w:ascii="Calibri" w:hAnsi="Calibri" w:cs="Calibri"/>
              </w:rPr>
              <w:fldChar w:fldCharType="begin" w:fldLock="1"/>
            </w:r>
            <w:r w:rsidR="00D258B7">
              <w:rPr>
                <w:rFonts w:ascii="Calibri" w:hAnsi="Calibri" w:cs="Calibri"/>
              </w:rPr>
              <w:instrText>ADDIN CSL_CITATION {"citationItems":[{"id":"ITEM-1","itemData":{"URL":"https://github.com/pysam-developers/pysam","accessed":{"date-parts":[["2020","3","10"]]},"id":"ITEM-1","issued":{"date-parts":[["0"]]},"title":"pysam-developers/pysam: Pysam is a Python module for reading and manipulating SAM/BAM/VCF/BCF files. It's a lightweight wrapper of the htslib C-API, the same one that powers samtools, bcftools, and tabix.","type":"webpage"},"uris":["http://www.mendeley.com/documents/?uuid=9a82cc94-e89f-375a-9b30-71e618901410"]}],"mendeley":{"formattedCitation":"&lt;sup&gt;44&lt;/sup&gt;","plainTextFormattedCitation":"44","previouslyFormattedCitation":"&lt;sup&gt;44&lt;/sup&gt;"},"properties":{"noteIndex":0},"schema":"https://github.com/citation-style-language/schema/raw/master/csl-citation.json"}</w:instrText>
            </w:r>
            <w:r w:rsidR="005A3640" w:rsidRPr="00862AF1">
              <w:rPr>
                <w:rFonts w:ascii="Calibri" w:hAnsi="Calibri" w:cs="Calibri"/>
              </w:rPr>
              <w:fldChar w:fldCharType="separate"/>
            </w:r>
            <w:r w:rsidR="000D0624" w:rsidRPr="000D0624">
              <w:rPr>
                <w:rFonts w:ascii="Calibri" w:hAnsi="Calibri" w:cs="Calibri"/>
                <w:noProof/>
                <w:vertAlign w:val="superscript"/>
              </w:rPr>
              <w:t>44</w:t>
            </w:r>
            <w:r w:rsidR="005A3640" w:rsidRPr="00862AF1">
              <w:rPr>
                <w:rFonts w:ascii="Calibri" w:hAnsi="Calibri" w:cs="Calibri"/>
              </w:rPr>
              <w:fldChar w:fldCharType="end"/>
            </w:r>
            <w:r w:rsidR="005A3640" w:rsidRPr="00862AF1">
              <w:rPr>
                <w:rFonts w:ascii="Calibri" w:hAnsi="Calibri" w:cs="Calibri"/>
              </w:rPr>
              <w:t xml:space="preserve">. </w:t>
            </w:r>
            <w:proofErr w:type="spellStart"/>
            <w:r w:rsidR="00EA6406" w:rsidRPr="00862AF1">
              <w:rPr>
                <w:rFonts w:ascii="Calibri" w:hAnsi="Calibri" w:cs="Calibri"/>
              </w:rPr>
              <w:t>Bcftools</w:t>
            </w:r>
            <w:proofErr w:type="spellEnd"/>
            <w:r w:rsidR="00EA6406" w:rsidRPr="00862AF1">
              <w:rPr>
                <w:rFonts w:ascii="Calibri" w:hAnsi="Calibri" w:cs="Calibri"/>
              </w:rPr>
              <w:t xml:space="preserve"> </w:t>
            </w:r>
            <w:r w:rsidR="00EA6406" w:rsidRPr="00862AF1">
              <w:rPr>
                <w:rFonts w:ascii="Calibri" w:hAnsi="Calibri" w:cs="Calibri"/>
              </w:rPr>
              <w:fldChar w:fldCharType="begin" w:fldLock="1"/>
            </w:r>
            <w:r w:rsidR="004B6ED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00EA6406" w:rsidRPr="00862AF1">
              <w:rPr>
                <w:rFonts w:ascii="Calibri" w:hAnsi="Calibri" w:cs="Calibri"/>
              </w:rPr>
              <w:fldChar w:fldCharType="separate"/>
            </w:r>
            <w:r w:rsidR="00B61727" w:rsidRPr="00B61727">
              <w:rPr>
                <w:rFonts w:ascii="Calibri" w:hAnsi="Calibri" w:cs="Calibri"/>
                <w:noProof/>
                <w:vertAlign w:val="superscript"/>
              </w:rPr>
              <w:t>20</w:t>
            </w:r>
            <w:r w:rsidR="00EA6406" w:rsidRPr="00862AF1">
              <w:rPr>
                <w:rFonts w:ascii="Calibri" w:hAnsi="Calibri" w:cs="Calibri"/>
              </w:rPr>
              <w:fldChar w:fldCharType="end"/>
            </w:r>
            <w:r w:rsidR="00EA6406" w:rsidRPr="00862AF1">
              <w:rPr>
                <w:rFonts w:ascii="Calibri" w:hAnsi="Calibri" w:cs="Calibri"/>
              </w:rPr>
              <w:t xml:space="preserve">, GATK </w:t>
            </w:r>
            <w:r w:rsidR="00EA6406" w:rsidRPr="00862AF1">
              <w:rPr>
                <w:rFonts w:ascii="Calibri" w:hAnsi="Calibri" w:cs="Calibri"/>
              </w:rPr>
              <w:fldChar w:fldCharType="begin" w:fldLock="1"/>
            </w:r>
            <w:r w:rsidR="00C52D83">
              <w:rPr>
                <w:rFonts w:ascii="Calibri" w:hAnsi="Calibri" w:cs="Calibri"/>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21&lt;/sup&gt;","plainTextFormattedCitation":"21","previouslyFormattedCitation":"&lt;sup&gt;22&lt;/sup&gt;"},"properties":{"noteIndex":0},"schema":"https://github.com/citation-style-language/schema/raw/master/csl-citation.json"}</w:instrText>
            </w:r>
            <w:r w:rsidR="00EA6406" w:rsidRPr="00862AF1">
              <w:rPr>
                <w:rFonts w:ascii="Calibri" w:hAnsi="Calibri" w:cs="Calibri"/>
              </w:rPr>
              <w:fldChar w:fldCharType="separate"/>
            </w:r>
            <w:r w:rsidR="00C52D83" w:rsidRPr="00C52D83">
              <w:rPr>
                <w:rFonts w:ascii="Calibri" w:hAnsi="Calibri" w:cs="Calibri"/>
                <w:noProof/>
                <w:vertAlign w:val="superscript"/>
              </w:rPr>
              <w:t>21</w:t>
            </w:r>
            <w:r w:rsidR="00EA6406" w:rsidRPr="00862AF1">
              <w:rPr>
                <w:rFonts w:ascii="Calibri" w:hAnsi="Calibri" w:cs="Calibri"/>
              </w:rPr>
              <w:fldChar w:fldCharType="end"/>
            </w:r>
            <w:r w:rsidR="00EA6406" w:rsidRPr="00862AF1">
              <w:rPr>
                <w:rFonts w:ascii="Calibri" w:hAnsi="Calibri" w:cs="Calibri"/>
              </w:rPr>
              <w:t xml:space="preserve">, </w:t>
            </w:r>
            <w:proofErr w:type="spellStart"/>
            <w:r w:rsidR="00EA6406" w:rsidRPr="00862AF1">
              <w:rPr>
                <w:rFonts w:ascii="Calibri" w:hAnsi="Calibri" w:cs="Calibri"/>
              </w:rPr>
              <w:t>bedtools</w:t>
            </w:r>
            <w:proofErr w:type="spellEnd"/>
            <w:r w:rsidR="00EA6406" w:rsidRPr="00862AF1">
              <w:rPr>
                <w:rFonts w:ascii="Calibri" w:hAnsi="Calibri" w:cs="Calibri"/>
              </w:rPr>
              <w:t xml:space="preserve"> </w:t>
            </w:r>
            <w:r w:rsidR="00EA6406" w:rsidRPr="00862AF1">
              <w:rPr>
                <w:rFonts w:ascii="Calibri" w:hAnsi="Calibri" w:cs="Calibri"/>
              </w:rPr>
              <w:fldChar w:fldCharType="begin" w:fldLock="1"/>
            </w:r>
            <w:r w:rsidR="006E0B14">
              <w:rPr>
                <w:rFonts w:ascii="Calibri" w:hAnsi="Calibri" w:cs="Calibri"/>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23&lt;/sup&gt;","plainTextFormattedCitation":"23","previouslyFormattedCitation":"&lt;sup&gt;23&lt;/sup&gt;"},"properties":{"noteIndex":0},"schema":"https://github.com/citation-style-language/schema/raw/master/csl-citation.json"}</w:instrText>
            </w:r>
            <w:r w:rsidR="00EA6406" w:rsidRPr="00862AF1">
              <w:rPr>
                <w:rFonts w:ascii="Calibri" w:hAnsi="Calibri" w:cs="Calibri"/>
              </w:rPr>
              <w:fldChar w:fldCharType="separate"/>
            </w:r>
            <w:r w:rsidR="006E0B14" w:rsidRPr="006E0B14">
              <w:rPr>
                <w:rFonts w:ascii="Calibri" w:hAnsi="Calibri" w:cs="Calibri"/>
                <w:noProof/>
                <w:vertAlign w:val="superscript"/>
              </w:rPr>
              <w:t>23</w:t>
            </w:r>
            <w:r w:rsidR="00EA6406" w:rsidRPr="00862AF1">
              <w:rPr>
                <w:rFonts w:ascii="Calibri" w:hAnsi="Calibri" w:cs="Calibri"/>
              </w:rPr>
              <w:fldChar w:fldCharType="end"/>
            </w:r>
            <w:r w:rsidR="00EA6406" w:rsidRPr="00862AF1">
              <w:rPr>
                <w:rFonts w:ascii="Calibri" w:hAnsi="Calibri" w:cs="Calibri"/>
              </w:rPr>
              <w:t xml:space="preserve"> and others provides user-friendly functionality from the command line.</w:t>
            </w:r>
          </w:p>
        </w:tc>
      </w:tr>
      <w:tr w:rsidR="005A3640" w:rsidRPr="00862AF1" w14:paraId="3B41DB78"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74C83A04" w14:textId="77777777" w:rsidR="005A3640" w:rsidRPr="00862AF1" w:rsidRDefault="005A3640" w:rsidP="00736953">
            <w:pPr>
              <w:rPr>
                <w:rFonts w:ascii="Calibri" w:hAnsi="Calibri" w:cs="Calibri"/>
                <w:lang w:eastAsia="en-GB"/>
              </w:rPr>
            </w:pPr>
            <w:r w:rsidRPr="00862AF1">
              <w:rPr>
                <w:rFonts w:ascii="Calibri" w:hAnsi="Calibri" w:cs="Calibri"/>
                <w:lang w:eastAsia="en-GB"/>
              </w:rPr>
              <w:t>Unambiguous interpretation of the data</w:t>
            </w:r>
          </w:p>
        </w:tc>
        <w:tc>
          <w:tcPr>
            <w:tcW w:w="10269" w:type="dxa"/>
          </w:tcPr>
          <w:p w14:paraId="40669A7F" w14:textId="50CDB482" w:rsidR="005A3640" w:rsidRPr="00862AF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lang w:eastAsia="en-GB"/>
              </w:rPr>
              <w:t>Data field descriptions</w:t>
            </w:r>
            <w:r w:rsidR="002B36DF" w:rsidRPr="00862AF1">
              <w:rPr>
                <w:rFonts w:ascii="Calibri" w:hAnsi="Calibri" w:cs="Calibri"/>
                <w:lang w:eastAsia="en-GB"/>
              </w:rPr>
              <w:t xml:space="preserve">, </w:t>
            </w:r>
            <w:r w:rsidRPr="00862AF1">
              <w:rPr>
                <w:rFonts w:ascii="Calibri" w:hAnsi="Calibri" w:cs="Calibri"/>
                <w:lang w:eastAsia="en-GB"/>
              </w:rPr>
              <w:t xml:space="preserve">value types </w:t>
            </w:r>
            <w:r w:rsidR="002B36DF" w:rsidRPr="00862AF1">
              <w:rPr>
                <w:rFonts w:ascii="Calibri" w:hAnsi="Calibri" w:cs="Calibri"/>
                <w:lang w:eastAsia="en-GB"/>
              </w:rPr>
              <w:t xml:space="preserve">and number of values </w:t>
            </w:r>
            <w:r w:rsidRPr="00862AF1">
              <w:rPr>
                <w:rFonts w:ascii="Calibri" w:hAnsi="Calibri" w:cs="Calibri"/>
                <w:lang w:eastAsia="en-GB"/>
              </w:rPr>
              <w:t>are required and defined in the file header. File validity is enforced during each read/write.</w:t>
            </w:r>
          </w:p>
        </w:tc>
      </w:tr>
      <w:tr w:rsidR="005A3640" w:rsidRPr="00862AF1" w14:paraId="24EF03C3"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688D628F" w14:textId="77777777" w:rsidR="005A3640" w:rsidRPr="00862AF1" w:rsidRDefault="005A3640" w:rsidP="00736953">
            <w:pPr>
              <w:rPr>
                <w:rFonts w:ascii="Calibri" w:hAnsi="Calibri" w:cs="Calibri"/>
                <w:lang w:eastAsia="en-GB"/>
              </w:rPr>
            </w:pPr>
            <w:r w:rsidRPr="00862AF1">
              <w:rPr>
                <w:rFonts w:ascii="Calibri" w:hAnsi="Calibri" w:cs="Calibri"/>
                <w:lang w:eastAsia="en-GB"/>
              </w:rPr>
              <w:t>Unambiguous representation of bi-allelic, multi-allelic and insertion-deletion variants</w:t>
            </w:r>
          </w:p>
        </w:tc>
        <w:tc>
          <w:tcPr>
            <w:tcW w:w="10269" w:type="dxa"/>
          </w:tcPr>
          <w:p w14:paraId="130AEB3B" w14:textId="787C7BA1" w:rsidR="005A3640" w:rsidRPr="00862AF1" w:rsidRDefault="00EA6406"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commentRangeStart w:id="152"/>
            <w:del w:id="153" w:author="Matt Lyon" w:date="2020-04-21T14:37:00Z">
              <w:r w:rsidRPr="00862AF1" w:rsidDel="00CA6BB3">
                <w:rPr>
                  <w:rFonts w:ascii="Calibri" w:hAnsi="Calibri" w:cs="Calibri"/>
                  <w:lang w:eastAsia="en-GB"/>
                </w:rPr>
                <w:delText xml:space="preserve">Each substitution is stored on a separate row supporting multiple alternative alleles as required. </w:delText>
              </w:r>
              <w:r w:rsidR="005A3640" w:rsidRPr="00862AF1" w:rsidDel="00CA6BB3">
                <w:rPr>
                  <w:rFonts w:ascii="Calibri" w:hAnsi="Calibri" w:cs="Calibri"/>
                  <w:lang w:eastAsia="en-GB"/>
                </w:rPr>
                <w:delText>GWAS effect sizes are stored one per alternative allele allowing for bi/multi-allelic and insertion-deletion variants.</w:delText>
              </w:r>
              <w:r w:rsidR="003A5B82" w:rsidRPr="00862AF1" w:rsidDel="00CA6BB3">
                <w:rPr>
                  <w:rFonts w:ascii="Calibri" w:hAnsi="Calibri" w:cs="Calibri"/>
                  <w:lang w:eastAsia="en-GB"/>
                </w:rPr>
                <w:delText xml:space="preserve"> Established p</w:delText>
              </w:r>
              <w:r w:rsidR="005A3640" w:rsidRPr="00862AF1" w:rsidDel="00CA6BB3">
                <w:rPr>
                  <w:rFonts w:ascii="Calibri" w:hAnsi="Calibri" w:cs="Calibri"/>
                  <w:lang w:eastAsia="en-GB"/>
                </w:rPr>
                <w:delText xml:space="preserve">arsing libraries </w:delText>
              </w:r>
              <w:r w:rsidR="003A5B82" w:rsidRPr="00862AF1" w:rsidDel="00CA6BB3">
                <w:rPr>
                  <w:rFonts w:ascii="Calibri" w:hAnsi="Calibri" w:cs="Calibri"/>
                  <w:lang w:eastAsia="en-GB"/>
                </w:rPr>
                <w:fldChar w:fldCharType="begin" w:fldLock="1"/>
              </w:r>
              <w:r w:rsidR="00D258B7" w:rsidRPr="00CA6BB3" w:rsidDel="00CA6BB3">
                <w:rPr>
                  <w:rFonts w:ascii="Calibri" w:hAnsi="Calibri" w:cs="Calibri"/>
                  <w:lang w:eastAsia="en-GB"/>
                </w:rPr>
                <w:del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39&lt;/sup&gt;","plainTextFormattedCitation":"39","previouslyFormattedCitation":"&lt;sup&gt;39&lt;/sup&gt;"},"properties":{"noteIndex":0},"schema":"https://github.com/citation-style-language/schema/raw/master/csl-citation.json"}</w:delInstrText>
              </w:r>
              <w:r w:rsidR="003A5B82" w:rsidRPr="00862AF1" w:rsidDel="00CA6BB3">
                <w:rPr>
                  <w:rFonts w:ascii="Calibri" w:hAnsi="Calibri" w:cs="Calibri"/>
                  <w:lang w:eastAsia="en-GB"/>
                </w:rPr>
                <w:fldChar w:fldCharType="separate"/>
              </w:r>
              <w:r w:rsidR="000D0624" w:rsidRPr="00CA6BB3" w:rsidDel="00CA6BB3">
                <w:rPr>
                  <w:rFonts w:ascii="Calibri" w:hAnsi="Calibri" w:cs="Calibri"/>
                  <w:noProof/>
                  <w:vertAlign w:val="superscript"/>
                  <w:lang w:eastAsia="en-GB"/>
                </w:rPr>
                <w:delText>39</w:delText>
              </w:r>
              <w:r w:rsidR="003A5B82" w:rsidRPr="00862AF1" w:rsidDel="00CA6BB3">
                <w:rPr>
                  <w:rFonts w:ascii="Calibri" w:hAnsi="Calibri" w:cs="Calibri"/>
                  <w:lang w:eastAsia="en-GB"/>
                </w:rPr>
                <w:fldChar w:fldCharType="end"/>
              </w:r>
              <w:r w:rsidR="003A5B82" w:rsidRPr="00862AF1" w:rsidDel="00CA6BB3">
                <w:rPr>
                  <w:rFonts w:ascii="Calibri" w:hAnsi="Calibri" w:cs="Calibri"/>
                  <w:lang w:eastAsia="en-GB"/>
                </w:rPr>
                <w:delText xml:space="preserve"> </w:delText>
              </w:r>
              <w:r w:rsidR="005A3640" w:rsidRPr="00862AF1" w:rsidDel="00CA6BB3">
                <w:rPr>
                  <w:rFonts w:ascii="Calibri" w:hAnsi="Calibri" w:cs="Calibri"/>
                  <w:lang w:eastAsia="en-GB"/>
                </w:rPr>
                <w:delText>have routines for handling complex variants</w:delText>
              </w:r>
              <w:commentRangeEnd w:id="152"/>
              <w:r w:rsidR="004478B5" w:rsidRPr="00862AF1" w:rsidDel="00CA6BB3">
                <w:rPr>
                  <w:rStyle w:val="CommentReference"/>
                  <w:rFonts w:asciiTheme="minorHAnsi" w:eastAsiaTheme="minorHAnsi" w:hAnsiTheme="minorHAnsi" w:cstheme="minorBidi"/>
                </w:rPr>
                <w:commentReference w:id="152"/>
              </w:r>
              <w:r w:rsidR="005A3640" w:rsidRPr="00862AF1" w:rsidDel="00CA6BB3">
                <w:rPr>
                  <w:rFonts w:ascii="Calibri" w:hAnsi="Calibri" w:cs="Calibri"/>
                  <w:lang w:eastAsia="en-GB"/>
                </w:rPr>
                <w:delText>.</w:delText>
              </w:r>
            </w:del>
            <w:ins w:id="154" w:author="Matt Lyon" w:date="2020-04-21T14:37:00Z">
              <w:r w:rsidR="00CA6BB3">
                <w:rPr>
                  <w:rFonts w:ascii="Calibri" w:hAnsi="Calibri" w:cs="Calibri"/>
                  <w:lang w:eastAsia="en-GB"/>
                </w:rPr>
                <w:t xml:space="preserve">Every variant </w:t>
              </w:r>
            </w:ins>
            <w:ins w:id="155" w:author="Matt Lyon" w:date="2020-04-21T15:02:00Z">
              <w:r w:rsidR="00D3193E">
                <w:rPr>
                  <w:rFonts w:ascii="Calibri" w:hAnsi="Calibri" w:cs="Calibri"/>
                  <w:lang w:eastAsia="en-GB"/>
                </w:rPr>
                <w:t xml:space="preserve">substitution </w:t>
              </w:r>
            </w:ins>
            <w:ins w:id="156" w:author="Matt Lyon" w:date="2020-04-21T14:37:00Z">
              <w:r w:rsidR="00CA6BB3">
                <w:rPr>
                  <w:rFonts w:ascii="Calibri" w:hAnsi="Calibri" w:cs="Calibri"/>
                  <w:lang w:eastAsia="en-GB"/>
                </w:rPr>
                <w:t xml:space="preserve">is represented </w:t>
              </w:r>
            </w:ins>
            <w:ins w:id="157" w:author="Matt Lyon" w:date="2020-04-21T15:02:00Z">
              <w:r w:rsidR="00D3193E">
                <w:rPr>
                  <w:rFonts w:ascii="Calibri" w:hAnsi="Calibri" w:cs="Calibri"/>
                  <w:lang w:eastAsia="en-GB"/>
                </w:rPr>
                <w:t xml:space="preserve">by </w:t>
              </w:r>
            </w:ins>
            <w:ins w:id="158" w:author="Matt Lyon" w:date="2020-04-21T14:37:00Z">
              <w:r w:rsidR="00CA6BB3">
                <w:rPr>
                  <w:rFonts w:ascii="Calibri" w:hAnsi="Calibri" w:cs="Calibri"/>
                  <w:lang w:eastAsia="en-GB"/>
                </w:rPr>
                <w:t>reference and alternative allele</w:t>
              </w:r>
            </w:ins>
            <w:ins w:id="159" w:author="Matt Lyon" w:date="2020-04-21T14:38:00Z">
              <w:r w:rsidR="00CA6BB3">
                <w:rPr>
                  <w:rFonts w:ascii="Calibri" w:hAnsi="Calibri" w:cs="Calibri"/>
                  <w:lang w:eastAsia="en-GB"/>
                </w:rPr>
                <w:t xml:space="preserve"> </w:t>
              </w:r>
            </w:ins>
            <w:ins w:id="160" w:author="Matt Lyon" w:date="2020-04-21T15:02:00Z">
              <w:r w:rsidR="00D3193E">
                <w:rPr>
                  <w:rFonts w:ascii="Calibri" w:hAnsi="Calibri" w:cs="Calibri"/>
                  <w:lang w:eastAsia="en-GB"/>
                </w:rPr>
                <w:t>haplot</w:t>
              </w:r>
            </w:ins>
            <w:ins w:id="161" w:author="Matt Lyon" w:date="2020-04-21T15:03:00Z">
              <w:r w:rsidR="00D3193E">
                <w:rPr>
                  <w:rFonts w:ascii="Calibri" w:hAnsi="Calibri" w:cs="Calibri"/>
                  <w:lang w:eastAsia="en-GB"/>
                </w:rPr>
                <w:t xml:space="preserve">ypes </w:t>
              </w:r>
            </w:ins>
            <w:ins w:id="162" w:author="Matt Lyon" w:date="2020-04-21T14:40:00Z">
              <w:r w:rsidR="00CA6BB3">
                <w:rPr>
                  <w:rFonts w:ascii="Calibri" w:hAnsi="Calibri" w:cs="Calibri"/>
                  <w:lang w:eastAsia="en-GB"/>
                </w:rPr>
                <w:t xml:space="preserve">defining </w:t>
              </w:r>
            </w:ins>
            <w:ins w:id="163" w:author="Matt Lyon" w:date="2020-04-21T14:39:00Z">
              <w:r w:rsidR="00CA6BB3">
                <w:rPr>
                  <w:rFonts w:ascii="Calibri" w:hAnsi="Calibri" w:cs="Calibri"/>
                  <w:lang w:eastAsia="en-GB"/>
                </w:rPr>
                <w:t>the exact bas</w:t>
              </w:r>
            </w:ins>
            <w:ins w:id="164" w:author="Matt Lyon" w:date="2020-04-21T14:40:00Z">
              <w:r w:rsidR="00CA6BB3">
                <w:rPr>
                  <w:rFonts w:ascii="Calibri" w:hAnsi="Calibri" w:cs="Calibri"/>
                  <w:lang w:eastAsia="en-GB"/>
                </w:rPr>
                <w:t>e change</w:t>
              </w:r>
            </w:ins>
            <w:ins w:id="165" w:author="Matt Lyon" w:date="2020-04-21T14:42:00Z">
              <w:r w:rsidR="004B6A8D">
                <w:rPr>
                  <w:rFonts w:ascii="Calibri" w:hAnsi="Calibri" w:cs="Calibri"/>
                  <w:lang w:eastAsia="en-GB"/>
                </w:rPr>
                <w:t xml:space="preserve"> on the forward strand</w:t>
              </w:r>
            </w:ins>
            <w:ins w:id="166" w:author="Matt Lyon" w:date="2020-04-21T14:38:00Z">
              <w:r w:rsidR="00CA6BB3">
                <w:rPr>
                  <w:rFonts w:ascii="Calibri" w:hAnsi="Calibri" w:cs="Calibri"/>
                </w:rPr>
                <w:t xml:space="preserve">. </w:t>
              </w:r>
            </w:ins>
            <w:ins w:id="167" w:author="Matt Lyon" w:date="2020-04-21T14:40:00Z">
              <w:r w:rsidR="00CA6BB3">
                <w:rPr>
                  <w:rFonts w:ascii="Calibri" w:hAnsi="Calibri" w:cs="Calibri"/>
                </w:rPr>
                <w:t xml:space="preserve">The reference allele </w:t>
              </w:r>
            </w:ins>
            <w:ins w:id="168" w:author="Matt Lyon" w:date="2020-04-21T14:41:00Z">
              <w:r w:rsidR="00831207">
                <w:rPr>
                  <w:rFonts w:ascii="Calibri" w:hAnsi="Calibri" w:cs="Calibri"/>
                </w:rPr>
                <w:t xml:space="preserve">is required to </w:t>
              </w:r>
            </w:ins>
            <w:ins w:id="169" w:author="Matt Lyon" w:date="2020-04-21T14:40:00Z">
              <w:r w:rsidR="00CA6BB3">
                <w:rPr>
                  <w:rFonts w:ascii="Calibri" w:hAnsi="Calibri" w:cs="Calibri"/>
                </w:rPr>
                <w:t>match genome sequence</w:t>
              </w:r>
            </w:ins>
            <w:ins w:id="170" w:author="Matt Lyon" w:date="2020-04-21T14:42:00Z">
              <w:r w:rsidR="009C61F3">
                <w:rPr>
                  <w:rFonts w:ascii="Calibri" w:hAnsi="Calibri" w:cs="Calibri"/>
                </w:rPr>
                <w:t>s</w:t>
              </w:r>
            </w:ins>
            <w:ins w:id="171" w:author="Matt Lyon" w:date="2020-04-21T14:40:00Z">
              <w:r w:rsidR="00CA6BB3">
                <w:rPr>
                  <w:rFonts w:ascii="Calibri" w:hAnsi="Calibri" w:cs="Calibri"/>
                </w:rPr>
                <w:t xml:space="preserve"> defined in the file he</w:t>
              </w:r>
            </w:ins>
            <w:ins w:id="172" w:author="Matt Lyon" w:date="2020-04-21T14:41:00Z">
              <w:r w:rsidR="00CA6BB3">
                <w:rPr>
                  <w:rFonts w:ascii="Calibri" w:hAnsi="Calibri" w:cs="Calibri"/>
                </w:rPr>
                <w:t>a</w:t>
              </w:r>
            </w:ins>
            <w:ins w:id="173" w:author="Matt Lyon" w:date="2020-04-21T14:40:00Z">
              <w:r w:rsidR="00CA6BB3">
                <w:rPr>
                  <w:rFonts w:ascii="Calibri" w:hAnsi="Calibri" w:cs="Calibri"/>
                </w:rPr>
                <w:t>der.</w:t>
              </w:r>
            </w:ins>
            <w:ins w:id="174" w:author="Matt Lyon" w:date="2020-04-21T14:41:00Z">
              <w:r w:rsidR="00CA6BB3">
                <w:rPr>
                  <w:rFonts w:ascii="Calibri" w:hAnsi="Calibri" w:cs="Calibri"/>
                </w:rPr>
                <w:t xml:space="preserve"> </w:t>
              </w:r>
            </w:ins>
            <w:del w:id="175" w:author="Matt Lyon" w:date="2020-04-21T14:38:00Z">
              <w:r w:rsidR="005A3640" w:rsidRPr="00862AF1" w:rsidDel="00CA6BB3">
                <w:rPr>
                  <w:rFonts w:ascii="Calibri" w:hAnsi="Calibri" w:cs="Calibri"/>
                </w:rPr>
                <w:delText xml:space="preserve"> </w:delText>
              </w:r>
            </w:del>
            <w:del w:id="176" w:author="Matt Lyon" w:date="2020-04-21T14:42:00Z">
              <w:r w:rsidR="005A3640" w:rsidRPr="00862AF1" w:rsidDel="004C550A">
                <w:rPr>
                  <w:rFonts w:ascii="Calibri" w:hAnsi="Calibri" w:cs="Calibri"/>
                </w:rPr>
                <w:delText xml:space="preserve">Using this </w:delText>
              </w:r>
            </w:del>
            <w:del w:id="177" w:author="Matt Lyon" w:date="2020-04-21T14:41:00Z">
              <w:r w:rsidR="005A3640" w:rsidRPr="00862AF1" w:rsidDel="00831207">
                <w:rPr>
                  <w:rFonts w:ascii="Calibri" w:hAnsi="Calibri" w:cs="Calibri"/>
                </w:rPr>
                <w:delText>approach</w:delText>
              </w:r>
            </w:del>
            <w:del w:id="178" w:author="Matt Lyon" w:date="2020-04-21T14:42:00Z">
              <w:r w:rsidR="005A3640" w:rsidRPr="00862AF1" w:rsidDel="004C550A">
                <w:rPr>
                  <w:rFonts w:ascii="Calibri" w:hAnsi="Calibri" w:cs="Calibri"/>
                </w:rPr>
                <w:delText xml:space="preserve"> </w:delText>
              </w:r>
            </w:del>
            <w:ins w:id="179" w:author="Matt Lyon" w:date="2020-04-21T14:42:00Z">
              <w:r w:rsidR="004C550A">
                <w:rPr>
                  <w:rFonts w:ascii="Calibri" w:hAnsi="Calibri" w:cs="Calibri"/>
                </w:rPr>
                <w:t>T</w:t>
              </w:r>
            </w:ins>
            <w:ins w:id="180" w:author="Matt Lyon" w:date="2020-04-21T14:41:00Z">
              <w:r w:rsidR="006C6E64">
                <w:rPr>
                  <w:rFonts w:ascii="Calibri" w:hAnsi="Calibri" w:cs="Calibri"/>
                </w:rPr>
                <w:t xml:space="preserve">he </w:t>
              </w:r>
            </w:ins>
            <w:r w:rsidR="005A3640" w:rsidRPr="00862AF1">
              <w:rPr>
                <w:rFonts w:ascii="Calibri" w:hAnsi="Calibri" w:cs="Calibri"/>
              </w:rPr>
              <w:t>alternative allele</w:t>
            </w:r>
            <w:del w:id="181" w:author="Matt Lyon" w:date="2020-04-21T14:41:00Z">
              <w:r w:rsidR="005A3640" w:rsidRPr="00862AF1" w:rsidDel="00400301">
                <w:rPr>
                  <w:rFonts w:ascii="Calibri" w:hAnsi="Calibri" w:cs="Calibri"/>
                </w:rPr>
                <w:delText>(s)</w:delText>
              </w:r>
            </w:del>
            <w:r w:rsidR="005A3640" w:rsidRPr="00862AF1">
              <w:rPr>
                <w:rFonts w:ascii="Calibri" w:hAnsi="Calibri" w:cs="Calibri"/>
              </w:rPr>
              <w:t xml:space="preserve"> </w:t>
            </w:r>
            <w:ins w:id="182" w:author="Matt Lyon" w:date="2020-04-21T14:41:00Z">
              <w:r w:rsidR="006C6E64">
                <w:rPr>
                  <w:rFonts w:ascii="Calibri" w:hAnsi="Calibri" w:cs="Calibri"/>
                </w:rPr>
                <w:t xml:space="preserve">is </w:t>
              </w:r>
            </w:ins>
            <w:del w:id="183" w:author="Matt Lyon" w:date="2020-04-21T14:41:00Z">
              <w:r w:rsidR="005A3640" w:rsidRPr="00862AF1" w:rsidDel="006C6E64">
                <w:rPr>
                  <w:rFonts w:ascii="Calibri" w:hAnsi="Calibri" w:cs="Calibri"/>
                </w:rPr>
                <w:delText xml:space="preserve">are </w:delText>
              </w:r>
            </w:del>
            <w:r w:rsidR="005A3640" w:rsidRPr="00862AF1">
              <w:rPr>
                <w:rFonts w:ascii="Calibri" w:hAnsi="Calibri" w:cs="Calibri"/>
              </w:rPr>
              <w:t>always the effect allele allowing consistency between studies for ease of comparison.</w:t>
            </w:r>
          </w:p>
        </w:tc>
      </w:tr>
      <w:tr w:rsidR="005A3640" w:rsidRPr="00862AF1" w14:paraId="5E78EB1B"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07014B4" w14:textId="77777777" w:rsidR="005A3640" w:rsidRPr="00862AF1" w:rsidRDefault="005A3640" w:rsidP="00736953">
            <w:pPr>
              <w:rPr>
                <w:rFonts w:ascii="Calibri" w:hAnsi="Calibri" w:cs="Calibri"/>
                <w:lang w:eastAsia="en-GB"/>
              </w:rPr>
            </w:pPr>
            <w:r w:rsidRPr="00862AF1">
              <w:rPr>
                <w:rFonts w:ascii="Calibri" w:hAnsi="Calibri" w:cs="Calibri"/>
                <w:lang w:eastAsia="en-GB"/>
              </w:rPr>
              <w:t>Genomic information can be validated</w:t>
            </w:r>
          </w:p>
        </w:tc>
        <w:tc>
          <w:tcPr>
            <w:tcW w:w="10269" w:type="dxa"/>
          </w:tcPr>
          <w:p w14:paraId="66D6EE18" w14:textId="381719BD" w:rsidR="005A3640" w:rsidRPr="00862AF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lang w:eastAsia="en-GB"/>
              </w:rPr>
              <w:t xml:space="preserve">The file header contains </w:t>
            </w:r>
            <w:r w:rsidR="004478B5" w:rsidRPr="00862AF1">
              <w:rPr>
                <w:rFonts w:ascii="Calibri" w:hAnsi="Calibri" w:cs="Calibri"/>
                <w:lang w:eastAsia="en-GB"/>
              </w:rPr>
              <w:t xml:space="preserve">information about </w:t>
            </w:r>
            <w:r w:rsidR="004478B5" w:rsidRPr="00862AF1">
              <w:rPr>
                <w:rFonts w:ascii="Calibri" w:hAnsi="Calibri" w:cs="Calibri"/>
              </w:rPr>
              <w:t>reference genome assembly and contigs</w:t>
            </w:r>
            <w:r w:rsidRPr="00862AF1">
              <w:rPr>
                <w:rFonts w:ascii="Calibri" w:hAnsi="Calibri" w:cs="Calibri"/>
                <w:lang w:eastAsia="en-GB"/>
              </w:rPr>
              <w:t xml:space="preserve">. Reference alleles must match the </w:t>
            </w:r>
            <w:r w:rsidR="004478B5" w:rsidRPr="00862AF1">
              <w:rPr>
                <w:rFonts w:ascii="Calibri" w:hAnsi="Calibri" w:cs="Calibri"/>
                <w:lang w:eastAsia="en-GB"/>
              </w:rPr>
              <w:t xml:space="preserve">sequence in the </w:t>
            </w:r>
            <w:r w:rsidR="00210559" w:rsidRPr="00862AF1">
              <w:rPr>
                <w:rFonts w:ascii="Calibri" w:hAnsi="Calibri" w:cs="Calibri"/>
                <w:lang w:eastAsia="en-GB"/>
              </w:rPr>
              <w:t>reference</w:t>
            </w:r>
            <w:r w:rsidR="004478B5" w:rsidRPr="00862AF1">
              <w:rPr>
                <w:rFonts w:ascii="Calibri" w:hAnsi="Calibri" w:cs="Calibri"/>
                <w:lang w:eastAsia="en-GB"/>
              </w:rPr>
              <w:t xml:space="preserve">d genome build (in </w:t>
            </w:r>
            <w:r w:rsidRPr="00862AF1">
              <w:rPr>
                <w:rFonts w:ascii="Calibri" w:hAnsi="Calibri" w:cs="Calibri"/>
                <w:lang w:eastAsia="en-GB"/>
              </w:rPr>
              <w:t>FASTA</w:t>
            </w:r>
            <w:r w:rsidR="004478B5" w:rsidRPr="00862AF1">
              <w:rPr>
                <w:rFonts w:ascii="Calibri" w:hAnsi="Calibri" w:cs="Calibri"/>
                <w:lang w:eastAsia="en-GB"/>
              </w:rPr>
              <w:t xml:space="preserve"> format)</w:t>
            </w:r>
            <w:r w:rsidRPr="00862AF1">
              <w:rPr>
                <w:rFonts w:ascii="Calibri" w:hAnsi="Calibri" w:cs="Calibri"/>
                <w:lang w:eastAsia="en-GB"/>
              </w:rPr>
              <w:t xml:space="preserve">. GATK </w:t>
            </w:r>
            <w:r w:rsidRPr="00862AF1">
              <w:rPr>
                <w:rFonts w:ascii="Calibri" w:hAnsi="Calibri" w:cs="Calibri"/>
                <w:lang w:eastAsia="en-GB"/>
              </w:rPr>
              <w:fldChar w:fldCharType="begin" w:fldLock="1"/>
            </w:r>
            <w:r w:rsidR="00C52D83">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21&lt;/sup&gt;","plainTextFormattedCitation":"21","previouslyFormattedCitation":"&lt;sup&gt;22&lt;/sup&gt;"},"properties":{"noteIndex":0},"schema":"https://github.com/citation-style-language/schema/raw/master/csl-citation.json"}</w:instrText>
            </w:r>
            <w:r w:rsidRPr="00862AF1">
              <w:rPr>
                <w:rFonts w:ascii="Calibri" w:hAnsi="Calibri" w:cs="Calibri"/>
                <w:lang w:eastAsia="en-GB"/>
              </w:rPr>
              <w:fldChar w:fldCharType="separate"/>
            </w:r>
            <w:r w:rsidR="00C52D83" w:rsidRPr="00C52D83">
              <w:rPr>
                <w:rFonts w:ascii="Calibri" w:hAnsi="Calibri" w:cs="Calibri"/>
                <w:noProof/>
                <w:vertAlign w:val="superscript"/>
                <w:lang w:eastAsia="en-GB"/>
              </w:rPr>
              <w:t>21</w:t>
            </w:r>
            <w:r w:rsidRPr="00862AF1">
              <w:rPr>
                <w:rFonts w:ascii="Calibri" w:hAnsi="Calibri" w:cs="Calibri"/>
                <w:lang w:eastAsia="en-GB"/>
              </w:rPr>
              <w:fldChar w:fldCharType="end"/>
            </w:r>
            <w:r w:rsidRPr="00862AF1">
              <w:rPr>
                <w:rFonts w:ascii="Calibri" w:hAnsi="Calibri" w:cs="Calibri"/>
                <w:lang w:eastAsia="en-GB"/>
              </w:rPr>
              <w:t xml:space="preserve"> </w:t>
            </w:r>
            <w:proofErr w:type="spellStart"/>
            <w:r w:rsidRPr="00862AF1">
              <w:rPr>
                <w:rFonts w:ascii="Calibri" w:hAnsi="Calibri" w:cs="Calibri"/>
                <w:lang w:eastAsia="en-GB"/>
              </w:rPr>
              <w:t>ValidateVariants</w:t>
            </w:r>
            <w:proofErr w:type="spellEnd"/>
            <w:r w:rsidRPr="00862AF1">
              <w:rPr>
                <w:rFonts w:ascii="Calibri" w:hAnsi="Calibri" w:cs="Calibri"/>
                <w:lang w:eastAsia="en-GB"/>
              </w:rPr>
              <w:t xml:space="preserve"> can</w:t>
            </w:r>
            <w:r w:rsidR="002C3CB6" w:rsidRPr="00862AF1">
              <w:rPr>
                <w:rFonts w:ascii="Calibri" w:hAnsi="Calibri" w:cs="Calibri"/>
                <w:lang w:eastAsia="en-GB"/>
              </w:rPr>
              <w:t xml:space="preserve"> be used to</w:t>
            </w:r>
            <w:r w:rsidRPr="00862AF1">
              <w:rPr>
                <w:rFonts w:ascii="Calibri" w:hAnsi="Calibri" w:cs="Calibri"/>
                <w:lang w:eastAsia="en-GB"/>
              </w:rPr>
              <w:t xml:space="preserve"> verify file </w:t>
            </w:r>
            <w:r w:rsidR="009F296C" w:rsidRPr="00862AF1">
              <w:rPr>
                <w:rFonts w:ascii="Calibri" w:hAnsi="Calibri" w:cs="Calibri"/>
                <w:lang w:eastAsia="en-GB"/>
              </w:rPr>
              <w:t xml:space="preserve">format </w:t>
            </w:r>
            <w:r w:rsidRPr="00862AF1">
              <w:rPr>
                <w:rFonts w:ascii="Calibri" w:hAnsi="Calibri" w:cs="Calibri"/>
                <w:lang w:eastAsia="en-GB"/>
              </w:rPr>
              <w:t xml:space="preserve">validity </w:t>
            </w:r>
            <w:r w:rsidR="009F296C" w:rsidRPr="00862AF1">
              <w:rPr>
                <w:rFonts w:ascii="Calibri" w:hAnsi="Calibri" w:cs="Calibri"/>
                <w:lang w:eastAsia="en-GB"/>
              </w:rPr>
              <w:t xml:space="preserve">and compare </w:t>
            </w:r>
            <w:r w:rsidRPr="00862AF1">
              <w:rPr>
                <w:rFonts w:ascii="Calibri" w:hAnsi="Calibri" w:cs="Calibri"/>
                <w:lang w:eastAsia="en-GB"/>
              </w:rPr>
              <w:t xml:space="preserve">reference </w:t>
            </w:r>
            <w:r w:rsidR="009F296C" w:rsidRPr="00862AF1">
              <w:rPr>
                <w:rFonts w:ascii="Calibri" w:hAnsi="Calibri" w:cs="Calibri"/>
                <w:lang w:eastAsia="en-GB"/>
              </w:rPr>
              <w:t xml:space="preserve">allele </w:t>
            </w:r>
            <w:r w:rsidRPr="00862AF1">
              <w:rPr>
                <w:rFonts w:ascii="Calibri" w:hAnsi="Calibri" w:cs="Calibri"/>
                <w:lang w:eastAsia="en-GB"/>
              </w:rPr>
              <w:t xml:space="preserve">information against </w:t>
            </w:r>
            <w:r w:rsidR="007B6152" w:rsidRPr="00862AF1">
              <w:rPr>
                <w:rFonts w:ascii="Calibri" w:hAnsi="Calibri" w:cs="Calibri"/>
                <w:lang w:eastAsia="en-GB"/>
              </w:rPr>
              <w:t xml:space="preserve">the </w:t>
            </w:r>
            <w:r w:rsidRPr="00862AF1">
              <w:rPr>
                <w:rFonts w:ascii="Calibri" w:hAnsi="Calibri" w:cs="Calibri"/>
                <w:lang w:eastAsia="en-GB"/>
              </w:rPr>
              <w:t xml:space="preserve">corresponding </w:t>
            </w:r>
            <w:commentRangeStart w:id="184"/>
            <w:r w:rsidRPr="00862AF1">
              <w:rPr>
                <w:rFonts w:ascii="Calibri" w:hAnsi="Calibri" w:cs="Calibri"/>
                <w:lang w:eastAsia="en-GB"/>
              </w:rPr>
              <w:t xml:space="preserve">genome </w:t>
            </w:r>
            <w:commentRangeEnd w:id="184"/>
            <w:r w:rsidR="00A503F5" w:rsidRPr="00862AF1">
              <w:rPr>
                <w:rStyle w:val="CommentReference"/>
                <w:rFonts w:asciiTheme="minorHAnsi" w:eastAsiaTheme="minorHAnsi" w:hAnsiTheme="minorHAnsi" w:cstheme="minorBidi"/>
              </w:rPr>
              <w:commentReference w:id="184"/>
            </w:r>
            <w:r w:rsidRPr="00862AF1">
              <w:rPr>
                <w:rFonts w:ascii="Calibri" w:hAnsi="Calibri" w:cs="Calibri"/>
                <w:lang w:eastAsia="en-GB"/>
              </w:rPr>
              <w:t>reference sequence.</w:t>
            </w:r>
          </w:p>
        </w:tc>
      </w:tr>
      <w:tr w:rsidR="005A3640" w:rsidRPr="00862AF1" w14:paraId="5E4E6E8F"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5FE04EB0" w14:textId="77777777" w:rsidR="005A3640" w:rsidRPr="00862AF1" w:rsidRDefault="005A3640" w:rsidP="00736953">
            <w:pPr>
              <w:rPr>
                <w:rFonts w:ascii="Calibri" w:hAnsi="Calibri" w:cs="Calibri"/>
                <w:lang w:eastAsia="en-GB"/>
              </w:rPr>
            </w:pPr>
            <w:r w:rsidRPr="00862AF1">
              <w:rPr>
                <w:rFonts w:ascii="Calibri" w:hAnsi="Calibri" w:cs="Calibri"/>
                <w:lang w:eastAsia="en-GB"/>
              </w:rPr>
              <w:t>Flexibility on which GWAS fields are recorded and enforcement of essential fields</w:t>
            </w:r>
          </w:p>
        </w:tc>
        <w:tc>
          <w:tcPr>
            <w:tcW w:w="10269" w:type="dxa"/>
          </w:tcPr>
          <w:p w14:paraId="3B3794A6" w14:textId="0B5F6463" w:rsidR="005A3640" w:rsidRPr="00862AF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862AF1">
              <w:rPr>
                <w:rFonts w:ascii="Calibri" w:hAnsi="Calibri" w:cs="Calibri"/>
                <w:lang w:eastAsia="en-GB"/>
              </w:rPr>
              <w:t xml:space="preserve">All fields are defined in the file header and can be set optional or required as desired. </w:t>
            </w:r>
            <w:r w:rsidR="00521678" w:rsidRPr="00862AF1">
              <w:rPr>
                <w:rFonts w:ascii="Calibri" w:hAnsi="Calibri" w:cs="Calibri"/>
                <w:lang w:eastAsia="en-GB"/>
              </w:rPr>
              <w:t xml:space="preserve">The supplement contains </w:t>
            </w:r>
            <w:r w:rsidRPr="00862AF1">
              <w:rPr>
                <w:rFonts w:ascii="Calibri" w:hAnsi="Calibri" w:cs="Calibri"/>
                <w:lang w:eastAsia="en-GB"/>
              </w:rPr>
              <w:t>essential fields and reserved keys.</w:t>
            </w:r>
          </w:p>
        </w:tc>
      </w:tr>
      <w:tr w:rsidR="005A3640" w:rsidRPr="00862AF1" w14:paraId="06C07027"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1F43E04" w14:textId="04F6A65B" w:rsidR="005A3640" w:rsidRPr="00862AF1" w:rsidRDefault="005A3640" w:rsidP="00736953">
            <w:pPr>
              <w:rPr>
                <w:rFonts w:ascii="Calibri" w:hAnsi="Calibri" w:cs="Calibri"/>
                <w:lang w:eastAsia="en-GB"/>
              </w:rPr>
            </w:pPr>
            <w:r w:rsidRPr="00862AF1">
              <w:rPr>
                <w:rFonts w:ascii="Calibri" w:hAnsi="Calibri" w:cs="Calibri"/>
                <w:lang w:eastAsia="en-GB"/>
              </w:rPr>
              <w:t xml:space="preserve">Capacity to store </w:t>
            </w:r>
            <w:r w:rsidR="00A60629" w:rsidRPr="00862AF1">
              <w:rPr>
                <w:rFonts w:ascii="Calibri" w:hAnsi="Calibri" w:cs="Calibri"/>
                <w:lang w:eastAsia="en-GB"/>
              </w:rPr>
              <w:t>metadata</w:t>
            </w:r>
            <w:r w:rsidRPr="00862AF1">
              <w:rPr>
                <w:rFonts w:ascii="Calibri" w:hAnsi="Calibri" w:cs="Calibri"/>
                <w:lang w:eastAsia="en-GB"/>
              </w:rPr>
              <w:t xml:space="preserve"> about the study </w:t>
            </w:r>
            <w:r w:rsidR="00E52B1D" w:rsidRPr="00862AF1">
              <w:rPr>
                <w:rFonts w:ascii="Calibri" w:hAnsi="Calibri" w:cs="Calibri"/>
                <w:lang w:eastAsia="en-GB"/>
              </w:rPr>
              <w:t>and trait(s)</w:t>
            </w:r>
          </w:p>
        </w:tc>
        <w:tc>
          <w:tcPr>
            <w:tcW w:w="10269" w:type="dxa"/>
          </w:tcPr>
          <w:p w14:paraId="11FBDFAB" w14:textId="35589128" w:rsidR="005A3640" w:rsidRPr="00862AF1" w:rsidRDefault="00420CD6" w:rsidP="00736953">
            <w:pPr>
              <w:cnfStyle w:val="000000000000" w:firstRow="0" w:lastRow="0" w:firstColumn="0" w:lastColumn="0" w:oddVBand="0" w:evenVBand="0" w:oddHBand="0" w:evenHBand="0" w:firstRowFirstColumn="0" w:firstRowLastColumn="0" w:lastRowFirstColumn="0" w:lastRowLastColumn="0"/>
              <w:rPr>
                <w:rFonts w:ascii="Calibri" w:hAnsi="Calibri" w:cs="Calibri"/>
                <w:lang w:eastAsia="en-GB"/>
              </w:rPr>
            </w:pPr>
            <w:r w:rsidRPr="00862AF1">
              <w:rPr>
                <w:rFonts w:ascii="Calibri" w:hAnsi="Calibri" w:cs="Calibri"/>
                <w:lang w:eastAsia="en-GB"/>
              </w:rPr>
              <w:t xml:space="preserve">The file header contains information about the </w:t>
            </w:r>
            <w:r w:rsidR="00A503F5" w:rsidRPr="00862AF1">
              <w:rPr>
                <w:rFonts w:ascii="Calibri" w:hAnsi="Calibri" w:cs="Calibri"/>
                <w:lang w:eastAsia="en-GB"/>
              </w:rPr>
              <w:t xml:space="preserve">source and version of summary statistics, study IDs (e.g., PMID/DOI of publication describing the study, or accession number and repository of individual-level data), description of the trait(s) studied (e.g., type, association test used, and measurement unit) as well as the source and version of trait IDs (e.g., </w:t>
            </w:r>
            <w:commentRangeStart w:id="185"/>
            <w:commentRangeStart w:id="186"/>
            <w:r w:rsidR="002D15EA" w:rsidRPr="00862AF1">
              <w:rPr>
                <w:rFonts w:ascii="Calibri" w:hAnsi="Calibri" w:cs="Calibri"/>
                <w:lang w:eastAsia="en-GB"/>
              </w:rPr>
              <w:t>Experimental Factor Ontology</w:t>
            </w:r>
            <w:commentRangeEnd w:id="185"/>
            <w:r w:rsidR="002D15EA" w:rsidRPr="00862AF1">
              <w:rPr>
                <w:rStyle w:val="CommentReference"/>
                <w:rFonts w:asciiTheme="minorHAnsi" w:eastAsiaTheme="minorHAnsi" w:hAnsiTheme="minorHAnsi" w:cstheme="minorBidi"/>
              </w:rPr>
              <w:commentReference w:id="185"/>
            </w:r>
            <w:commentRangeEnd w:id="186"/>
            <w:r w:rsidR="00D258B7">
              <w:rPr>
                <w:rStyle w:val="CommentReference"/>
                <w:rFonts w:asciiTheme="minorHAnsi" w:eastAsiaTheme="minorHAnsi" w:hAnsiTheme="minorHAnsi" w:cstheme="minorBidi"/>
              </w:rPr>
              <w:commentReference w:id="186"/>
            </w:r>
            <w:ins w:id="187" w:author="Matt Lyon" w:date="2020-04-21T12:48:00Z">
              <w:r w:rsidR="00D258B7">
                <w:rPr>
                  <w:rFonts w:ascii="Calibri" w:hAnsi="Calibri" w:cs="Calibri"/>
                  <w:lang w:eastAsia="en-GB"/>
                </w:rPr>
                <w:t xml:space="preserve"> </w:t>
              </w:r>
              <w:r w:rsidR="00D258B7">
                <w:rPr>
                  <w:rFonts w:ascii="Calibri" w:hAnsi="Calibri" w:cs="Calibri"/>
                  <w:lang w:eastAsia="en-GB"/>
                </w:rPr>
                <w:fldChar w:fldCharType="begin" w:fldLock="1"/>
              </w:r>
            </w:ins>
            <w:r w:rsidR="00E72F90">
              <w:rPr>
                <w:rFonts w:ascii="Calibri" w:hAnsi="Calibri" w:cs="Calibri"/>
                <w:lang w:eastAsia="en-GB"/>
              </w:rPr>
              <w:instrText>ADDIN CSL_CITATION {"citationItems":[{"id":"ITEM-1","itemData":{"DOI":"10.1093/bioinformatics/btq099","abstract":"Motivation: Describing biological sample variables with ontologies is complex due to the cross-domain nature of experiments. Ontologies provide annotation solutions; however, for cross-domain investigations, multiple ontologies are needed to represent the data. These are subject to rapid change, are often not interoperable and present complexities that are a barrier to biological resource users. Results: We present the Experimental Factor Ontology, designed to meet cross-domain, application focused use cases for gene expression data. We describe our methodology and open source tools used to create the ontology. These include tools for creating ontology mappings, ontology views, detecting ontology changes and using ontologies in interfaces to enhance querying. The application of reference ontologies to data is a key problem, and this work presents guidelines on how community ontologies can be presented in an application ontology in a data-driven way.","author":[{"dropping-particle":"","family":"Malone","given":"James","non-dropping-particle":"","parse-names":false,"suffix":""},{"dropping-particle":"","family":"Holloway","given":"Ele","non-dropping-particle":"","parse-names":false,"suffix":""},{"dropping-particle":"","family":"Adamusiak","given":"Tomasz","non-dropping-particle":"","parse-names":false,"suffix":""},{"dropping-particle":"","family":"Kapushesky","given":"Misha","non-dropping-particle":"","parse-names":false,"suffix":""},{"dropping-particle":"","family":"Zheng","given":"Jie","non-dropping-particle":"","parse-names":false,"suffix":""},{"dropping-particle":"","family":"Kolesnikov","given":"Nikolay","non-dropping-particle":"","parse-names":false,"suffix":""},{"dropping-particle":"","family":"Zhukova","given":"Anna","non-dropping-particle":"","parse-names":false,"suffix":""},{"dropping-particle":"","family":"Brazma","given":"Alvis","non-dropping-particle":"","parse-names":false,"suffix":""},{"dropping-particle":"","family":"Parkinson","given":"Helen","non-dropping-particle":"","parse-names":false,"suffix":""}],"id":"ITEM-1","issue":"8","issued":{"date-parts":[["2010"]]},"page":"1112-1118","title":"Databases and ontologies Modeling sample variables with an Experimental Factor Ontology","type":"article-journal","volume":"26"},"uris":["http://www.mendeley.com/documents/?uuid=0e215191-cd1b-3db9-b408-3275e51f09b3"]}],"mendeley":{"formattedCitation":"&lt;sup&gt;17&lt;/sup&gt;","plainTextFormattedCitation":"17","previouslyFormattedCitation":"&lt;sup&gt;17&lt;/sup&gt;"},"properties":{"noteIndex":0},"schema":"https://github.com/citation-style-language/schema/raw/master/csl-citation.json"}</w:instrText>
            </w:r>
            <w:r w:rsidR="00D258B7">
              <w:rPr>
                <w:rFonts w:ascii="Calibri" w:hAnsi="Calibri" w:cs="Calibri"/>
                <w:lang w:eastAsia="en-GB"/>
              </w:rPr>
              <w:fldChar w:fldCharType="separate"/>
            </w:r>
            <w:r w:rsidR="00D258B7" w:rsidRPr="00D258B7">
              <w:rPr>
                <w:rFonts w:ascii="Calibri" w:hAnsi="Calibri" w:cs="Calibri"/>
                <w:noProof/>
                <w:vertAlign w:val="superscript"/>
                <w:lang w:eastAsia="en-GB"/>
              </w:rPr>
              <w:t>17</w:t>
            </w:r>
            <w:ins w:id="188" w:author="Matt Lyon" w:date="2020-04-21T12:48:00Z">
              <w:r w:rsidR="00D258B7">
                <w:rPr>
                  <w:rFonts w:ascii="Calibri" w:hAnsi="Calibri" w:cs="Calibri"/>
                  <w:lang w:eastAsia="en-GB"/>
                </w:rPr>
                <w:fldChar w:fldCharType="end"/>
              </w:r>
            </w:ins>
            <w:r w:rsidR="002D15EA" w:rsidRPr="00862AF1">
              <w:rPr>
                <w:rFonts w:ascii="Calibri" w:hAnsi="Calibri" w:cs="Calibri"/>
                <w:lang w:eastAsia="en-GB"/>
              </w:rPr>
              <w:t xml:space="preserve">, </w:t>
            </w:r>
            <w:r w:rsidR="00A503F5" w:rsidRPr="00862AF1">
              <w:rPr>
                <w:rFonts w:ascii="Calibri" w:hAnsi="Calibri" w:cs="Calibri"/>
                <w:lang w:eastAsia="en-GB"/>
              </w:rPr>
              <w:t xml:space="preserve">Human Phenotyping Ontology </w:t>
            </w:r>
            <w:r w:rsidR="00A503F5" w:rsidRPr="00862AF1">
              <w:rPr>
                <w:rFonts w:ascii="Calibri" w:hAnsi="Calibri" w:cs="Calibri"/>
                <w:lang w:eastAsia="en-GB"/>
              </w:rPr>
              <w:fldChar w:fldCharType="begin" w:fldLock="1"/>
            </w:r>
            <w:r w:rsidR="004B6ED4">
              <w:rPr>
                <w:rFonts w:ascii="Calibri" w:hAnsi="Calibri" w:cs="Calibri"/>
                <w:lang w:eastAsia="en-GB"/>
              </w:rPr>
              <w:instrText>ADDIN CSL_CITATION {"citationItems":[{"id":"ITEM-1","itemData":{"DOI":"10.1093/nar/gky1105","abstract":"The Human Phenotype Ontology (HPO)-a standardized vocabulary of phenotypic abnormalities associated with 7000+ diseases-is used by thousands of researchers, clinicians, informaticians and electronic health record systems around the world. Its detailed descriptions of clinical abnormalities and computable disease definitions have made HPO the de facto standard for deep phenotyping in the field of rare disease. The HPO's interoperability with other ontologies has enabled it to be used to improve diagnostic accuracy by incorporating model organism data. It also plays a key role in the popular Exomiser tool, which identifies potential disease-causing variants from whole-exome or whole-genome sequenc-ing data. Since the HPO was first introduced in 2008, its users have become both more numerous and more diverse. To meet these emerging needs, the project has added new content, language translations , mappings and computational tooling, as well as integrations with external community data. The HPO continues to collaborate with clinical adopters to improve specific areas of the ontology and extend standardized disease descriptions. The newly redesigned HPO website (www.human-phenotype-ontology.org) simplifies browsing terms and exploring clinical features, diseases, and human genes.","author":[{"dropping-particle":"","family":"Carmody","given":"Leigh","non-dropping-particle":"","parse-names":false,"suffix":""},{"dropping-particle":"","family":"Vasilevsky","given":"Nicole","non-dropping-particle":"","parse-names":false,"suffix":""},{"dropping-particle":"","family":"Jacobsen","given":"Julius OB","non-dropping-particle":"","parse-names":false,"suffix":""},{"dropping-particle":"","family":"Danis","given":"Daniel","non-dropping-particle":"","parse-names":false,"suffix":""},{"dropping-particle":"","family":"Gourdine","given":"Jean-Philippe","non-dropping-particle":"","parse-names":false,"suffix":""},{"dropping-particle":"","family":"Gargano","given":"Michael","non-dropping-particle":"","parse-names":false,"suffix":""},{"dropping-particle":"","family":"Harris","given":"Nomi L","non-dropping-particle":"","parse-names":false,"suffix":""},{"dropping-particle":"","family":"Matentzoglu","given":"Nicolas","non-dropping-particle":"","parse-names":false,"suffix":""},{"dropping-particle":"","family":"McMurry","given":"Julie A","non-dropping-particle":"","parse-names":false,"suffix":""},{"dropping-particle":"","family":"Osumi-Sutherland","given":"David","non-dropping-particle":"","parse-names":false,"suffix":""},{"dropping-particle":"","family":"Cipriani","given":"Valentina","non-dropping-particle":"","parse-names":false,"suffix":""},{"dropping-particle":"","family":"Balhoff","given":"James P","non-dropping-particle":"","parse-names":false,"suffix":""},{"dropping-particle":"","family":"Conlin","given":"Tom","non-dropping-particle":"","parse-names":false,"suffix":""},{"dropping-particle":"","family":"Blau","given":"Hannah","non-dropping-particle":"","parse-names":false,"suffix":""},{"dropping-particle":"","family":"Baynam","given":"Gareth","non-dropping-particle":"","parse-names":false,"suffix":""},{"dropping-particle":"","family":"Palmer","given":"Richard","non-dropping-particle":"","parse-names":false,"suffix":""},{"dropping-particle":"","family":"Gratian","given":"Dylan","non-dropping-particle":"","parse-names":false,"suffix":""},{"dropping-particle":"","family":"Dawkins","given":"Hugh","non-dropping-particle":"","parse-names":false,"suffix":""},{"dropping-particle":"","family":"Segal","given":"Michael","non-dropping-particle":"","parse-names":false,"suffix":""},{"dropping-particle":"","family":"Jansen","given":"Anna C","non-dropping-particle":"","parse-names":false,"suffix":""},{"dropping-particle":"","family":"Muaz","given":"Ahmed","non-dropping-particle":"","parse-names":false,"suffix":""},{"dropping-particle":"","family":"Chang","given":"Willie H","non-dropping-particle":"","parse-names":false,"suffix":""},{"dropping-particle":"","family":"Bergerson","given":"Jenna","non-dropping-particle":"","parse-names":false,"suffix":""},{"dropping-particle":"","family":"Laulederkind","given":"Stanley JF","non-dropping-particle":"","parse-names":false,"suffix":""},{"dropping-particle":"","family":"Beltran","given":"Sergi","non-dropping-particle":"","parse-names":false,"suffix":""},{"dropping-particle":"","family":"Freeman","given":"Alexandra F","non-dropping-particle":"","parse-names":false,"suffix":""},{"dropping-particle":"","family":"Sergouniotis","given":"Panagiotis I","non-dropping-particle":"","parse-names":false,"suffix":""},{"dropping-particle":"","family":"Durkin","given":"Daniel","non-dropping-particle":"","parse-names":false,"suffix":""},{"dropping-particle":"","family":"Storm","given":"Andrea L","non-dropping-particle":"","parse-names":false,"suffix":""},{"dropping-particle":"","family":"Hanauer","given":"Marc","non-dropping-particle":"","parse-names":false,"suffix":""},{"dropping-particle":"","family":"Brudno","given":"Michael","non-dropping-particle":"","parse-names":false,"suffix":""},{"dropping-particle":"","family":"Bello","given":"Susan M","non-dropping-particle":"","parse-names":false,"suffix":""},{"dropping-particle":"","family":"Sincan","given":"Murat","non-dropping-particle":"","parse-names":false,"suffix":""},{"dropping-particle":"","family":"Rageth","given":"Kayli","non-dropping-particle":"","parse-names":false,"suffix":""},{"dropping-particle":"","family":"Wheeler","given":"Matthew T","non-dropping-particle":"","parse-names":false,"suffix":""},{"dropping-particle":"","family":"Oegema","given":"Renske","non-dropping-particle":"","parse-names":false,"suffix":""},{"dropping-particle":"","family":"Lourghi","given":"Halima","non-dropping-particle":"","parse-names":false,"suffix":""},{"dropping-particle":"","family":"Rocca","given":"Maria G","non-dropping-particle":"Della","parse-names":false,"suffix":""},{"dropping-particle":"","family":"Thompson","given":"Rachel","non-dropping-particle":"","parse-names":false,"suffix":""},{"dropping-particle":"","family":"Castellanos","given":"Francisco","non-dropping-particle":"","parse-names":false,"suffix":""},{"dropping-particle":"","family":"Priest","given":"James","non-dropping-particle":"","parse-names":false,"suffix":""},{"dropping-particle":"","family":"Cunningham-Rundles","given":"Charlotte","non-dropping-particle":"","parse-names":false,"suffix":""},{"dropping-particle":"","family":"Hegde","given":"Ayushi","non-dropping-particle":"","parse-names":false,"suffix":""},{"dropping-particle":"","family":"Lovering","given":"Ruth C","non-dropping-particle":"","parse-names":false,"suffix":""},{"dropping-particle":"","family":"Hajek","given":"Catherine","non-dropping-particle":"","parse-names":false,"suffix":""},{"dropping-particle":"","family":"Olry","given":"Annie","non-dropping-particle":"","parse-names":false,"suffix":""},{"dropping-particle":"","family":"Notarangelo","given":"Luigi","non-dropping-particle":"","parse-names":false,"suffix":""},{"dropping-particle":"","family":"Similuk","given":"Morgan","non-dropping-particle":"","parse-names":false,"suffix":""},{"dropping-particle":"","family":"Zhang","given":"Xingmin A","non-dropping-particle":"","parse-names":false,"suffix":""},{"dropping-particle":"","family":"Rosenzweig","given":"Sergio","non-dropping-particle":"","parse-names":false,"suffix":""},{"dropping-particle":"","family":"Marwaha","given":"Shruti","non-dropping-particle":"","parse-names":false,"suffix":""},{"dropping-particle":"","family":"Rath","given":"Ana","non-dropping-particle":"","parse-names":false,"suffix":""},{"dropping-particle":"","family":"Sullivan","given":"Kathleen","non-dropping-particle":"","parse-names":false,"suffix":""},{"dropping-particle":"","family":"Smith","given":"Cynthia","non-dropping-particle":"","parse-names":false,"suffix":""},{"dropping-particle":"","family":"Milner","given":"Joshua D","non-dropping-particle":"","parse-names":false,"suffix":""},{"dropping-particle":"","family":"Leroux","given":"Dorothée","non-dropping-particle":"","parse-names":false,"suffix":""},{"dropping-particle":"","family":"Boerkoel","given":"Cornelius F","non-dropping-particle":"","parse-names":false,"suffix":""},{"dropping-particle":"","family":"Klion","given":"Amy","non-dropping-particle":"","parse-names":false,"suffix":""},{"dropping-particle":"","family":"Carter","given":"Melody C","non-dropping-particle":"","parse-names":false,"suffix":""},{"dropping-particle":"","family":"Groza","given":"Tudor","non-dropping-particle":"","parse-names":false,"suffix":""},{"dropping-particle":"","family":"Smedley","given":"Damian","non-dropping-particle":"","parse-names":false,"suffix":""},{"dropping-particle":"","family":"Haendel","given":"Melissa A","non-dropping-particle":"","parse-names":false,"suffix":""},{"dropping-particle":"","family":"Mungall","given":"Chris","non-dropping-particle":"","parse-names":false,"suffix":""},{"dropping-particle":"","family":"Robinson","given":"Peter N","non-dropping-particle":"","parse-names":false,"suffix":""}],"container-title":"Hanns LochmüllerLochm¨Lochmüller","id":"ITEM-1","issued":{"date-parts":[["2019"]]},"title":"Expansion of the Human Phenotype Ontology (HPO) knowledge base and resources","type":"article-journal","volume":"47"},"uris":["http://www.mendeley.com/documents/?uuid=4da734b0-925b-3a2d-aeca-11caf4c7a194"]}],"mendeley":{"formattedCitation":"&lt;sup&gt;18&lt;/sup&gt;","plainTextFormattedCitation":"18","previouslyFormattedCitation":"&lt;sup&gt;18&lt;/sup&gt;"},"properties":{"noteIndex":0},"schema":"https://github.com/citation-style-language/schema/raw/master/csl-citation.json"}</w:instrText>
            </w:r>
            <w:r w:rsidR="00A503F5" w:rsidRPr="00862AF1">
              <w:rPr>
                <w:rFonts w:ascii="Calibri" w:hAnsi="Calibri" w:cs="Calibri"/>
                <w:lang w:eastAsia="en-GB"/>
              </w:rPr>
              <w:fldChar w:fldCharType="separate"/>
            </w:r>
            <w:r w:rsidR="00B61727" w:rsidRPr="00B61727">
              <w:rPr>
                <w:rFonts w:ascii="Calibri" w:hAnsi="Calibri" w:cs="Calibri"/>
                <w:noProof/>
                <w:vertAlign w:val="superscript"/>
                <w:lang w:eastAsia="en-GB"/>
              </w:rPr>
              <w:t>18</w:t>
            </w:r>
            <w:r w:rsidR="00A503F5" w:rsidRPr="00862AF1">
              <w:rPr>
                <w:rFonts w:ascii="Calibri" w:hAnsi="Calibri" w:cs="Calibri"/>
                <w:lang w:eastAsia="en-GB"/>
              </w:rPr>
              <w:fldChar w:fldCharType="end"/>
            </w:r>
            <w:r w:rsidR="00A503F5" w:rsidRPr="00862AF1">
              <w:rPr>
                <w:rFonts w:ascii="Calibri" w:hAnsi="Calibri" w:cs="Calibri"/>
                <w:lang w:eastAsia="en-GB"/>
              </w:rPr>
              <w:t xml:space="preserve"> or Medical Subject Headings </w:t>
            </w:r>
            <w:r w:rsidR="00A503F5" w:rsidRPr="00862AF1">
              <w:rPr>
                <w:rFonts w:ascii="Calibri" w:hAnsi="Calibri" w:cs="Calibri"/>
                <w:lang w:eastAsia="en-GB"/>
              </w:rPr>
              <w:fldChar w:fldCharType="begin" w:fldLock="1"/>
            </w:r>
            <w:r w:rsidR="004B6ED4">
              <w:rPr>
                <w:rFonts w:ascii="Calibri" w:hAnsi="Calibri" w:cs="Calibri"/>
                <w:lang w:eastAsia="en-GB"/>
              </w:rPr>
              <w:instrText>ADDIN CSL_CITATION {"citationItems":[{"id":"ITEM-1","itemData":{"URL":"https://www.nlm.nih.gov/mesh/meshhome.html","accessed":{"date-parts":[["2020","4","16"]]},"id":"ITEM-1","issued":{"date-parts":[["0"]]},"title":"Medical Subject Headings - Home Page","type":"webpage"},"uris":["http://www.mendeley.com/documents/?uuid=43d5f947-763f-3484-9c4d-08bdb36b03d5"]}],"mendeley":{"formattedCitation":"&lt;sup&gt;19&lt;/sup&gt;","plainTextFormattedCitation":"19","previouslyFormattedCitation":"&lt;sup&gt;19&lt;/sup&gt;"},"properties":{"noteIndex":0},"schema":"https://github.com/citation-style-language/schema/raw/master/csl-citation.json"}</w:instrText>
            </w:r>
            <w:r w:rsidR="00A503F5" w:rsidRPr="00862AF1">
              <w:rPr>
                <w:rFonts w:ascii="Calibri" w:hAnsi="Calibri" w:cs="Calibri"/>
                <w:lang w:eastAsia="en-GB"/>
              </w:rPr>
              <w:fldChar w:fldCharType="separate"/>
            </w:r>
            <w:r w:rsidR="00B61727" w:rsidRPr="00B61727">
              <w:rPr>
                <w:rFonts w:ascii="Calibri" w:hAnsi="Calibri" w:cs="Calibri"/>
                <w:noProof/>
                <w:vertAlign w:val="superscript"/>
                <w:lang w:eastAsia="en-GB"/>
              </w:rPr>
              <w:t>19</w:t>
            </w:r>
            <w:r w:rsidR="00A503F5" w:rsidRPr="00862AF1">
              <w:rPr>
                <w:rFonts w:ascii="Calibri" w:hAnsi="Calibri" w:cs="Calibri"/>
                <w:lang w:eastAsia="en-GB"/>
              </w:rPr>
              <w:fldChar w:fldCharType="end"/>
            </w:r>
            <w:r w:rsidR="00A503F5" w:rsidRPr="00862AF1">
              <w:rPr>
                <w:rFonts w:ascii="Calibri" w:hAnsi="Calibri" w:cs="Calibri"/>
                <w:lang w:eastAsia="en-GB"/>
              </w:rPr>
              <w:t xml:space="preserve"> IDs for clinical </w:t>
            </w:r>
            <w:r w:rsidR="002D15EA" w:rsidRPr="00862AF1">
              <w:rPr>
                <w:rFonts w:ascii="Calibri" w:hAnsi="Calibri" w:cs="Calibri"/>
                <w:lang w:eastAsia="en-GB"/>
              </w:rPr>
              <w:t xml:space="preserve">and other </w:t>
            </w:r>
            <w:r w:rsidR="00A503F5" w:rsidRPr="00862AF1">
              <w:rPr>
                <w:rFonts w:ascii="Calibri" w:hAnsi="Calibri" w:cs="Calibri"/>
                <w:lang w:eastAsia="en-GB"/>
              </w:rPr>
              <w:t xml:space="preserve">traits, or </w:t>
            </w:r>
            <w:proofErr w:type="spellStart"/>
            <w:r w:rsidR="00A503F5" w:rsidRPr="00862AF1">
              <w:rPr>
                <w:rFonts w:ascii="Calibri" w:hAnsi="Calibri" w:cs="Calibri"/>
                <w:lang w:eastAsia="en-GB"/>
              </w:rPr>
              <w:t>Ensembl</w:t>
            </w:r>
            <w:proofErr w:type="spellEnd"/>
            <w:r w:rsidR="00A503F5" w:rsidRPr="00862AF1">
              <w:rPr>
                <w:rFonts w:ascii="Calibri" w:hAnsi="Calibri" w:cs="Calibri"/>
                <w:lang w:eastAsia="en-GB"/>
              </w:rPr>
              <w:t xml:space="preserve"> Gene IDs for </w:t>
            </w:r>
            <w:proofErr w:type="spellStart"/>
            <w:r w:rsidR="00A503F5" w:rsidRPr="00862AF1">
              <w:rPr>
                <w:rFonts w:ascii="Calibri" w:hAnsi="Calibri" w:cs="Calibri"/>
                <w:lang w:eastAsia="en-GB"/>
              </w:rPr>
              <w:t>eQTL</w:t>
            </w:r>
            <w:proofErr w:type="spellEnd"/>
            <w:r w:rsidR="00A503F5" w:rsidRPr="00862AF1">
              <w:rPr>
                <w:rFonts w:ascii="Calibri" w:hAnsi="Calibri" w:cs="Calibri"/>
                <w:lang w:eastAsia="en-GB"/>
              </w:rPr>
              <w:t xml:space="preserve"> datasets).</w:t>
            </w:r>
          </w:p>
        </w:tc>
      </w:tr>
      <w:tr w:rsidR="005A3640" w:rsidRPr="00862AF1" w14:paraId="6AC9462A"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F9B4829" w14:textId="2317729F" w:rsidR="005A3640" w:rsidRPr="00862AF1" w:rsidRDefault="005A3640" w:rsidP="00736953">
            <w:pPr>
              <w:rPr>
                <w:rFonts w:ascii="Calibri" w:hAnsi="Calibri" w:cs="Calibri"/>
                <w:lang w:eastAsia="en-GB"/>
              </w:rPr>
            </w:pPr>
            <w:r w:rsidRPr="00862AF1">
              <w:rPr>
                <w:rFonts w:ascii="Calibri" w:hAnsi="Calibri" w:cs="Calibri"/>
                <w:lang w:eastAsia="en-GB"/>
              </w:rPr>
              <w:t xml:space="preserve">Allows multiple </w:t>
            </w:r>
            <w:r w:rsidR="00E52B1D" w:rsidRPr="00862AF1">
              <w:rPr>
                <w:rFonts w:ascii="Calibri" w:hAnsi="Calibri" w:cs="Calibri"/>
                <w:lang w:eastAsia="en-GB"/>
              </w:rPr>
              <w:t>traits</w:t>
            </w:r>
            <w:r w:rsidR="00486C11" w:rsidRPr="00862AF1">
              <w:rPr>
                <w:rFonts w:ascii="Calibri" w:hAnsi="Calibri" w:cs="Calibri"/>
                <w:lang w:eastAsia="en-GB"/>
              </w:rPr>
              <w:t xml:space="preserve"> </w:t>
            </w:r>
            <w:r w:rsidRPr="00862AF1">
              <w:rPr>
                <w:rFonts w:ascii="Calibri" w:hAnsi="Calibri" w:cs="Calibri"/>
                <w:lang w:eastAsia="en-GB"/>
              </w:rPr>
              <w:t>to be stored together</w:t>
            </w:r>
          </w:p>
        </w:tc>
        <w:tc>
          <w:tcPr>
            <w:tcW w:w="10269" w:type="dxa"/>
          </w:tcPr>
          <w:p w14:paraId="232C0505" w14:textId="35E620A4" w:rsidR="005A3640" w:rsidRPr="00862AF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lang w:eastAsia="en-GB"/>
              </w:rPr>
              <w:t xml:space="preserve">The </w:t>
            </w:r>
            <w:r w:rsidR="00BF3136" w:rsidRPr="00862AF1">
              <w:rPr>
                <w:rFonts w:ascii="Calibri" w:hAnsi="Calibri" w:cs="Calibri"/>
                <w:lang w:eastAsia="en-GB"/>
              </w:rPr>
              <w:t>SAMPLE</w:t>
            </w:r>
            <w:r w:rsidRPr="00862AF1">
              <w:rPr>
                <w:rFonts w:ascii="Calibri" w:hAnsi="Calibri" w:cs="Calibri"/>
                <w:lang w:eastAsia="en-GB"/>
              </w:rPr>
              <w:t xml:space="preserve"> column was chosen to store </w:t>
            </w:r>
            <w:r w:rsidR="00420CD6" w:rsidRPr="00862AF1">
              <w:rPr>
                <w:rFonts w:ascii="Calibri" w:hAnsi="Calibri" w:cs="Calibri"/>
                <w:lang w:eastAsia="en-GB"/>
              </w:rPr>
              <w:t>variant-trait association data</w:t>
            </w:r>
            <w:r w:rsidRPr="00862AF1">
              <w:rPr>
                <w:rFonts w:ascii="Calibri" w:hAnsi="Calibri" w:cs="Calibri"/>
                <w:lang w:eastAsia="en-GB"/>
              </w:rPr>
              <w:t xml:space="preserve"> to allow for </w:t>
            </w:r>
            <w:r w:rsidR="00DA4558" w:rsidRPr="00862AF1">
              <w:rPr>
                <w:rFonts w:ascii="Calibri" w:hAnsi="Calibri" w:cs="Calibri"/>
                <w:lang w:eastAsia="en-GB"/>
              </w:rPr>
              <w:t xml:space="preserve">storage of </w:t>
            </w:r>
            <w:r w:rsidRPr="00862AF1">
              <w:rPr>
                <w:rFonts w:ascii="Calibri" w:hAnsi="Calibri" w:cs="Calibri"/>
              </w:rPr>
              <w:t>multiple traits</w:t>
            </w:r>
            <w:r w:rsidR="009D0545" w:rsidRPr="00862AF1">
              <w:rPr>
                <w:rFonts w:ascii="Calibri" w:hAnsi="Calibri" w:cs="Calibri"/>
              </w:rPr>
              <w:t xml:space="preserve"> </w:t>
            </w:r>
            <w:r w:rsidRPr="00862AF1">
              <w:rPr>
                <w:rFonts w:ascii="Calibri" w:hAnsi="Calibri" w:cs="Calibri"/>
              </w:rPr>
              <w:t xml:space="preserve">in a </w:t>
            </w:r>
            <w:r w:rsidR="00AF7559" w:rsidRPr="00862AF1">
              <w:rPr>
                <w:rFonts w:ascii="Calibri" w:hAnsi="Calibri" w:cs="Calibri"/>
              </w:rPr>
              <w:t xml:space="preserve">single </w:t>
            </w:r>
            <w:r w:rsidR="00DA4558" w:rsidRPr="00862AF1">
              <w:rPr>
                <w:rFonts w:ascii="Calibri" w:hAnsi="Calibri" w:cs="Calibri"/>
              </w:rPr>
              <w:t>VCF</w:t>
            </w:r>
            <w:r w:rsidRPr="00862AF1">
              <w:rPr>
                <w:rFonts w:ascii="Calibri" w:hAnsi="Calibri" w:cs="Calibri"/>
              </w:rPr>
              <w:t xml:space="preserve"> file, or as individual files if desired.</w:t>
            </w:r>
          </w:p>
        </w:tc>
      </w:tr>
      <w:tr w:rsidR="005A3640" w:rsidRPr="00862AF1" w14:paraId="49BDDE01"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46959FAF" w14:textId="4EC526F6" w:rsidR="005A3640" w:rsidRPr="00862AF1" w:rsidRDefault="005A3640" w:rsidP="00736953">
            <w:pPr>
              <w:rPr>
                <w:rFonts w:ascii="Calibri" w:hAnsi="Calibri" w:cs="Calibri"/>
                <w:lang w:eastAsia="en-GB"/>
              </w:rPr>
            </w:pPr>
            <w:r w:rsidRPr="00862AF1">
              <w:rPr>
                <w:rFonts w:ascii="Calibri" w:hAnsi="Calibri" w:cs="Calibri"/>
                <w:lang w:eastAsia="en-GB"/>
              </w:rPr>
              <w:t xml:space="preserve">Rapid querying by </w:t>
            </w:r>
            <w:r w:rsidR="00E760A2" w:rsidRPr="00862AF1">
              <w:rPr>
                <w:rFonts w:ascii="Calibri" w:hAnsi="Calibri" w:cs="Calibri"/>
                <w:lang w:eastAsia="en-GB"/>
              </w:rPr>
              <w:t>variant</w:t>
            </w:r>
            <w:r w:rsidRPr="00862AF1">
              <w:rPr>
                <w:rFonts w:ascii="Calibri" w:hAnsi="Calibri" w:cs="Calibri"/>
                <w:lang w:eastAsia="en-GB"/>
              </w:rPr>
              <w:t xml:space="preserve"> identifier, genomic position </w:t>
            </w:r>
            <w:r w:rsidR="00BC4042" w:rsidRPr="00862AF1">
              <w:rPr>
                <w:rFonts w:ascii="Calibri" w:hAnsi="Calibri" w:cs="Calibri"/>
                <w:lang w:eastAsia="en-GB"/>
              </w:rPr>
              <w:t>interval</w:t>
            </w:r>
            <w:r w:rsidRPr="00862AF1">
              <w:rPr>
                <w:rFonts w:ascii="Calibri" w:hAnsi="Calibri" w:cs="Calibri"/>
                <w:lang w:eastAsia="en-GB"/>
              </w:rPr>
              <w:t xml:space="preserve"> or GWAS </w:t>
            </w:r>
            <w:r w:rsidRPr="00862AF1">
              <w:rPr>
                <w:rFonts w:ascii="Calibri" w:hAnsi="Calibri" w:cs="Calibri"/>
                <w:lang w:eastAsia="en-GB"/>
              </w:rPr>
              <w:lastRenderedPageBreak/>
              <w:t xml:space="preserve">summary </w:t>
            </w:r>
            <w:r w:rsidR="00D925DD" w:rsidRPr="00862AF1">
              <w:rPr>
                <w:rFonts w:ascii="Calibri" w:hAnsi="Calibri" w:cs="Calibri"/>
                <w:lang w:eastAsia="en-GB"/>
              </w:rPr>
              <w:t xml:space="preserve">statistics </w:t>
            </w:r>
            <w:r w:rsidRPr="00862AF1">
              <w:rPr>
                <w:rFonts w:ascii="Calibri" w:hAnsi="Calibri" w:cs="Calibri"/>
                <w:lang w:eastAsia="en-GB"/>
              </w:rPr>
              <w:t>value</w:t>
            </w:r>
            <w:r w:rsidR="00091196" w:rsidRPr="00862AF1">
              <w:rPr>
                <w:rFonts w:ascii="Calibri" w:hAnsi="Calibri" w:cs="Calibri"/>
                <w:lang w:eastAsia="en-GB"/>
              </w:rPr>
              <w:t xml:space="preserve"> </w:t>
            </w:r>
            <w:r w:rsidR="002F2FFA" w:rsidRPr="00862AF1">
              <w:rPr>
                <w:rFonts w:ascii="Calibri" w:hAnsi="Calibri" w:cs="Calibri"/>
                <w:lang w:eastAsia="en-GB"/>
              </w:rPr>
              <w:t>(</w:t>
            </w:r>
            <w:r w:rsidR="00091196" w:rsidRPr="00862AF1">
              <w:rPr>
                <w:rFonts w:ascii="Calibri" w:hAnsi="Calibri" w:cs="Calibri"/>
                <w:lang w:eastAsia="en-GB"/>
              </w:rPr>
              <w:t>range</w:t>
            </w:r>
            <w:r w:rsidR="002F2FFA" w:rsidRPr="00862AF1">
              <w:rPr>
                <w:rFonts w:ascii="Calibri" w:hAnsi="Calibri" w:cs="Calibri"/>
                <w:lang w:eastAsia="en-GB"/>
              </w:rPr>
              <w:t xml:space="preserve"> or exact value)</w:t>
            </w:r>
          </w:p>
        </w:tc>
        <w:tc>
          <w:tcPr>
            <w:tcW w:w="10269" w:type="dxa"/>
          </w:tcPr>
          <w:p w14:paraId="751BE219" w14:textId="0979E73F" w:rsidR="005A3640" w:rsidRPr="00862AF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lang w:eastAsia="en-GB"/>
              </w:rPr>
            </w:pPr>
            <w:r w:rsidRPr="00862AF1">
              <w:rPr>
                <w:rFonts w:ascii="Calibri" w:hAnsi="Calibri" w:cs="Calibri"/>
              </w:rPr>
              <w:lastRenderedPageBreak/>
              <w:t xml:space="preserve">The file is sorted karyotypically and indexed </w:t>
            </w:r>
            <w:r w:rsidR="00CD22DC" w:rsidRPr="00862AF1">
              <w:rPr>
                <w:rFonts w:ascii="Calibri" w:hAnsi="Calibri" w:cs="Calibri"/>
              </w:rPr>
              <w:t xml:space="preserve">by chromosome position </w:t>
            </w:r>
            <w:r w:rsidR="005924EA" w:rsidRPr="00862AF1">
              <w:rPr>
                <w:rFonts w:ascii="Calibri" w:hAnsi="Calibri" w:cs="Calibri"/>
              </w:rPr>
              <w:t xml:space="preserve">using </w:t>
            </w:r>
            <w:proofErr w:type="spellStart"/>
            <w:r w:rsidR="005924EA" w:rsidRPr="00862AF1">
              <w:rPr>
                <w:rFonts w:ascii="Calibri" w:hAnsi="Calibri" w:cs="Calibri"/>
              </w:rPr>
              <w:t>tabix</w:t>
            </w:r>
            <w:proofErr w:type="spellEnd"/>
            <w:ins w:id="189" w:author="Matt Lyon" w:date="2020-04-21T14:44:00Z">
              <w:r w:rsidR="00E72F90">
                <w:rPr>
                  <w:rFonts w:ascii="Calibri" w:hAnsi="Calibri" w:cs="Calibri"/>
                </w:rPr>
                <w:t xml:space="preserve"> </w:t>
              </w:r>
              <w:r w:rsidR="00E72F90">
                <w:rPr>
                  <w:rFonts w:ascii="Calibri" w:hAnsi="Calibri" w:cs="Calibri"/>
                </w:rPr>
                <w:fldChar w:fldCharType="begin" w:fldLock="1"/>
              </w:r>
            </w:ins>
            <w:r w:rsidR="0001418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00E72F90">
              <w:rPr>
                <w:rFonts w:ascii="Calibri" w:hAnsi="Calibri" w:cs="Calibri"/>
              </w:rPr>
              <w:fldChar w:fldCharType="separate"/>
            </w:r>
            <w:r w:rsidR="00E72F90" w:rsidRPr="00E72F90">
              <w:rPr>
                <w:rFonts w:ascii="Calibri" w:hAnsi="Calibri" w:cs="Calibri"/>
                <w:noProof/>
                <w:vertAlign w:val="superscript"/>
              </w:rPr>
              <w:t>20</w:t>
            </w:r>
            <w:ins w:id="190" w:author="Matt Lyon" w:date="2020-04-21T14:44:00Z">
              <w:r w:rsidR="00E72F90">
                <w:rPr>
                  <w:rFonts w:ascii="Calibri" w:hAnsi="Calibri" w:cs="Calibri"/>
                </w:rPr>
                <w:fldChar w:fldCharType="end"/>
              </w:r>
            </w:ins>
            <w:r w:rsidR="00CD22DC" w:rsidRPr="00862AF1">
              <w:rPr>
                <w:rFonts w:ascii="Calibri" w:hAnsi="Calibri" w:cs="Calibri"/>
              </w:rPr>
              <w:t xml:space="preserve"> to enable fast queries by genomic position</w:t>
            </w:r>
            <w:r w:rsidRPr="00862AF1">
              <w:rPr>
                <w:rFonts w:ascii="Calibri" w:hAnsi="Calibri" w:cs="Calibri"/>
              </w:rPr>
              <w:t xml:space="preserve">. </w:t>
            </w:r>
            <w:commentRangeStart w:id="191"/>
            <w:commentRangeStart w:id="192"/>
            <w:r w:rsidR="00086E9F" w:rsidRPr="00862AF1">
              <w:rPr>
                <w:rFonts w:ascii="Calibri" w:hAnsi="Calibri" w:cs="Calibri"/>
              </w:rPr>
              <w:t>Secondary i</w:t>
            </w:r>
            <w:r w:rsidRPr="00862AF1">
              <w:rPr>
                <w:rFonts w:ascii="Calibri" w:hAnsi="Calibri" w:cs="Calibri"/>
              </w:rPr>
              <w:t xml:space="preserve">ndexing on </w:t>
            </w:r>
            <w:proofErr w:type="spellStart"/>
            <w:r w:rsidRPr="00862AF1">
              <w:rPr>
                <w:rFonts w:ascii="Calibri" w:hAnsi="Calibri" w:cs="Calibri"/>
              </w:rPr>
              <w:t>dbSNP</w:t>
            </w:r>
            <w:proofErr w:type="spellEnd"/>
            <w:r w:rsidRPr="00862AF1">
              <w:rPr>
                <w:rFonts w:ascii="Calibri" w:hAnsi="Calibri" w:cs="Calibri"/>
              </w:rPr>
              <w:t xml:space="preserve"> identifier is also </w:t>
            </w:r>
            <w:r w:rsidR="000274B1" w:rsidRPr="00862AF1">
              <w:rPr>
                <w:rFonts w:ascii="Calibri" w:hAnsi="Calibri" w:cs="Calibri"/>
              </w:rPr>
              <w:t xml:space="preserve">provided using </w:t>
            </w:r>
            <w:proofErr w:type="spellStart"/>
            <w:r w:rsidR="000274B1" w:rsidRPr="00862AF1">
              <w:rPr>
                <w:rFonts w:ascii="Calibri" w:hAnsi="Calibri" w:cs="Calibri"/>
              </w:rPr>
              <w:t>rsidx</w:t>
            </w:r>
            <w:proofErr w:type="spellEnd"/>
            <w:r w:rsidR="000274B1" w:rsidRPr="00862AF1">
              <w:rPr>
                <w:rFonts w:ascii="Calibri" w:hAnsi="Calibri" w:cs="Calibri"/>
              </w:rPr>
              <w:t xml:space="preserve"> </w:t>
            </w:r>
            <w:commentRangeEnd w:id="191"/>
            <w:r w:rsidR="00420CD6" w:rsidRPr="00862AF1">
              <w:rPr>
                <w:rStyle w:val="CommentReference"/>
                <w:rFonts w:asciiTheme="minorHAnsi" w:eastAsiaTheme="minorHAnsi" w:hAnsiTheme="minorHAnsi" w:cstheme="minorBidi"/>
              </w:rPr>
              <w:commentReference w:id="191"/>
            </w:r>
            <w:commentRangeEnd w:id="192"/>
            <w:r w:rsidR="00E72F90">
              <w:rPr>
                <w:rStyle w:val="CommentReference"/>
                <w:rFonts w:asciiTheme="minorHAnsi" w:eastAsiaTheme="minorHAnsi" w:hAnsiTheme="minorHAnsi" w:cstheme="minorBidi"/>
              </w:rPr>
              <w:commentReference w:id="192"/>
            </w:r>
            <w:r w:rsidRPr="00862AF1">
              <w:rPr>
                <w:rFonts w:ascii="Calibri" w:hAnsi="Calibri" w:cs="Calibri"/>
              </w:rPr>
              <w:fldChar w:fldCharType="begin" w:fldLock="1"/>
            </w:r>
            <w:r w:rsidR="00C52D83">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22&lt;/sup&gt;","plainTextFormattedCitation":"22","previouslyFormattedCitation":"&lt;sup&gt;21&lt;/sup&gt;"},"properties":{"noteIndex":0},"schema":"https://github.com/citation-style-language/schema/raw/master/csl-citation.json"}</w:instrText>
            </w:r>
            <w:r w:rsidRPr="00862AF1">
              <w:rPr>
                <w:rFonts w:ascii="Calibri" w:hAnsi="Calibri" w:cs="Calibri"/>
              </w:rPr>
              <w:fldChar w:fldCharType="separate"/>
            </w:r>
            <w:r w:rsidR="00C52D83" w:rsidRPr="00C52D83">
              <w:rPr>
                <w:rFonts w:ascii="Calibri" w:hAnsi="Calibri" w:cs="Calibri"/>
                <w:noProof/>
                <w:vertAlign w:val="superscript"/>
              </w:rPr>
              <w:t>22</w:t>
            </w:r>
            <w:r w:rsidRPr="00862AF1">
              <w:rPr>
                <w:rFonts w:ascii="Calibri" w:hAnsi="Calibri" w:cs="Calibri"/>
              </w:rPr>
              <w:fldChar w:fldCharType="end"/>
            </w:r>
            <w:r w:rsidRPr="00862AF1">
              <w:rPr>
                <w:rFonts w:ascii="Calibri" w:hAnsi="Calibri" w:cs="Calibri"/>
              </w:rPr>
              <w:t xml:space="preserve">. Refer </w:t>
            </w:r>
            <w:r w:rsidR="002278B3" w:rsidRPr="00862AF1">
              <w:rPr>
                <w:rFonts w:ascii="Calibri" w:hAnsi="Calibri" w:cs="Calibri"/>
              </w:rPr>
              <w:t xml:space="preserve">to </w:t>
            </w:r>
            <w:r w:rsidRPr="00862AF1">
              <w:rPr>
                <w:rFonts w:ascii="Calibri" w:hAnsi="Calibri" w:cs="Calibri"/>
              </w:rPr>
              <w:t>performance comparison</w:t>
            </w:r>
            <w:r w:rsidR="003D69D0" w:rsidRPr="00862AF1">
              <w:rPr>
                <w:rFonts w:ascii="Calibri" w:hAnsi="Calibri" w:cs="Calibri"/>
              </w:rPr>
              <w:t>s</w:t>
            </w:r>
            <w:r w:rsidRPr="00862AF1">
              <w:rPr>
                <w:rFonts w:ascii="Calibri" w:hAnsi="Calibri" w:cs="Calibri"/>
              </w:rPr>
              <w:t xml:space="preserve"> of indexed VCF files and standard UNIX tools.</w:t>
            </w:r>
          </w:p>
        </w:tc>
      </w:tr>
      <w:tr w:rsidR="005A3640" w:rsidRPr="00862AF1" w14:paraId="48231295"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3FAAF32" w14:textId="77777777" w:rsidR="005A3640" w:rsidRPr="00862AF1" w:rsidRDefault="005A3640" w:rsidP="00736953">
            <w:pPr>
              <w:rPr>
                <w:rFonts w:ascii="Calibri" w:hAnsi="Calibri" w:cs="Calibri"/>
                <w:lang w:eastAsia="en-GB"/>
              </w:rPr>
            </w:pPr>
            <w:r w:rsidRPr="00862AF1">
              <w:rPr>
                <w:rFonts w:ascii="Calibri" w:hAnsi="Calibri" w:cs="Calibri"/>
                <w:lang w:eastAsia="en-GB"/>
              </w:rPr>
              <w:t>File compression</w:t>
            </w:r>
          </w:p>
        </w:tc>
        <w:tc>
          <w:tcPr>
            <w:tcW w:w="10269" w:type="dxa"/>
          </w:tcPr>
          <w:p w14:paraId="131FDB0C" w14:textId="2A44D7A8" w:rsidR="005A3640" w:rsidRPr="00862AF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i/>
                <w:iCs/>
                <w:lang w:eastAsia="en-GB"/>
              </w:rPr>
            </w:pPr>
            <w:r w:rsidRPr="00862AF1">
              <w:rPr>
                <w:rFonts w:ascii="Calibri" w:hAnsi="Calibri" w:cs="Calibri"/>
                <w:lang w:eastAsia="en-GB"/>
              </w:rPr>
              <w:t xml:space="preserve">VCF files may be compressed with block GZIP </w:t>
            </w:r>
            <w:r w:rsidRPr="00862AF1">
              <w:rPr>
                <w:rFonts w:ascii="Calibri" w:hAnsi="Calibri" w:cs="Calibri"/>
                <w:lang w:eastAsia="en-GB"/>
              </w:rPr>
              <w:fldChar w:fldCharType="begin" w:fldLock="1"/>
            </w:r>
            <w:r w:rsidR="004B6ED4">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lang w:eastAsia="en-GB"/>
              </w:rPr>
              <w:fldChar w:fldCharType="separate"/>
            </w:r>
            <w:r w:rsidR="00B61727" w:rsidRPr="00B61727">
              <w:rPr>
                <w:rFonts w:ascii="Calibri" w:hAnsi="Calibri" w:cs="Calibri"/>
                <w:noProof/>
                <w:vertAlign w:val="superscript"/>
                <w:lang w:eastAsia="en-GB"/>
              </w:rPr>
              <w:t>20</w:t>
            </w:r>
            <w:r w:rsidRPr="00862AF1">
              <w:rPr>
                <w:rFonts w:ascii="Calibri" w:hAnsi="Calibri" w:cs="Calibri"/>
                <w:lang w:eastAsia="en-GB"/>
              </w:rPr>
              <w:fldChar w:fldCharType="end"/>
            </w:r>
            <w:r w:rsidRPr="00862AF1">
              <w:rPr>
                <w:rFonts w:ascii="Calibri" w:hAnsi="Calibri" w:cs="Calibri"/>
                <w:lang w:eastAsia="en-GB"/>
              </w:rPr>
              <w:t xml:space="preserve"> or converted to a binary call file which is a binary VCF companion format </w:t>
            </w:r>
            <w:r w:rsidRPr="00862AF1">
              <w:rPr>
                <w:rFonts w:ascii="Calibri" w:hAnsi="Calibri" w:cs="Calibri"/>
                <w:lang w:eastAsia="en-GB"/>
              </w:rPr>
              <w:fldChar w:fldCharType="begin" w:fldLock="1"/>
            </w:r>
            <w:r w:rsidR="004B6ED4">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lang w:eastAsia="en-GB"/>
              </w:rPr>
              <w:fldChar w:fldCharType="separate"/>
            </w:r>
            <w:r w:rsidR="00B61727" w:rsidRPr="00B61727">
              <w:rPr>
                <w:rFonts w:ascii="Calibri" w:hAnsi="Calibri" w:cs="Calibri"/>
                <w:noProof/>
                <w:vertAlign w:val="superscript"/>
                <w:lang w:eastAsia="en-GB"/>
              </w:rPr>
              <w:t>20</w:t>
            </w:r>
            <w:r w:rsidRPr="00862AF1">
              <w:rPr>
                <w:rFonts w:ascii="Calibri" w:hAnsi="Calibri" w:cs="Calibri"/>
                <w:lang w:eastAsia="en-GB"/>
              </w:rPr>
              <w:fldChar w:fldCharType="end"/>
            </w:r>
            <w:r w:rsidRPr="00862AF1">
              <w:rPr>
                <w:rFonts w:ascii="Calibri" w:hAnsi="Calibri" w:cs="Calibri"/>
                <w:lang w:eastAsia="en-GB"/>
              </w:rPr>
              <w:t>.</w:t>
            </w:r>
          </w:p>
        </w:tc>
      </w:tr>
      <w:tr w:rsidR="005A3640" w:rsidRPr="00862AF1" w14:paraId="09BD5FEC"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48CB2F4" w14:textId="77777777" w:rsidR="005A3640" w:rsidRPr="00862AF1" w:rsidRDefault="005A3640" w:rsidP="00736953">
            <w:pPr>
              <w:rPr>
                <w:rFonts w:ascii="Calibri" w:hAnsi="Calibri" w:cs="Calibri"/>
                <w:lang w:eastAsia="en-GB"/>
              </w:rPr>
            </w:pPr>
            <w:r w:rsidRPr="00862AF1">
              <w:rPr>
                <w:rFonts w:ascii="Calibri" w:hAnsi="Calibri" w:cs="Calibri"/>
                <w:lang w:eastAsia="en-GB"/>
              </w:rPr>
              <w:t>Readable by existing open-source tools</w:t>
            </w:r>
          </w:p>
        </w:tc>
        <w:tc>
          <w:tcPr>
            <w:tcW w:w="10269" w:type="dxa"/>
          </w:tcPr>
          <w:p w14:paraId="24B9DF6F" w14:textId="0D88B7D3" w:rsidR="005A3640" w:rsidRPr="00862AF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862AF1">
              <w:rPr>
                <w:rFonts w:ascii="Calibri" w:hAnsi="Calibri" w:cs="Calibri"/>
                <w:lang w:eastAsia="en-GB"/>
              </w:rPr>
              <w:t xml:space="preserve">A large number of tools support VCF files including: GATK </w:t>
            </w:r>
            <w:r w:rsidRPr="00862AF1">
              <w:rPr>
                <w:rFonts w:ascii="Calibri" w:hAnsi="Calibri" w:cs="Calibri"/>
                <w:lang w:eastAsia="en-GB"/>
              </w:rPr>
              <w:fldChar w:fldCharType="begin" w:fldLock="1"/>
            </w:r>
            <w:r w:rsidR="00C52D83">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21&lt;/sup&gt;","plainTextFormattedCitation":"21","previouslyFormattedCitation":"&lt;sup&gt;22&lt;/sup&gt;"},"properties":{"noteIndex":0},"schema":"https://github.com/citation-style-language/schema/raw/master/csl-citation.json"}</w:instrText>
            </w:r>
            <w:r w:rsidRPr="00862AF1">
              <w:rPr>
                <w:rFonts w:ascii="Calibri" w:hAnsi="Calibri" w:cs="Calibri"/>
                <w:lang w:eastAsia="en-GB"/>
              </w:rPr>
              <w:fldChar w:fldCharType="separate"/>
            </w:r>
            <w:r w:rsidR="00C52D83" w:rsidRPr="00C52D83">
              <w:rPr>
                <w:rFonts w:ascii="Calibri" w:hAnsi="Calibri" w:cs="Calibri"/>
                <w:noProof/>
                <w:vertAlign w:val="superscript"/>
                <w:lang w:eastAsia="en-GB"/>
              </w:rPr>
              <w:t>21</w:t>
            </w:r>
            <w:r w:rsidRPr="00862AF1">
              <w:rPr>
                <w:rFonts w:ascii="Calibri" w:hAnsi="Calibri" w:cs="Calibri"/>
                <w:lang w:eastAsia="en-GB"/>
              </w:rPr>
              <w:fldChar w:fldCharType="end"/>
            </w:r>
            <w:r w:rsidRPr="00862AF1">
              <w:rPr>
                <w:rFonts w:ascii="Calibri" w:hAnsi="Calibri" w:cs="Calibri"/>
                <w:lang w:eastAsia="en-GB"/>
              </w:rPr>
              <w:t xml:space="preserve">, Picard </w:t>
            </w:r>
            <w:r w:rsidRPr="00862AF1">
              <w:rPr>
                <w:rFonts w:ascii="Calibri" w:hAnsi="Calibri" w:cs="Calibri"/>
                <w:lang w:eastAsia="en-GB"/>
              </w:rPr>
              <w:fldChar w:fldCharType="begin" w:fldLock="1"/>
            </w:r>
            <w:r w:rsidR="00D258B7">
              <w:rPr>
                <w:rFonts w:ascii="Calibri" w:hAnsi="Calibri" w:cs="Calibri"/>
                <w:lang w:eastAsia="en-GB"/>
              </w:rPr>
              <w:instrText>ADDIN CSL_CITATION {"citationItems":[{"id":"ITEM-1","itemData":{"URL":"https://github.com/broadinstitute/picard","accessed":{"date-parts":[["2020","2","25"]]},"id":"ITEM-1","issued":{"date-parts":[["0"]]},"title":"broadinstitute/picard: A set of command line tools (in Java) for manipulating high-throughput sequencing (HTS) data and formats such as SAM/BAM/CRAM and VCF.","type":"webpage"},"uris":["http://www.mendeley.com/documents/?uuid=2c1d0eda-4416-3cf4-8b58-e091a52be241"]}],"mendeley":{"formattedCitation":"&lt;sup&gt;45&lt;/sup&gt;","plainTextFormattedCitation":"45","previouslyFormattedCitation":"&lt;sup&gt;45&lt;/sup&gt;"},"properties":{"noteIndex":0},"schema":"https://github.com/citation-style-language/schema/raw/master/csl-citation.json"}</w:instrText>
            </w:r>
            <w:r w:rsidRPr="00862AF1">
              <w:rPr>
                <w:rFonts w:ascii="Calibri" w:hAnsi="Calibri" w:cs="Calibri"/>
                <w:lang w:eastAsia="en-GB"/>
              </w:rPr>
              <w:fldChar w:fldCharType="separate"/>
            </w:r>
            <w:r w:rsidR="000D0624" w:rsidRPr="000D0624">
              <w:rPr>
                <w:rFonts w:ascii="Calibri" w:hAnsi="Calibri" w:cs="Calibri"/>
                <w:noProof/>
                <w:vertAlign w:val="superscript"/>
                <w:lang w:eastAsia="en-GB"/>
              </w:rPr>
              <w:t>45</w:t>
            </w:r>
            <w:r w:rsidRPr="00862AF1">
              <w:rPr>
                <w:rFonts w:ascii="Calibri" w:hAnsi="Calibri" w:cs="Calibri"/>
                <w:lang w:eastAsia="en-GB"/>
              </w:rPr>
              <w:fldChar w:fldCharType="end"/>
            </w:r>
            <w:r w:rsidRPr="00862AF1">
              <w:rPr>
                <w:rFonts w:ascii="Calibri" w:hAnsi="Calibri" w:cs="Calibri"/>
                <w:lang w:eastAsia="en-GB"/>
              </w:rPr>
              <w:t xml:space="preserve">, </w:t>
            </w:r>
            <w:proofErr w:type="spellStart"/>
            <w:r w:rsidRPr="00862AF1">
              <w:rPr>
                <w:rFonts w:ascii="Calibri" w:hAnsi="Calibri" w:cs="Calibri"/>
                <w:lang w:eastAsia="en-GB"/>
              </w:rPr>
              <w:t>bcftools</w:t>
            </w:r>
            <w:proofErr w:type="spellEnd"/>
            <w:r w:rsidRPr="00862AF1">
              <w:rPr>
                <w:rFonts w:ascii="Calibri" w:hAnsi="Calibri" w:cs="Calibri"/>
                <w:lang w:eastAsia="en-GB"/>
              </w:rPr>
              <w:t xml:space="preserve"> </w:t>
            </w:r>
            <w:r w:rsidRPr="00862AF1">
              <w:rPr>
                <w:rFonts w:ascii="Calibri" w:hAnsi="Calibri" w:cs="Calibri"/>
                <w:lang w:eastAsia="en-GB"/>
              </w:rPr>
              <w:fldChar w:fldCharType="begin" w:fldLock="1"/>
            </w:r>
            <w:r w:rsidR="004B6ED4">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lang w:eastAsia="en-GB"/>
              </w:rPr>
              <w:fldChar w:fldCharType="separate"/>
            </w:r>
            <w:r w:rsidR="00B61727" w:rsidRPr="00B61727">
              <w:rPr>
                <w:rFonts w:ascii="Calibri" w:hAnsi="Calibri" w:cs="Calibri"/>
                <w:noProof/>
                <w:vertAlign w:val="superscript"/>
                <w:lang w:eastAsia="en-GB"/>
              </w:rPr>
              <w:t>20</w:t>
            </w:r>
            <w:r w:rsidRPr="00862AF1">
              <w:rPr>
                <w:rFonts w:ascii="Calibri" w:hAnsi="Calibri" w:cs="Calibri"/>
                <w:lang w:eastAsia="en-GB"/>
              </w:rPr>
              <w:fldChar w:fldCharType="end"/>
            </w:r>
            <w:r w:rsidRPr="00862AF1">
              <w:rPr>
                <w:rFonts w:ascii="Calibri" w:hAnsi="Calibri" w:cs="Calibri"/>
                <w:lang w:eastAsia="en-GB"/>
              </w:rPr>
              <w:t xml:space="preserve">, </w:t>
            </w:r>
            <w:proofErr w:type="spellStart"/>
            <w:r w:rsidRPr="00862AF1">
              <w:rPr>
                <w:rFonts w:ascii="Calibri" w:hAnsi="Calibri" w:cs="Calibri"/>
                <w:lang w:eastAsia="en-GB"/>
              </w:rPr>
              <w:t>bedtools</w:t>
            </w:r>
            <w:proofErr w:type="spellEnd"/>
            <w:r w:rsidRPr="00862AF1">
              <w:rPr>
                <w:rFonts w:ascii="Calibri" w:hAnsi="Calibri" w:cs="Calibri"/>
                <w:lang w:eastAsia="en-GB"/>
              </w:rPr>
              <w:t xml:space="preserve"> </w:t>
            </w:r>
            <w:r w:rsidRPr="00862AF1">
              <w:rPr>
                <w:rFonts w:ascii="Calibri" w:hAnsi="Calibri" w:cs="Calibri"/>
                <w:lang w:eastAsia="en-GB"/>
              </w:rPr>
              <w:fldChar w:fldCharType="begin" w:fldLock="1"/>
            </w:r>
            <w:r w:rsidR="006E0B14">
              <w:rPr>
                <w:rFonts w:ascii="Calibri" w:hAnsi="Calibri" w:cs="Calibri"/>
                <w:lang w:eastAsia="en-GB"/>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23&lt;/sup&gt;","plainTextFormattedCitation":"23","previouslyFormattedCitation":"&lt;sup&gt;23&lt;/sup&gt;"},"properties":{"noteIndex":0},"schema":"https://github.com/citation-style-language/schema/raw/master/csl-citation.json"}</w:instrText>
            </w:r>
            <w:r w:rsidRPr="00862AF1">
              <w:rPr>
                <w:rFonts w:ascii="Calibri" w:hAnsi="Calibri" w:cs="Calibri"/>
                <w:lang w:eastAsia="en-GB"/>
              </w:rPr>
              <w:fldChar w:fldCharType="separate"/>
            </w:r>
            <w:r w:rsidR="006E0B14" w:rsidRPr="006E0B14">
              <w:rPr>
                <w:rFonts w:ascii="Calibri" w:hAnsi="Calibri" w:cs="Calibri"/>
                <w:noProof/>
                <w:vertAlign w:val="superscript"/>
                <w:lang w:eastAsia="en-GB"/>
              </w:rPr>
              <w:t>23</w:t>
            </w:r>
            <w:r w:rsidRPr="00862AF1">
              <w:rPr>
                <w:rFonts w:ascii="Calibri" w:hAnsi="Calibri" w:cs="Calibri"/>
                <w:lang w:eastAsia="en-GB"/>
              </w:rPr>
              <w:fldChar w:fldCharType="end"/>
            </w:r>
            <w:r w:rsidRPr="00862AF1">
              <w:rPr>
                <w:rFonts w:ascii="Calibri" w:hAnsi="Calibri" w:cs="Calibri"/>
                <w:lang w:eastAsia="en-GB"/>
              </w:rPr>
              <w:t xml:space="preserve">, </w:t>
            </w:r>
            <w:proofErr w:type="spellStart"/>
            <w:r w:rsidRPr="00862AF1">
              <w:rPr>
                <w:rFonts w:ascii="Calibri" w:hAnsi="Calibri" w:cs="Calibri"/>
                <w:lang w:eastAsia="en-GB"/>
              </w:rPr>
              <w:t>vcftools</w:t>
            </w:r>
            <w:proofErr w:type="spellEnd"/>
            <w:r w:rsidRPr="00862AF1">
              <w:rPr>
                <w:rFonts w:ascii="Calibri" w:hAnsi="Calibri" w:cs="Calibri"/>
                <w:lang w:eastAsia="en-GB"/>
              </w:rPr>
              <w:t xml:space="preserve"> </w:t>
            </w:r>
            <w:r w:rsidRPr="00862AF1">
              <w:rPr>
                <w:rFonts w:ascii="Calibri" w:hAnsi="Calibri" w:cs="Calibri"/>
                <w:lang w:eastAsia="en-GB"/>
              </w:rPr>
              <w:fldChar w:fldCharType="begin" w:fldLock="1"/>
            </w:r>
            <w:r w:rsidR="009227F6" w:rsidRPr="00862AF1">
              <w:rPr>
                <w:rFonts w:ascii="Calibri" w:hAnsi="Calibri" w:cs="Calibri"/>
                <w:lang w:eastAsia="en-GB"/>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Pr="00862AF1">
              <w:rPr>
                <w:rFonts w:ascii="Calibri" w:hAnsi="Calibri" w:cs="Calibri"/>
                <w:lang w:eastAsia="en-GB"/>
              </w:rPr>
              <w:fldChar w:fldCharType="separate"/>
            </w:r>
            <w:r w:rsidR="00E252BD" w:rsidRPr="00862AF1">
              <w:rPr>
                <w:rFonts w:ascii="Calibri" w:hAnsi="Calibri" w:cs="Calibri"/>
                <w:noProof/>
                <w:vertAlign w:val="superscript"/>
                <w:lang w:eastAsia="en-GB"/>
              </w:rPr>
              <w:t>9</w:t>
            </w:r>
            <w:r w:rsidRPr="00862AF1">
              <w:rPr>
                <w:rFonts w:ascii="Calibri" w:hAnsi="Calibri" w:cs="Calibri"/>
                <w:lang w:eastAsia="en-GB"/>
              </w:rPr>
              <w:fldChar w:fldCharType="end"/>
            </w:r>
            <w:r w:rsidRPr="00862AF1">
              <w:rPr>
                <w:rFonts w:ascii="Calibri" w:hAnsi="Calibri" w:cs="Calibri"/>
                <w:lang w:eastAsia="en-GB"/>
              </w:rPr>
              <w:t xml:space="preserve"> and plink </w:t>
            </w:r>
            <w:r w:rsidRPr="00862AF1">
              <w:rPr>
                <w:rFonts w:ascii="Calibri" w:hAnsi="Calibri" w:cs="Calibri"/>
                <w:lang w:eastAsia="en-GB"/>
              </w:rPr>
              <w:fldChar w:fldCharType="begin" w:fldLock="1"/>
            </w:r>
            <w:r w:rsidR="009227F6" w:rsidRPr="00862AF1">
              <w:rPr>
                <w:rFonts w:ascii="Calibri" w:hAnsi="Calibri" w:cs="Calibri"/>
                <w:lang w:eastAsia="en-GB"/>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Pr="00862AF1">
              <w:rPr>
                <w:rFonts w:ascii="Calibri" w:hAnsi="Calibri" w:cs="Calibri"/>
                <w:lang w:eastAsia="en-GB"/>
              </w:rPr>
              <w:fldChar w:fldCharType="separate"/>
            </w:r>
            <w:r w:rsidR="00E252BD" w:rsidRPr="00862AF1">
              <w:rPr>
                <w:rFonts w:ascii="Calibri" w:hAnsi="Calibri" w:cs="Calibri"/>
                <w:noProof/>
                <w:vertAlign w:val="superscript"/>
                <w:lang w:eastAsia="en-GB"/>
              </w:rPr>
              <w:t>10</w:t>
            </w:r>
            <w:r w:rsidRPr="00862AF1">
              <w:rPr>
                <w:rFonts w:ascii="Calibri" w:hAnsi="Calibri" w:cs="Calibri"/>
                <w:lang w:eastAsia="en-GB"/>
              </w:rPr>
              <w:fldChar w:fldCharType="end"/>
            </w:r>
            <w:r w:rsidRPr="00862AF1">
              <w:rPr>
                <w:rFonts w:ascii="Calibri" w:hAnsi="Calibri" w:cs="Calibri"/>
                <w:lang w:eastAsia="en-GB"/>
              </w:rPr>
              <w:t xml:space="preserve">. </w:t>
            </w:r>
            <w:proofErr w:type="spellStart"/>
            <w:r w:rsidRPr="00862AF1">
              <w:rPr>
                <w:rFonts w:ascii="Calibri" w:hAnsi="Calibri" w:cs="Calibri"/>
                <w:lang w:eastAsia="en-GB"/>
              </w:rPr>
              <w:t>Bcftools</w:t>
            </w:r>
            <w:proofErr w:type="spellEnd"/>
            <w:r w:rsidRPr="00862AF1">
              <w:rPr>
                <w:rFonts w:ascii="Calibri" w:hAnsi="Calibri" w:cs="Calibri"/>
                <w:lang w:eastAsia="en-GB"/>
              </w:rPr>
              <w:t xml:space="preserve"> </w:t>
            </w:r>
            <w:r w:rsidRPr="00862AF1">
              <w:rPr>
                <w:rFonts w:ascii="Calibri" w:hAnsi="Calibri" w:cs="Calibri"/>
                <w:lang w:eastAsia="en-GB"/>
              </w:rPr>
              <w:fldChar w:fldCharType="begin" w:fldLock="1"/>
            </w:r>
            <w:r w:rsidR="004B6ED4">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lang w:eastAsia="en-GB"/>
              </w:rPr>
              <w:fldChar w:fldCharType="separate"/>
            </w:r>
            <w:r w:rsidR="00B61727" w:rsidRPr="00B61727">
              <w:rPr>
                <w:rFonts w:ascii="Calibri" w:hAnsi="Calibri" w:cs="Calibri"/>
                <w:noProof/>
                <w:vertAlign w:val="superscript"/>
                <w:lang w:eastAsia="en-GB"/>
              </w:rPr>
              <w:t>20</w:t>
            </w:r>
            <w:r w:rsidRPr="00862AF1">
              <w:rPr>
                <w:rFonts w:ascii="Calibri" w:hAnsi="Calibri" w:cs="Calibri"/>
                <w:lang w:eastAsia="en-GB"/>
              </w:rPr>
              <w:fldChar w:fldCharType="end"/>
            </w:r>
            <w:r w:rsidRPr="00862AF1">
              <w:rPr>
                <w:rFonts w:ascii="Calibri" w:hAnsi="Calibri" w:cs="Calibri"/>
                <w:lang w:eastAsia="en-GB"/>
              </w:rPr>
              <w:t xml:space="preserve"> can also provide a tabular extract for use with non-compatible tools.</w:t>
            </w:r>
          </w:p>
        </w:tc>
      </w:tr>
      <w:tr w:rsidR="005A3640" w:rsidRPr="00862AF1" w14:paraId="35296AD9"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411595DC" w14:textId="77777777" w:rsidR="005A3640" w:rsidRPr="00862AF1" w:rsidRDefault="005A3640" w:rsidP="00736953">
            <w:pPr>
              <w:rPr>
                <w:rFonts w:ascii="Calibri" w:hAnsi="Calibri" w:cs="Calibri"/>
                <w:lang w:eastAsia="en-GB"/>
              </w:rPr>
            </w:pPr>
            <w:r w:rsidRPr="00862AF1">
              <w:rPr>
                <w:rFonts w:ascii="Calibri" w:hAnsi="Calibri" w:cs="Calibri"/>
                <w:lang w:eastAsia="en-GB"/>
              </w:rPr>
              <w:t>Amenable to cloud-based streaming and database storage</w:t>
            </w:r>
          </w:p>
        </w:tc>
        <w:tc>
          <w:tcPr>
            <w:tcW w:w="10269" w:type="dxa"/>
          </w:tcPr>
          <w:p w14:paraId="70743530" w14:textId="5BC68213" w:rsidR="005A3640" w:rsidRPr="00862AF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862AF1">
              <w:rPr>
                <w:rFonts w:ascii="Calibri" w:hAnsi="Calibri" w:cs="Calibri"/>
                <w:lang w:eastAsia="en-GB"/>
              </w:rPr>
              <w:t xml:space="preserve">Genomic intervals may be extracted over a network using </w:t>
            </w:r>
            <w:r w:rsidR="000B046E" w:rsidRPr="00862AF1">
              <w:rPr>
                <w:rFonts w:ascii="Calibri" w:hAnsi="Calibri" w:cs="Calibri"/>
                <w:lang w:eastAsia="en-GB"/>
              </w:rPr>
              <w:t xml:space="preserve">a </w:t>
            </w:r>
            <w:r w:rsidRPr="00862AF1">
              <w:rPr>
                <w:rFonts w:ascii="Calibri" w:hAnsi="Calibri" w:cs="Calibri"/>
                <w:lang w:eastAsia="en-GB"/>
              </w:rPr>
              <w:t xml:space="preserve">range-request which </w:t>
            </w:r>
            <w:r w:rsidR="001D21E6" w:rsidRPr="00862AF1">
              <w:rPr>
                <w:rFonts w:ascii="Calibri" w:hAnsi="Calibri" w:cs="Calibri"/>
                <w:lang w:eastAsia="en-GB"/>
              </w:rPr>
              <w:t>extract</w:t>
            </w:r>
            <w:r w:rsidR="006B4C98" w:rsidRPr="00862AF1">
              <w:rPr>
                <w:rFonts w:ascii="Calibri" w:hAnsi="Calibri" w:cs="Calibri"/>
                <w:lang w:eastAsia="en-GB"/>
              </w:rPr>
              <w:t>s</w:t>
            </w:r>
            <w:r w:rsidR="001D21E6" w:rsidRPr="00862AF1">
              <w:rPr>
                <w:rFonts w:ascii="Calibri" w:hAnsi="Calibri" w:cs="Calibri"/>
                <w:lang w:eastAsia="en-GB"/>
              </w:rPr>
              <w:t xml:space="preserve"> file </w:t>
            </w:r>
            <w:r w:rsidRPr="00862AF1">
              <w:rPr>
                <w:rFonts w:ascii="Calibri" w:hAnsi="Calibri" w:cs="Calibri"/>
                <w:lang w:eastAsia="en-GB"/>
              </w:rPr>
              <w:t>segment</w:t>
            </w:r>
            <w:r w:rsidR="006B4C98" w:rsidRPr="00862AF1">
              <w:rPr>
                <w:rFonts w:ascii="Calibri" w:hAnsi="Calibri" w:cs="Calibri"/>
                <w:lang w:eastAsia="en-GB"/>
              </w:rPr>
              <w:t>s</w:t>
            </w:r>
            <w:r w:rsidR="001D21E6" w:rsidRPr="00862AF1">
              <w:rPr>
                <w:rFonts w:ascii="Calibri" w:hAnsi="Calibri" w:cs="Calibri"/>
                <w:lang w:eastAsia="en-GB"/>
              </w:rPr>
              <w:t xml:space="preserve"> </w:t>
            </w:r>
            <w:r w:rsidRPr="00862AF1">
              <w:rPr>
                <w:rFonts w:ascii="Calibri" w:hAnsi="Calibri" w:cs="Calibri"/>
                <w:lang w:eastAsia="en-GB"/>
              </w:rPr>
              <w:t>without transferring the whole file. This enables rapid streaming of queries over the internet.</w:t>
            </w:r>
            <w:r w:rsidR="00253A2F" w:rsidRPr="00862AF1">
              <w:rPr>
                <w:rFonts w:ascii="Calibri" w:hAnsi="Calibri" w:cs="Calibri"/>
                <w:lang w:eastAsia="en-GB"/>
              </w:rPr>
              <w:t xml:space="preserve"> </w:t>
            </w:r>
            <w:r w:rsidRPr="00862AF1">
              <w:rPr>
                <w:rFonts w:ascii="Calibri" w:hAnsi="Calibri" w:cs="Calibri"/>
                <w:lang w:eastAsia="en-GB"/>
              </w:rPr>
              <w:t xml:space="preserve">For high-throughput and distributed storage and querying, VCF files can be easily imported into </w:t>
            </w:r>
            <w:proofErr w:type="spellStart"/>
            <w:r w:rsidRPr="00862AF1">
              <w:rPr>
                <w:rFonts w:ascii="Calibri" w:hAnsi="Calibri" w:cs="Calibri"/>
                <w:lang w:eastAsia="en-GB"/>
              </w:rPr>
              <w:t>GenomicsDB</w:t>
            </w:r>
            <w:proofErr w:type="spellEnd"/>
            <w:r w:rsidRPr="00862AF1">
              <w:rPr>
                <w:rFonts w:ascii="Calibri" w:hAnsi="Calibri" w:cs="Calibri"/>
                <w:lang w:eastAsia="en-GB"/>
              </w:rPr>
              <w:t xml:space="preserve"> </w:t>
            </w:r>
            <w:r w:rsidRPr="00862AF1">
              <w:rPr>
                <w:rFonts w:ascii="Calibri" w:hAnsi="Calibri" w:cs="Calibri"/>
                <w:lang w:eastAsia="en-GB"/>
              </w:rPr>
              <w:fldChar w:fldCharType="begin" w:fldLock="1"/>
            </w:r>
            <w:r w:rsidR="00D258B7">
              <w:rPr>
                <w:rFonts w:ascii="Calibri" w:hAnsi="Calibri" w:cs="Calibri"/>
                <w:lang w:eastAsia="en-GB"/>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46&lt;/sup&gt;","plainTextFormattedCitation":"46","previouslyFormattedCitation":"&lt;sup&gt;46&lt;/sup&gt;"},"properties":{"noteIndex":0},"schema":"https://github.com/citation-style-language/schema/raw/master/csl-citation.json"}</w:instrText>
            </w:r>
            <w:r w:rsidRPr="00862AF1">
              <w:rPr>
                <w:rFonts w:ascii="Calibri" w:hAnsi="Calibri" w:cs="Calibri"/>
                <w:lang w:eastAsia="en-GB"/>
              </w:rPr>
              <w:fldChar w:fldCharType="separate"/>
            </w:r>
            <w:r w:rsidR="000D0624" w:rsidRPr="000D0624">
              <w:rPr>
                <w:rFonts w:ascii="Calibri" w:hAnsi="Calibri" w:cs="Calibri"/>
                <w:noProof/>
                <w:vertAlign w:val="superscript"/>
                <w:lang w:eastAsia="en-GB"/>
              </w:rPr>
              <w:t>46</w:t>
            </w:r>
            <w:r w:rsidRPr="00862AF1">
              <w:rPr>
                <w:rFonts w:ascii="Calibri" w:hAnsi="Calibri" w:cs="Calibri"/>
                <w:lang w:eastAsia="en-GB"/>
              </w:rPr>
              <w:fldChar w:fldCharType="end"/>
            </w:r>
            <w:r w:rsidRPr="00862AF1">
              <w:rPr>
                <w:rFonts w:ascii="Calibri" w:hAnsi="Calibri" w:cs="Calibri"/>
                <w:lang w:eastAsia="en-GB"/>
              </w:rPr>
              <w:t>.</w:t>
            </w:r>
          </w:p>
        </w:tc>
      </w:tr>
    </w:tbl>
    <w:p w14:paraId="799911C2" w14:textId="13373ED2" w:rsidR="00EF25B1" w:rsidRPr="00862AF1" w:rsidRDefault="005A3640" w:rsidP="00EF25B1">
      <w:pPr>
        <w:rPr>
          <w:rFonts w:ascii="Calibri" w:hAnsi="Calibri" w:cs="Calibri"/>
        </w:rPr>
      </w:pPr>
      <w:r w:rsidRPr="00862AF1">
        <w:rPr>
          <w:rFonts w:ascii="Calibri" w:hAnsi="Calibri" w:cs="Calibri"/>
        </w:rPr>
        <w:t xml:space="preserve">GWAS, genome-wide association study. </w:t>
      </w:r>
      <w:proofErr w:type="spellStart"/>
      <w:r w:rsidRPr="00862AF1">
        <w:rPr>
          <w:rFonts w:ascii="Calibri" w:hAnsi="Calibri" w:cs="Calibri"/>
        </w:rPr>
        <w:t>dbSNP</w:t>
      </w:r>
      <w:proofErr w:type="spellEnd"/>
      <w:r w:rsidRPr="00862AF1">
        <w:rPr>
          <w:rFonts w:ascii="Calibri" w:hAnsi="Calibri" w:cs="Calibri"/>
        </w:rPr>
        <w:t>, database of single-nucleotide polymorphisms.</w:t>
      </w:r>
      <w:r w:rsidR="00195663" w:rsidRPr="00862AF1">
        <w:rPr>
          <w:rFonts w:ascii="Calibri" w:hAnsi="Calibri" w:cs="Calibri"/>
        </w:rPr>
        <w:t xml:space="preserve"> HTSLIB, high-throughput sequencing data </w:t>
      </w:r>
      <w:r w:rsidR="001B1D48" w:rsidRPr="00862AF1">
        <w:rPr>
          <w:rFonts w:ascii="Calibri" w:hAnsi="Calibri" w:cs="Calibri"/>
        </w:rPr>
        <w:t>library</w:t>
      </w:r>
      <w:r w:rsidR="003214E2" w:rsidRPr="00862AF1">
        <w:rPr>
          <w:rFonts w:ascii="Calibri" w:hAnsi="Calibri" w:cs="Calibri"/>
        </w:rPr>
        <w:t xml:space="preserve">. HTSJDK, high-throughput sequencing data java development kit. </w:t>
      </w:r>
      <w:r w:rsidR="00B12556" w:rsidRPr="00862AF1">
        <w:rPr>
          <w:rFonts w:ascii="Calibri" w:hAnsi="Calibri" w:cs="Calibri"/>
        </w:rPr>
        <w:t xml:space="preserve">GATK, genome-analysis toolkit. </w:t>
      </w:r>
      <w:proofErr w:type="spellStart"/>
      <w:r w:rsidR="00C12A65" w:rsidRPr="00862AF1">
        <w:rPr>
          <w:rFonts w:ascii="Calibri" w:hAnsi="Calibri" w:cs="Calibri"/>
        </w:rPr>
        <w:t>dbSNP</w:t>
      </w:r>
      <w:proofErr w:type="spellEnd"/>
      <w:r w:rsidR="00C12A65" w:rsidRPr="00862AF1">
        <w:rPr>
          <w:rFonts w:ascii="Calibri" w:hAnsi="Calibri" w:cs="Calibri"/>
        </w:rPr>
        <w:t>, single nucleotide polymorphism database</w:t>
      </w:r>
      <w:r w:rsidR="00294C78" w:rsidRPr="00862AF1">
        <w:rPr>
          <w:rFonts w:ascii="Calibri" w:hAnsi="Calibri" w:cs="Calibri"/>
        </w:rPr>
        <w:t>.</w:t>
      </w:r>
      <w:r w:rsidR="00C12A65" w:rsidRPr="00862AF1">
        <w:rPr>
          <w:rFonts w:ascii="Calibri" w:hAnsi="Calibri" w:cs="Calibri"/>
        </w:rPr>
        <w:t xml:space="preserve"> </w:t>
      </w:r>
      <w:r w:rsidR="00C936F9" w:rsidRPr="00862AF1">
        <w:rPr>
          <w:rFonts w:ascii="Calibri" w:hAnsi="Calibri" w:cs="Calibri"/>
        </w:rPr>
        <w:t xml:space="preserve"> </w:t>
      </w:r>
      <w:proofErr w:type="spellStart"/>
      <w:r w:rsidR="00EF25B1" w:rsidRPr="00862AF1">
        <w:rPr>
          <w:rFonts w:ascii="Calibri" w:hAnsi="Calibri" w:cs="Calibri"/>
        </w:rPr>
        <w:t>e</w:t>
      </w:r>
      <w:r w:rsidR="000F6D96" w:rsidRPr="00862AF1">
        <w:rPr>
          <w:rFonts w:ascii="Calibri" w:hAnsi="Calibri" w:cs="Calibri"/>
        </w:rPr>
        <w:t>QTL</w:t>
      </w:r>
      <w:proofErr w:type="spellEnd"/>
      <w:r w:rsidR="000F6D96" w:rsidRPr="00862AF1">
        <w:rPr>
          <w:rFonts w:ascii="Calibri" w:hAnsi="Calibri" w:cs="Calibri"/>
        </w:rPr>
        <w:t xml:space="preserve">, </w:t>
      </w:r>
      <w:r w:rsidR="00EF25B1" w:rsidRPr="00862AF1">
        <w:rPr>
          <w:rFonts w:ascii="Calibri" w:hAnsi="Calibri" w:cs="Calibri"/>
        </w:rPr>
        <w:t xml:space="preserve">expression </w:t>
      </w:r>
      <w:r w:rsidR="000F6D96" w:rsidRPr="00862AF1">
        <w:rPr>
          <w:rFonts w:ascii="Calibri" w:hAnsi="Calibri" w:cs="Calibri"/>
        </w:rPr>
        <w:t>quantitative trait loci</w:t>
      </w:r>
      <w:r w:rsidR="00EF25B1" w:rsidRPr="00862AF1">
        <w:rPr>
          <w:rFonts w:ascii="Calibri" w:hAnsi="Calibri" w:cs="Calibri"/>
        </w:rPr>
        <w:t>.</w:t>
      </w:r>
    </w:p>
    <w:p w14:paraId="2DA11781" w14:textId="004B2A67" w:rsidR="00EF25B1" w:rsidRPr="00862AF1" w:rsidRDefault="00EF25B1">
      <w:pPr>
        <w:rPr>
          <w:rFonts w:ascii="Calibri" w:hAnsi="Calibri" w:cs="Calibri"/>
        </w:rPr>
      </w:pPr>
    </w:p>
    <w:p w14:paraId="27452F79" w14:textId="77777777" w:rsidR="005A3640" w:rsidRPr="00862AF1" w:rsidRDefault="005A3640">
      <w:pPr>
        <w:rPr>
          <w:rFonts w:ascii="Calibri" w:hAnsi="Calibri" w:cs="Calibri"/>
        </w:rPr>
      </w:pPr>
    </w:p>
    <w:p w14:paraId="08451B4E" w14:textId="3DF2D0E8" w:rsidR="00EF25B1" w:rsidRPr="00862AF1" w:rsidRDefault="00EF25B1">
      <w:pPr>
        <w:rPr>
          <w:rFonts w:ascii="Calibri" w:hAnsi="Calibri" w:cs="Calibri"/>
        </w:rPr>
        <w:sectPr w:rsidR="00EF25B1" w:rsidRPr="00862AF1" w:rsidSect="005A3640">
          <w:pgSz w:w="16840" w:h="11900" w:orient="landscape"/>
          <w:pgMar w:top="1440" w:right="1440" w:bottom="1440" w:left="1440" w:header="708" w:footer="708" w:gutter="0"/>
          <w:cols w:space="708"/>
          <w:docGrid w:linePitch="360"/>
        </w:sectPr>
      </w:pPr>
    </w:p>
    <w:p w14:paraId="617E56B0" w14:textId="451EBD8C" w:rsidR="0092208E" w:rsidRPr="00862AF1" w:rsidRDefault="002E6AD6">
      <w:pPr>
        <w:rPr>
          <w:rFonts w:ascii="Calibri" w:hAnsi="Calibri" w:cs="Calibri"/>
        </w:rPr>
      </w:pPr>
      <w:r w:rsidRPr="00862AF1">
        <w:rPr>
          <w:rFonts w:ascii="Calibri" w:hAnsi="Calibri" w:cs="Calibri"/>
        </w:rPr>
        <w:lastRenderedPageBreak/>
        <w:t xml:space="preserve">Table 2. </w:t>
      </w:r>
      <w:r w:rsidR="0092208E" w:rsidRPr="00862AF1">
        <w:rPr>
          <w:rFonts w:ascii="Calibri" w:hAnsi="Calibri" w:cs="Calibri"/>
        </w:rPr>
        <w:t xml:space="preserve">Open-source tools for working with </w:t>
      </w:r>
      <w:r w:rsidR="00724602" w:rsidRPr="00862AF1">
        <w:rPr>
          <w:rFonts w:ascii="Calibri" w:hAnsi="Calibri" w:cs="Calibri"/>
        </w:rPr>
        <w:t>GWAS-VCF</w:t>
      </w:r>
    </w:p>
    <w:tbl>
      <w:tblPr>
        <w:tblStyle w:val="GridTable4-Accent5"/>
        <w:tblW w:w="8926" w:type="dxa"/>
        <w:tblLayout w:type="fixed"/>
        <w:tblLook w:val="04A0" w:firstRow="1" w:lastRow="0" w:firstColumn="1" w:lastColumn="0" w:noHBand="0" w:noVBand="1"/>
      </w:tblPr>
      <w:tblGrid>
        <w:gridCol w:w="2689"/>
        <w:gridCol w:w="1842"/>
        <w:gridCol w:w="1843"/>
        <w:gridCol w:w="2552"/>
      </w:tblGrid>
      <w:tr w:rsidR="00C75EEC" w:rsidRPr="00862AF1" w14:paraId="03356373" w14:textId="77777777" w:rsidTr="00015D4A">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689" w:type="dxa"/>
          </w:tcPr>
          <w:p w14:paraId="6DF6B8E8" w14:textId="1627BACF" w:rsidR="00C75EEC" w:rsidRPr="00862AF1" w:rsidRDefault="00C75EEC">
            <w:pPr>
              <w:rPr>
                <w:rFonts w:ascii="Calibri" w:hAnsi="Calibri" w:cs="Calibri"/>
              </w:rPr>
            </w:pPr>
            <w:r w:rsidRPr="00862AF1">
              <w:rPr>
                <w:rFonts w:ascii="Calibri" w:hAnsi="Calibri" w:cs="Calibri"/>
              </w:rPr>
              <w:t>Program</w:t>
            </w:r>
          </w:p>
        </w:tc>
        <w:tc>
          <w:tcPr>
            <w:tcW w:w="1842" w:type="dxa"/>
          </w:tcPr>
          <w:p w14:paraId="2D208170" w14:textId="7EACB48A" w:rsidR="00C75EEC" w:rsidRPr="00862AF1"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Purpose</w:t>
            </w:r>
          </w:p>
        </w:tc>
        <w:tc>
          <w:tcPr>
            <w:tcW w:w="1843" w:type="dxa"/>
          </w:tcPr>
          <w:p w14:paraId="7D4033B5" w14:textId="70BAF961" w:rsidR="00C75EEC" w:rsidRPr="00862AF1"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Implementation</w:t>
            </w:r>
          </w:p>
        </w:tc>
        <w:tc>
          <w:tcPr>
            <w:tcW w:w="2552" w:type="dxa"/>
          </w:tcPr>
          <w:p w14:paraId="5312618E" w14:textId="348C3CC2" w:rsidR="00C75EEC" w:rsidRPr="00862AF1" w:rsidRDefault="00DB31D8">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Source code l</w:t>
            </w:r>
            <w:r w:rsidR="00C75EEC" w:rsidRPr="00862AF1">
              <w:rPr>
                <w:rFonts w:ascii="Calibri" w:hAnsi="Calibri" w:cs="Calibri"/>
              </w:rPr>
              <w:t>ink</w:t>
            </w:r>
          </w:p>
        </w:tc>
      </w:tr>
      <w:tr w:rsidR="00C75EEC" w:rsidRPr="00862AF1" w14:paraId="24EC3AF3" w14:textId="77777777" w:rsidTr="00015D4A">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2689" w:type="dxa"/>
          </w:tcPr>
          <w:p w14:paraId="6B5ACEFF" w14:textId="353E9B46" w:rsidR="00C75EEC" w:rsidRPr="00862AF1" w:rsidRDefault="00C75EEC">
            <w:pPr>
              <w:rPr>
                <w:rFonts w:ascii="Calibri" w:hAnsi="Calibri" w:cs="Calibri"/>
              </w:rPr>
            </w:pPr>
            <w:r w:rsidRPr="00862AF1">
              <w:rPr>
                <w:rFonts w:ascii="Calibri" w:hAnsi="Calibri" w:cs="Calibri"/>
              </w:rPr>
              <w:t>gwas2vcf</w:t>
            </w:r>
          </w:p>
        </w:tc>
        <w:tc>
          <w:tcPr>
            <w:tcW w:w="1842" w:type="dxa"/>
          </w:tcPr>
          <w:p w14:paraId="15C409EB" w14:textId="073EF381" w:rsidR="00C75EEC" w:rsidRPr="00862AF1"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 xml:space="preserve">Mapping </w:t>
            </w:r>
            <w:r w:rsidR="006152A7" w:rsidRPr="00862AF1">
              <w:rPr>
                <w:rFonts w:ascii="Calibri" w:hAnsi="Calibri" w:cs="Calibri"/>
              </w:rPr>
              <w:t>tabular</w:t>
            </w:r>
            <w:r w:rsidRPr="00862AF1">
              <w:rPr>
                <w:rFonts w:ascii="Calibri" w:hAnsi="Calibri" w:cs="Calibri"/>
              </w:rPr>
              <w:t xml:space="preserve"> GWAS summary statistics and</w:t>
            </w:r>
            <w:r w:rsidR="001E77A4" w:rsidRPr="00862AF1">
              <w:rPr>
                <w:rFonts w:ascii="Calibri" w:hAnsi="Calibri" w:cs="Calibri"/>
              </w:rPr>
              <w:t xml:space="preserve"> NHGRI-EBI </w:t>
            </w:r>
            <w:r w:rsidRPr="00862AF1">
              <w:rPr>
                <w:rFonts w:ascii="Calibri" w:hAnsi="Calibri" w:cs="Calibri"/>
              </w:rPr>
              <w:t>format to VCF</w:t>
            </w:r>
          </w:p>
        </w:tc>
        <w:tc>
          <w:tcPr>
            <w:tcW w:w="1843" w:type="dxa"/>
          </w:tcPr>
          <w:p w14:paraId="35A1EB72" w14:textId="1BFFB3A2" w:rsidR="00C75EEC" w:rsidRPr="00862AF1"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Python3 (Docker)</w:t>
            </w:r>
          </w:p>
        </w:tc>
        <w:tc>
          <w:tcPr>
            <w:tcW w:w="2552" w:type="dxa"/>
          </w:tcPr>
          <w:p w14:paraId="1CBD4AD3" w14:textId="230C9AF8" w:rsidR="00C75EEC" w:rsidRPr="00862AF1" w:rsidRDefault="00D06039">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7" w:history="1">
              <w:r w:rsidR="00C75EEC" w:rsidRPr="00862AF1">
                <w:rPr>
                  <w:rStyle w:val="Hyperlink"/>
                  <w:rFonts w:ascii="Calibri" w:hAnsi="Calibri" w:cs="Calibri"/>
                </w:rPr>
                <w:t>https://github.com/mrcieu/gwas2vcf</w:t>
              </w:r>
            </w:hyperlink>
          </w:p>
        </w:tc>
      </w:tr>
      <w:tr w:rsidR="00C75EEC" w:rsidRPr="00862AF1" w14:paraId="1C1E97FE" w14:textId="77777777" w:rsidTr="00015D4A">
        <w:trPr>
          <w:trHeight w:val="875"/>
        </w:trPr>
        <w:tc>
          <w:tcPr>
            <w:cnfStyle w:val="001000000000" w:firstRow="0" w:lastRow="0" w:firstColumn="1" w:lastColumn="0" w:oddVBand="0" w:evenVBand="0" w:oddHBand="0" w:evenHBand="0" w:firstRowFirstColumn="0" w:firstRowLastColumn="0" w:lastRowFirstColumn="0" w:lastRowLastColumn="0"/>
            <w:tcW w:w="2689" w:type="dxa"/>
          </w:tcPr>
          <w:p w14:paraId="0EE3B1F2" w14:textId="5E1ED5F2" w:rsidR="00C75EEC" w:rsidRPr="00862AF1" w:rsidRDefault="00C75EEC">
            <w:r w:rsidRPr="00862AF1">
              <w:rPr>
                <w:rFonts w:ascii="Calibri" w:hAnsi="Calibri" w:cs="Calibri"/>
              </w:rPr>
              <w:t>gwas2vcfweb</w:t>
            </w:r>
            <w:r w:rsidR="001E30ED" w:rsidRPr="00862AF1">
              <w:rPr>
                <w:rFonts w:ascii="Calibri" w:hAnsi="Calibri" w:cs="Calibri"/>
              </w:rPr>
              <w:t xml:space="preserve"> </w:t>
            </w:r>
            <w:hyperlink r:id="rId18" w:history="1">
              <w:r w:rsidR="001E30ED" w:rsidRPr="00862AF1">
                <w:rPr>
                  <w:rStyle w:val="Hyperlink"/>
                </w:rPr>
                <w:t>http://vcf.mrcieu.ac.uk</w:t>
              </w:r>
            </w:hyperlink>
          </w:p>
        </w:tc>
        <w:tc>
          <w:tcPr>
            <w:tcW w:w="1842" w:type="dxa"/>
          </w:tcPr>
          <w:p w14:paraId="502E546C" w14:textId="7B857800" w:rsidR="00C75EEC" w:rsidRPr="00862AF1"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Front-end and queue schedular for gwas2vcf</w:t>
            </w:r>
          </w:p>
        </w:tc>
        <w:tc>
          <w:tcPr>
            <w:tcW w:w="1843" w:type="dxa"/>
          </w:tcPr>
          <w:p w14:paraId="693B4469" w14:textId="47830015" w:rsidR="00846CF0" w:rsidRPr="00862AF1"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Python3</w:t>
            </w:r>
            <w:r w:rsidR="00846CF0" w:rsidRPr="00862AF1">
              <w:rPr>
                <w:rFonts w:ascii="Calibri" w:hAnsi="Calibri" w:cs="Calibri"/>
              </w:rPr>
              <w:t>, Cromwell</w:t>
            </w:r>
            <w:r w:rsidR="00846CF0" w:rsidRPr="00862AF1">
              <w:rPr>
                <w:rFonts w:ascii="Calibri" w:hAnsi="Calibri" w:cs="Calibri"/>
              </w:rPr>
              <w:fldChar w:fldCharType="begin" w:fldLock="1"/>
            </w:r>
            <w:r w:rsidR="00D258B7">
              <w:rPr>
                <w:rFonts w:ascii="Calibri" w:hAnsi="Calibri" w:cs="Calibri"/>
              </w:rPr>
              <w:instrText>ADDIN CSL_CITATION {"citationItems":[{"id":"ITEM-1","itemData":{"DOI":"10.7490/f1000research.1114631.1","author":[{"dropping-particle":"","family":"Voss","given":"Kate","non-dropping-particle":"","parse-names":false,"suffix":""},{"dropping-particle":"","family":"Gentry","given":"Jeff","non-dropping-particle":"","parse-names":false,"suffix":""},{"dropping-particle":"Van Der","family":"Auwera","given":"Geraldine","non-dropping-particle":"","parse-names":false,"suffix":""}],"container-title":"F1000Research","id":"ITEM-1","issued":{"date-parts":[["2017","8","8"]]},"page":"4","title":"GATK4 + WDL + Cromwell","type":"article-journal","volume":"6"},"uris":["http://www.mendeley.com/documents/?uuid=7741a29d-39ef-3f1d-811a-27e0a16ad647"]}],"mendeley":{"formattedCitation":"&lt;sup&gt;47&lt;/sup&gt;","plainTextFormattedCitation":"47","previouslyFormattedCitation":"&lt;sup&gt;47&lt;/sup&gt;"},"properties":{"noteIndex":0},"schema":"https://github.com/citation-style-language/schema/raw/master/csl-citation.json"}</w:instrText>
            </w:r>
            <w:r w:rsidR="00846CF0" w:rsidRPr="00862AF1">
              <w:rPr>
                <w:rFonts w:ascii="Calibri" w:hAnsi="Calibri" w:cs="Calibri"/>
              </w:rPr>
              <w:fldChar w:fldCharType="separate"/>
            </w:r>
            <w:r w:rsidR="000D0624" w:rsidRPr="000D0624">
              <w:rPr>
                <w:rFonts w:ascii="Calibri" w:hAnsi="Calibri" w:cs="Calibri"/>
                <w:noProof/>
                <w:vertAlign w:val="superscript"/>
              </w:rPr>
              <w:t>47</w:t>
            </w:r>
            <w:r w:rsidR="00846CF0" w:rsidRPr="00862AF1">
              <w:rPr>
                <w:rFonts w:ascii="Calibri" w:hAnsi="Calibri" w:cs="Calibri"/>
              </w:rPr>
              <w:fldChar w:fldCharType="end"/>
            </w:r>
          </w:p>
          <w:p w14:paraId="5E5F2FD5" w14:textId="2D53218F" w:rsidR="00C75EEC" w:rsidRPr="00862AF1"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(Docker)</w:t>
            </w:r>
          </w:p>
        </w:tc>
        <w:tc>
          <w:tcPr>
            <w:tcW w:w="2552" w:type="dxa"/>
          </w:tcPr>
          <w:p w14:paraId="770BC5D0" w14:textId="77777777" w:rsidR="002E5D2A" w:rsidRPr="00862AF1" w:rsidRDefault="00D06039" w:rsidP="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9" w:history="1">
              <w:r w:rsidR="002E5D2A" w:rsidRPr="00862AF1">
                <w:rPr>
                  <w:rStyle w:val="Hyperlink"/>
                  <w:rFonts w:ascii="Calibri" w:hAnsi="Calibri" w:cs="Calibri"/>
                </w:rPr>
                <w:t>https://github.com/mrcieu/gwas2vcfweb</w:t>
              </w:r>
            </w:hyperlink>
          </w:p>
          <w:p w14:paraId="1C69A654" w14:textId="77777777" w:rsidR="00C75EEC" w:rsidRPr="00862AF1"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46CF0" w:rsidRPr="00862AF1" w14:paraId="5F579C91" w14:textId="77777777" w:rsidTr="00015D4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2689" w:type="dxa"/>
          </w:tcPr>
          <w:p w14:paraId="4D5ABA2F" w14:textId="6415A554" w:rsidR="00846CF0" w:rsidRPr="00862AF1" w:rsidRDefault="006011A3">
            <w:pPr>
              <w:rPr>
                <w:rFonts w:ascii="Calibri" w:hAnsi="Calibri" w:cs="Calibri"/>
              </w:rPr>
            </w:pPr>
            <w:r w:rsidRPr="00862AF1">
              <w:rPr>
                <w:rFonts w:ascii="Calibri" w:hAnsi="Calibri" w:cs="Calibri"/>
              </w:rPr>
              <w:t>R/</w:t>
            </w:r>
            <w:proofErr w:type="spellStart"/>
            <w:r w:rsidR="002E5D2A" w:rsidRPr="00862AF1">
              <w:rPr>
                <w:rFonts w:ascii="Calibri" w:hAnsi="Calibri" w:cs="Calibri"/>
              </w:rPr>
              <w:t>gwasvcf</w:t>
            </w:r>
            <w:proofErr w:type="spellEnd"/>
          </w:p>
        </w:tc>
        <w:tc>
          <w:tcPr>
            <w:tcW w:w="1842" w:type="dxa"/>
          </w:tcPr>
          <w:p w14:paraId="2CA57C3C" w14:textId="2E9DE253" w:rsidR="00846CF0" w:rsidRPr="00862AF1" w:rsidRDefault="002E5D2A">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 xml:space="preserve">Library for querying and reading </w:t>
            </w:r>
            <w:r w:rsidR="00177D0F" w:rsidRPr="00862AF1">
              <w:rPr>
                <w:rFonts w:ascii="Calibri" w:hAnsi="Calibri" w:cs="Calibri"/>
              </w:rPr>
              <w:t>GWAS-VCF</w:t>
            </w:r>
            <w:r w:rsidRPr="00862AF1">
              <w:rPr>
                <w:rFonts w:ascii="Calibri" w:hAnsi="Calibri" w:cs="Calibri"/>
              </w:rPr>
              <w:t xml:space="preserve"> files</w:t>
            </w:r>
          </w:p>
        </w:tc>
        <w:tc>
          <w:tcPr>
            <w:tcW w:w="1843" w:type="dxa"/>
          </w:tcPr>
          <w:p w14:paraId="639BD77F" w14:textId="28668E29" w:rsidR="00846CF0" w:rsidRPr="00862AF1" w:rsidRDefault="002E5D2A"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R</w:t>
            </w:r>
          </w:p>
        </w:tc>
        <w:tc>
          <w:tcPr>
            <w:tcW w:w="2552" w:type="dxa"/>
          </w:tcPr>
          <w:p w14:paraId="6CA70AD6" w14:textId="7E6EC7E4" w:rsidR="00846CF0" w:rsidRPr="00862AF1" w:rsidRDefault="00D06039"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20" w:history="1">
              <w:r w:rsidR="002E5D2A" w:rsidRPr="00862AF1">
                <w:rPr>
                  <w:rStyle w:val="Hyperlink"/>
                  <w:rFonts w:ascii="Calibri" w:hAnsi="Calibri" w:cs="Calibri"/>
                </w:rPr>
                <w:t>https://github.com/mrcieu/gwasvcf</w:t>
              </w:r>
            </w:hyperlink>
          </w:p>
        </w:tc>
      </w:tr>
      <w:tr w:rsidR="002E5D2A" w:rsidRPr="00862AF1" w14:paraId="1AC8ABF4" w14:textId="77777777" w:rsidTr="00015D4A">
        <w:trPr>
          <w:trHeight w:val="875"/>
        </w:trPr>
        <w:tc>
          <w:tcPr>
            <w:cnfStyle w:val="001000000000" w:firstRow="0" w:lastRow="0" w:firstColumn="1" w:lastColumn="0" w:oddVBand="0" w:evenVBand="0" w:oddHBand="0" w:evenHBand="0" w:firstRowFirstColumn="0" w:firstRowLastColumn="0" w:lastRowFirstColumn="0" w:lastRowLastColumn="0"/>
            <w:tcW w:w="2689" w:type="dxa"/>
          </w:tcPr>
          <w:p w14:paraId="3FEB8545" w14:textId="1EE0C7BF" w:rsidR="002E5D2A" w:rsidRPr="00862AF1" w:rsidRDefault="00E77E01">
            <w:pPr>
              <w:rPr>
                <w:rFonts w:ascii="Calibri" w:hAnsi="Calibri" w:cs="Calibri"/>
              </w:rPr>
            </w:pPr>
            <w:proofErr w:type="spellStart"/>
            <w:r w:rsidRPr="00862AF1">
              <w:rPr>
                <w:rFonts w:ascii="Calibri" w:hAnsi="Calibri" w:cs="Calibri"/>
              </w:rPr>
              <w:t>p</w:t>
            </w:r>
            <w:r w:rsidR="002E5D2A" w:rsidRPr="00862AF1">
              <w:rPr>
                <w:rFonts w:ascii="Calibri" w:hAnsi="Calibri" w:cs="Calibri"/>
              </w:rPr>
              <w:t>ygwasvcf</w:t>
            </w:r>
            <w:proofErr w:type="spellEnd"/>
          </w:p>
        </w:tc>
        <w:tc>
          <w:tcPr>
            <w:tcW w:w="1842" w:type="dxa"/>
          </w:tcPr>
          <w:p w14:paraId="49646CC7" w14:textId="7ABB67F2" w:rsidR="002E5D2A" w:rsidRPr="00862AF1" w:rsidRDefault="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 xml:space="preserve">Library for querying and reading </w:t>
            </w:r>
            <w:r w:rsidR="00177D0F" w:rsidRPr="00862AF1">
              <w:rPr>
                <w:rFonts w:ascii="Calibri" w:hAnsi="Calibri" w:cs="Calibri"/>
              </w:rPr>
              <w:t>GWAS-VCF</w:t>
            </w:r>
            <w:r w:rsidRPr="00862AF1">
              <w:rPr>
                <w:rFonts w:ascii="Calibri" w:hAnsi="Calibri" w:cs="Calibri"/>
              </w:rPr>
              <w:t xml:space="preserve"> files</w:t>
            </w:r>
          </w:p>
        </w:tc>
        <w:tc>
          <w:tcPr>
            <w:tcW w:w="1843" w:type="dxa"/>
          </w:tcPr>
          <w:p w14:paraId="2CADD76D" w14:textId="305BACA0" w:rsidR="002E5D2A" w:rsidRPr="00862AF1" w:rsidRDefault="002E5D2A"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Python</w:t>
            </w:r>
            <w:r w:rsidR="00E77E01" w:rsidRPr="00862AF1">
              <w:rPr>
                <w:rFonts w:ascii="Calibri" w:hAnsi="Calibri" w:cs="Calibri"/>
              </w:rPr>
              <w:t>3</w:t>
            </w:r>
          </w:p>
        </w:tc>
        <w:tc>
          <w:tcPr>
            <w:tcW w:w="2552" w:type="dxa"/>
          </w:tcPr>
          <w:p w14:paraId="242E2EDD" w14:textId="627AFD81" w:rsidR="002E5D2A" w:rsidRPr="00862AF1" w:rsidRDefault="00D06039"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21" w:history="1">
              <w:r w:rsidR="00E77E01" w:rsidRPr="00862AF1">
                <w:rPr>
                  <w:rStyle w:val="Hyperlink"/>
                  <w:rFonts w:ascii="Calibri" w:hAnsi="Calibri" w:cs="Calibri"/>
                </w:rPr>
                <w:t>https://github.com/mrcieu/pygwasvcf</w:t>
              </w:r>
            </w:hyperlink>
          </w:p>
        </w:tc>
      </w:tr>
      <w:tr w:rsidR="004E57F4" w:rsidRPr="00862AF1" w14:paraId="786FFF8E" w14:textId="77777777" w:rsidTr="00015D4A">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2689" w:type="dxa"/>
          </w:tcPr>
          <w:p w14:paraId="4E0A312D" w14:textId="6773D2F3" w:rsidR="004E57F4" w:rsidRPr="00862AF1" w:rsidRDefault="006011A3">
            <w:pPr>
              <w:rPr>
                <w:rFonts w:ascii="Calibri" w:hAnsi="Calibri" w:cs="Calibri"/>
              </w:rPr>
            </w:pPr>
            <w:r w:rsidRPr="00862AF1">
              <w:rPr>
                <w:rFonts w:ascii="Calibri" w:hAnsi="Calibri" w:cs="Calibri"/>
              </w:rPr>
              <w:t>R/</w:t>
            </w:r>
            <w:proofErr w:type="spellStart"/>
            <w:r w:rsidR="006834C9" w:rsidRPr="00862AF1">
              <w:rPr>
                <w:rFonts w:ascii="Calibri" w:hAnsi="Calibri" w:cs="Calibri"/>
              </w:rPr>
              <w:t>g</w:t>
            </w:r>
            <w:r w:rsidR="004E57F4" w:rsidRPr="00862AF1">
              <w:rPr>
                <w:rFonts w:ascii="Calibri" w:hAnsi="Calibri" w:cs="Calibri"/>
              </w:rPr>
              <w:t>wasglue</w:t>
            </w:r>
            <w:proofErr w:type="spellEnd"/>
          </w:p>
        </w:tc>
        <w:tc>
          <w:tcPr>
            <w:tcW w:w="1842" w:type="dxa"/>
          </w:tcPr>
          <w:p w14:paraId="780D7C0A" w14:textId="1143A335" w:rsidR="004E57F4" w:rsidRPr="00862AF1" w:rsidRDefault="004E57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Library for processing GWAS summary statistics ready for secondary analysis</w:t>
            </w:r>
          </w:p>
        </w:tc>
        <w:tc>
          <w:tcPr>
            <w:tcW w:w="1843" w:type="dxa"/>
          </w:tcPr>
          <w:p w14:paraId="385C83AB" w14:textId="7D512FD3" w:rsidR="004E57F4" w:rsidRPr="00862AF1" w:rsidRDefault="004E57F4"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R</w:t>
            </w:r>
          </w:p>
        </w:tc>
        <w:tc>
          <w:tcPr>
            <w:tcW w:w="2552" w:type="dxa"/>
          </w:tcPr>
          <w:p w14:paraId="503410A9" w14:textId="543469EE" w:rsidR="004E57F4" w:rsidRPr="00862AF1" w:rsidRDefault="00D06039"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22" w:history="1">
              <w:r w:rsidR="0006554A" w:rsidRPr="00862AF1">
                <w:rPr>
                  <w:rStyle w:val="Hyperlink"/>
                  <w:rFonts w:ascii="Calibri" w:hAnsi="Calibri" w:cs="Calibri"/>
                </w:rPr>
                <w:t>https://github.com/mrcieu/gwasglue</w:t>
              </w:r>
            </w:hyperlink>
          </w:p>
        </w:tc>
      </w:tr>
      <w:tr w:rsidR="006834C9" w:rsidRPr="00862AF1" w14:paraId="18580170" w14:textId="77777777" w:rsidTr="00015D4A">
        <w:trPr>
          <w:trHeight w:val="859"/>
        </w:trPr>
        <w:tc>
          <w:tcPr>
            <w:cnfStyle w:val="001000000000" w:firstRow="0" w:lastRow="0" w:firstColumn="1" w:lastColumn="0" w:oddVBand="0" w:evenVBand="0" w:oddHBand="0" w:evenHBand="0" w:firstRowFirstColumn="0" w:firstRowLastColumn="0" w:lastRowFirstColumn="0" w:lastRowLastColumn="0"/>
            <w:tcW w:w="2689" w:type="dxa"/>
          </w:tcPr>
          <w:p w14:paraId="76707C63" w14:textId="2C6A2EEC" w:rsidR="006834C9" w:rsidRPr="00862AF1" w:rsidRDefault="00DA789F">
            <w:pPr>
              <w:rPr>
                <w:rFonts w:ascii="Calibri" w:hAnsi="Calibri" w:cs="Calibri"/>
              </w:rPr>
            </w:pPr>
            <w:r w:rsidRPr="00862AF1">
              <w:rPr>
                <w:rFonts w:ascii="Calibri" w:hAnsi="Calibri" w:cs="Calibri"/>
              </w:rPr>
              <w:t xml:space="preserve">LD </w:t>
            </w:r>
            <w:r w:rsidR="00417989" w:rsidRPr="00862AF1">
              <w:rPr>
                <w:rFonts w:ascii="Calibri" w:hAnsi="Calibri" w:cs="Calibri"/>
              </w:rPr>
              <w:t>S</w:t>
            </w:r>
            <w:r w:rsidRPr="00862AF1">
              <w:rPr>
                <w:rFonts w:ascii="Calibri" w:hAnsi="Calibri" w:cs="Calibri"/>
              </w:rPr>
              <w:t xml:space="preserve">core </w:t>
            </w:r>
            <w:r w:rsidR="00417989" w:rsidRPr="00862AF1">
              <w:rPr>
                <w:rFonts w:ascii="Calibri" w:hAnsi="Calibri" w:cs="Calibri"/>
              </w:rPr>
              <w:t>R</w:t>
            </w:r>
            <w:r w:rsidRPr="00862AF1">
              <w:rPr>
                <w:rFonts w:ascii="Calibri" w:hAnsi="Calibri" w:cs="Calibri"/>
              </w:rPr>
              <w:t>egression</w:t>
            </w:r>
            <w:r w:rsidR="000A4B70" w:rsidRPr="00862AF1">
              <w:rPr>
                <w:rFonts w:ascii="Calibri" w:hAnsi="Calibri" w:cs="Calibri"/>
              </w:rPr>
              <w:t xml:space="preserve"> </w:t>
            </w:r>
            <w:r w:rsidR="00965055" w:rsidRPr="00862AF1">
              <w:rPr>
                <w:rFonts w:ascii="Calibri" w:hAnsi="Calibri" w:cs="Calibri"/>
              </w:rPr>
              <w:fldChar w:fldCharType="begin" w:fldLock="1"/>
            </w:r>
            <w:r w:rsidR="009227F6" w:rsidRPr="00862AF1">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00965055" w:rsidRPr="00862AF1">
              <w:rPr>
                <w:rFonts w:ascii="Calibri" w:hAnsi="Calibri" w:cs="Calibri"/>
              </w:rPr>
              <w:fldChar w:fldCharType="separate"/>
            </w:r>
            <w:r w:rsidR="00E252BD" w:rsidRPr="00862AF1">
              <w:rPr>
                <w:rFonts w:ascii="Calibri" w:hAnsi="Calibri" w:cs="Calibri"/>
                <w:b w:val="0"/>
                <w:noProof/>
                <w:vertAlign w:val="superscript"/>
              </w:rPr>
              <w:t>5</w:t>
            </w:r>
            <w:r w:rsidR="00965055" w:rsidRPr="00862AF1">
              <w:rPr>
                <w:rFonts w:ascii="Calibri" w:hAnsi="Calibri" w:cs="Calibri"/>
              </w:rPr>
              <w:fldChar w:fldCharType="end"/>
            </w:r>
            <w:r w:rsidR="000A4B70" w:rsidRPr="00862AF1">
              <w:rPr>
                <w:rFonts w:ascii="Calibri" w:hAnsi="Calibri" w:cs="Calibri"/>
              </w:rPr>
              <w:t xml:space="preserve"> (patch)</w:t>
            </w:r>
          </w:p>
        </w:tc>
        <w:tc>
          <w:tcPr>
            <w:tcW w:w="1842" w:type="dxa"/>
          </w:tcPr>
          <w:p w14:paraId="5460DF9E" w14:textId="5F168382" w:rsidR="006834C9" w:rsidRPr="00862AF1" w:rsidRDefault="00FE06A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Estimating genetic correlation and heritability</w:t>
            </w:r>
          </w:p>
        </w:tc>
        <w:tc>
          <w:tcPr>
            <w:tcW w:w="1843" w:type="dxa"/>
          </w:tcPr>
          <w:p w14:paraId="236FA1C4" w14:textId="28513CA5" w:rsidR="006834C9" w:rsidRPr="00862AF1" w:rsidRDefault="00FE06A8"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Python</w:t>
            </w:r>
          </w:p>
        </w:tc>
        <w:tc>
          <w:tcPr>
            <w:tcW w:w="2552" w:type="dxa"/>
          </w:tcPr>
          <w:p w14:paraId="0C9DAF3A" w14:textId="3D1B14C5" w:rsidR="00DA789F" w:rsidRPr="00862AF1" w:rsidRDefault="00D06039" w:rsidP="00DA789F">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23" w:history="1">
              <w:r w:rsidR="00DA789F" w:rsidRPr="00862AF1">
                <w:rPr>
                  <w:rStyle w:val="Hyperlink"/>
                  <w:rFonts w:ascii="Calibri" w:hAnsi="Calibri" w:cs="Calibri"/>
                </w:rPr>
                <w:t>http://github.com/explodecomputer/ldsc</w:t>
              </w:r>
            </w:hyperlink>
          </w:p>
        </w:tc>
      </w:tr>
    </w:tbl>
    <w:p w14:paraId="39DFB366" w14:textId="60419832" w:rsidR="002E6AD6" w:rsidRPr="00862AF1" w:rsidRDefault="00A90384">
      <w:pPr>
        <w:rPr>
          <w:rFonts w:ascii="Calibri" w:hAnsi="Calibri" w:cs="Calibri"/>
        </w:rPr>
      </w:pPr>
      <w:r w:rsidRPr="00862AF1">
        <w:rPr>
          <w:rFonts w:ascii="Calibri" w:hAnsi="Calibri" w:cs="Calibri"/>
        </w:rPr>
        <w:t xml:space="preserve">GWAS, genome-wide association study. </w:t>
      </w:r>
      <w:r w:rsidR="004B5007" w:rsidRPr="00862AF1">
        <w:rPr>
          <w:rFonts w:ascii="Calibri" w:hAnsi="Calibri" w:cs="Calibri"/>
        </w:rPr>
        <w:t xml:space="preserve">LD, linkage disequilibrium. </w:t>
      </w:r>
      <w:r w:rsidR="003B57DB" w:rsidRPr="00862AF1">
        <w:rPr>
          <w:rFonts w:ascii="Calibri" w:hAnsi="Calibri" w:cs="Calibri"/>
        </w:rPr>
        <w:t>VCF, variant call format.</w:t>
      </w:r>
      <w:r w:rsidR="00D761F6" w:rsidRPr="00862AF1">
        <w:rPr>
          <w:rFonts w:ascii="Calibri" w:hAnsi="Calibri" w:cs="Calibri"/>
        </w:rPr>
        <w:t xml:space="preserve"> NHGRI-</w:t>
      </w:r>
      <w:r w:rsidR="003B57DB" w:rsidRPr="00862AF1">
        <w:rPr>
          <w:rFonts w:ascii="Calibri" w:hAnsi="Calibri" w:cs="Calibri"/>
        </w:rPr>
        <w:t>EBI,</w:t>
      </w:r>
      <w:r w:rsidR="00D761F6" w:rsidRPr="00862AF1">
        <w:rPr>
          <w:rFonts w:ascii="Calibri" w:hAnsi="Calibri" w:cs="Calibri"/>
        </w:rPr>
        <w:t xml:space="preserve"> National Human Genome Research Institute and </w:t>
      </w:r>
      <w:r w:rsidR="004C1A08" w:rsidRPr="00862AF1">
        <w:rPr>
          <w:rFonts w:ascii="Calibri" w:hAnsi="Calibri" w:cs="Calibri"/>
        </w:rPr>
        <w:t>European Bioinformatics</w:t>
      </w:r>
      <w:r w:rsidR="00D761F6" w:rsidRPr="00862AF1">
        <w:rPr>
          <w:rFonts w:ascii="Calibri" w:hAnsi="Calibri" w:cs="Calibri"/>
        </w:rPr>
        <w:t xml:space="preserve"> </w:t>
      </w:r>
      <w:r w:rsidR="004C1A08" w:rsidRPr="00862AF1">
        <w:rPr>
          <w:rFonts w:ascii="Calibri" w:hAnsi="Calibri" w:cs="Calibri"/>
        </w:rPr>
        <w:t>Institute.</w:t>
      </w:r>
      <w:r w:rsidR="002E6AD6" w:rsidRPr="00862AF1">
        <w:rPr>
          <w:rFonts w:ascii="Calibri" w:hAnsi="Calibri" w:cs="Calibri"/>
        </w:rPr>
        <w:br w:type="page"/>
      </w:r>
    </w:p>
    <w:p w14:paraId="4CC66AE7" w14:textId="2F51CA7C" w:rsidR="00AE25C3" w:rsidRPr="00862AF1" w:rsidRDefault="002668F4">
      <w:pPr>
        <w:rPr>
          <w:rFonts w:ascii="Calibri" w:hAnsi="Calibri" w:cs="Calibri"/>
        </w:rPr>
      </w:pPr>
      <w:commentRangeStart w:id="193"/>
      <w:commentRangeStart w:id="194"/>
      <w:r w:rsidRPr="00862AF1">
        <w:rPr>
          <w:rFonts w:ascii="Calibri" w:hAnsi="Calibri" w:cs="Calibri"/>
        </w:rPr>
        <w:lastRenderedPageBreak/>
        <w:t xml:space="preserve">Figure </w:t>
      </w:r>
      <w:r w:rsidR="00D0631C" w:rsidRPr="00862AF1">
        <w:rPr>
          <w:rFonts w:ascii="Calibri" w:hAnsi="Calibri" w:cs="Calibri"/>
        </w:rPr>
        <w:t>1</w:t>
      </w:r>
      <w:r w:rsidR="00D14268" w:rsidRPr="00862AF1">
        <w:rPr>
          <w:rFonts w:ascii="Calibri" w:hAnsi="Calibri" w:cs="Calibri"/>
        </w:rPr>
        <w:t xml:space="preserve">. </w:t>
      </w:r>
      <w:r w:rsidR="00903B2C" w:rsidRPr="00862AF1">
        <w:rPr>
          <w:rFonts w:ascii="Calibri" w:hAnsi="Calibri" w:cs="Calibri"/>
        </w:rPr>
        <w:t>VCF</w:t>
      </w:r>
      <w:r w:rsidR="00AA3FDE" w:rsidRPr="00862AF1">
        <w:rPr>
          <w:rFonts w:ascii="Calibri" w:hAnsi="Calibri" w:cs="Calibri"/>
        </w:rPr>
        <w:t xml:space="preserve"> </w:t>
      </w:r>
      <w:r w:rsidR="00092445" w:rsidRPr="00862AF1">
        <w:rPr>
          <w:rFonts w:ascii="Calibri" w:hAnsi="Calibri" w:cs="Calibri"/>
        </w:rPr>
        <w:t xml:space="preserve">format </w:t>
      </w:r>
      <w:r w:rsidR="00AF5E7A" w:rsidRPr="00862AF1">
        <w:rPr>
          <w:rFonts w:ascii="Calibri" w:hAnsi="Calibri" w:cs="Calibri"/>
        </w:rPr>
        <w:t>adapted to store GWAS summary statistics</w:t>
      </w:r>
      <w:r w:rsidR="00092445" w:rsidRPr="00862AF1">
        <w:rPr>
          <w:rFonts w:ascii="Calibri" w:hAnsi="Calibri" w:cs="Calibri"/>
        </w:rPr>
        <w:t xml:space="preserve"> (GWAS-VCF)</w:t>
      </w:r>
      <w:commentRangeEnd w:id="193"/>
      <w:r w:rsidR="00357019" w:rsidRPr="00862AF1">
        <w:rPr>
          <w:rStyle w:val="CommentReference"/>
        </w:rPr>
        <w:commentReference w:id="193"/>
      </w:r>
      <w:commentRangeEnd w:id="194"/>
      <w:r w:rsidR="001F6DC2" w:rsidRPr="00862AF1">
        <w:rPr>
          <w:rStyle w:val="CommentReference"/>
          <w:rFonts w:asciiTheme="minorHAnsi" w:eastAsiaTheme="minorHAnsi" w:hAnsiTheme="minorHAnsi" w:cstheme="minorBidi"/>
        </w:rPr>
        <w:commentReference w:id="194"/>
      </w:r>
    </w:p>
    <w:p w14:paraId="57AC5EB6" w14:textId="2B4509B3" w:rsidR="00627791" w:rsidRPr="00862AF1" w:rsidRDefault="00627791">
      <w:pPr>
        <w:rPr>
          <w:rFonts w:ascii="Calibri" w:hAnsi="Calibri" w:cs="Calibri"/>
        </w:rPr>
      </w:pPr>
      <w:r w:rsidRPr="00862AF1">
        <w:rPr>
          <w:rFonts w:ascii="Calibri" w:hAnsi="Calibri" w:cs="Calibri"/>
          <w:noProof/>
        </w:rPr>
        <w:drawing>
          <wp:inline distT="0" distB="0" distL="0" distR="0" wp14:anchorId="1291D0AD" wp14:editId="0597340B">
            <wp:extent cx="5817228" cy="33499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f_schematic2.pdf"/>
                    <pic:cNvPicPr/>
                  </pic:nvPicPr>
                  <pic:blipFill rotWithShape="1">
                    <a:blip r:embed="rId24">
                      <a:extLst>
                        <a:ext uri="{28A0092B-C50C-407E-A947-70E740481C1C}">
                          <a14:useLocalDpi xmlns:a14="http://schemas.microsoft.com/office/drawing/2010/main" val="0"/>
                        </a:ext>
                      </a:extLst>
                    </a:blip>
                    <a:srcRect l="8507" t="14994" r="7034" b="16178"/>
                    <a:stretch/>
                  </pic:blipFill>
                  <pic:spPr bwMode="auto">
                    <a:xfrm>
                      <a:off x="0" y="0"/>
                      <a:ext cx="5830079" cy="3357353"/>
                    </a:xfrm>
                    <a:prstGeom prst="rect">
                      <a:avLst/>
                    </a:prstGeom>
                    <a:ln>
                      <a:noFill/>
                    </a:ln>
                    <a:extLst>
                      <a:ext uri="{53640926-AAD7-44D8-BBD7-CCE9431645EC}">
                        <a14:shadowObscured xmlns:a14="http://schemas.microsoft.com/office/drawing/2010/main"/>
                      </a:ext>
                    </a:extLst>
                  </pic:spPr>
                </pic:pic>
              </a:graphicData>
            </a:graphic>
          </wp:inline>
        </w:drawing>
      </w:r>
    </w:p>
    <w:p w14:paraId="2598DFB3" w14:textId="46CEE477" w:rsidR="00B7612F" w:rsidRPr="00862AF1" w:rsidRDefault="00322FD3">
      <w:pPr>
        <w:rPr>
          <w:rFonts w:ascii="Calibri" w:hAnsi="Calibri" w:cs="Calibri"/>
        </w:rPr>
      </w:pPr>
      <w:r w:rsidRPr="00862AF1">
        <w:rPr>
          <w:rFonts w:ascii="Calibri" w:hAnsi="Calibri" w:cs="Calibri"/>
        </w:rPr>
        <w:t xml:space="preserve">The </w:t>
      </w:r>
      <w:r w:rsidR="00092445" w:rsidRPr="00862AF1">
        <w:rPr>
          <w:rFonts w:ascii="Calibri" w:hAnsi="Calibri" w:cs="Calibri"/>
        </w:rPr>
        <w:t xml:space="preserve">VCF </w:t>
      </w:r>
      <w:r w:rsidRPr="00862AF1">
        <w:rPr>
          <w:rFonts w:ascii="Calibri" w:hAnsi="Calibri" w:cs="Calibri"/>
        </w:rPr>
        <w:t xml:space="preserve">file </w:t>
      </w:r>
      <w:r w:rsidR="0041405D" w:rsidRPr="00862AF1">
        <w:rPr>
          <w:rFonts w:ascii="Calibri" w:hAnsi="Calibri" w:cs="Calibri"/>
        </w:rPr>
        <w:t xml:space="preserve">contains </w:t>
      </w:r>
      <w:r w:rsidR="003C3EF4" w:rsidRPr="00862AF1">
        <w:rPr>
          <w:rFonts w:ascii="Calibri" w:hAnsi="Calibri" w:cs="Calibri"/>
        </w:rPr>
        <w:t xml:space="preserve">study and trait(s) </w:t>
      </w:r>
      <w:r w:rsidR="006D6632" w:rsidRPr="00862AF1">
        <w:rPr>
          <w:rFonts w:ascii="Calibri" w:hAnsi="Calibri" w:cs="Calibri"/>
        </w:rPr>
        <w:t xml:space="preserve">metadata, variant-level </w:t>
      </w:r>
      <w:r w:rsidR="00092445" w:rsidRPr="00862AF1">
        <w:rPr>
          <w:rFonts w:ascii="Calibri" w:hAnsi="Calibri" w:cs="Calibri"/>
        </w:rPr>
        <w:t xml:space="preserve">data, </w:t>
      </w:r>
      <w:r w:rsidR="006D6632" w:rsidRPr="00862AF1">
        <w:rPr>
          <w:rFonts w:ascii="Calibri" w:hAnsi="Calibri" w:cs="Calibri"/>
        </w:rPr>
        <w:t>and variant-trait association</w:t>
      </w:r>
      <w:r w:rsidR="00092445" w:rsidRPr="00862AF1">
        <w:rPr>
          <w:rFonts w:ascii="Calibri" w:hAnsi="Calibri" w:cs="Calibri"/>
        </w:rPr>
        <w:t xml:space="preserve"> summary statistics</w:t>
      </w:r>
      <w:r w:rsidR="006D6632" w:rsidRPr="00862AF1">
        <w:rPr>
          <w:rFonts w:ascii="Calibri" w:hAnsi="Calibri" w:cs="Calibri"/>
        </w:rPr>
        <w:t>.</w:t>
      </w:r>
      <w:r w:rsidR="00BC1AB3" w:rsidRPr="00862AF1">
        <w:rPr>
          <w:rFonts w:ascii="Calibri" w:hAnsi="Calibri" w:cs="Calibri"/>
        </w:rPr>
        <w:t xml:space="preserve"> Each field is defined in the </w:t>
      </w:r>
      <w:r w:rsidR="008D75EA" w:rsidRPr="00862AF1">
        <w:rPr>
          <w:rFonts w:ascii="Calibri" w:hAnsi="Calibri" w:cs="Calibri"/>
        </w:rPr>
        <w:t>file header</w:t>
      </w:r>
      <w:r w:rsidR="00BC1AB3" w:rsidRPr="00862AF1">
        <w:rPr>
          <w:rFonts w:ascii="Calibri" w:hAnsi="Calibri" w:cs="Calibri"/>
        </w:rPr>
        <w:t xml:space="preserve"> including variable type and number</w:t>
      </w:r>
      <w:r w:rsidR="00914AAF" w:rsidRPr="00862AF1">
        <w:rPr>
          <w:rFonts w:ascii="Calibri" w:hAnsi="Calibri" w:cs="Calibri"/>
        </w:rPr>
        <w:t xml:space="preserve"> of values</w:t>
      </w:r>
      <w:r w:rsidR="00BC1AB3" w:rsidRPr="00862AF1">
        <w:rPr>
          <w:rFonts w:ascii="Calibri" w:hAnsi="Calibri" w:cs="Calibri"/>
        </w:rPr>
        <w:t>.</w:t>
      </w:r>
      <w:r w:rsidR="00E745CA" w:rsidRPr="00862AF1">
        <w:rPr>
          <w:rFonts w:ascii="Calibri" w:hAnsi="Calibri" w:cs="Calibri"/>
        </w:rPr>
        <w:t xml:space="preserve"> The </w:t>
      </w:r>
      <w:r w:rsidR="0041405D" w:rsidRPr="00862AF1">
        <w:rPr>
          <w:rFonts w:ascii="Calibri" w:hAnsi="Calibri" w:cs="Calibri"/>
        </w:rPr>
        <w:t>format</w:t>
      </w:r>
      <w:r w:rsidR="00E745CA" w:rsidRPr="00862AF1">
        <w:rPr>
          <w:rFonts w:ascii="Calibri" w:hAnsi="Calibri" w:cs="Calibri"/>
        </w:rPr>
        <w:t xml:space="preserve"> can </w:t>
      </w:r>
      <w:r w:rsidR="00092445" w:rsidRPr="00862AF1">
        <w:rPr>
          <w:rFonts w:ascii="Calibri" w:hAnsi="Calibri" w:cs="Calibri"/>
        </w:rPr>
        <w:t xml:space="preserve">store the results of a GWAS with </w:t>
      </w:r>
      <w:r w:rsidR="001076FA" w:rsidRPr="00862AF1">
        <w:rPr>
          <w:rFonts w:ascii="Calibri" w:hAnsi="Calibri" w:cs="Calibri"/>
        </w:rPr>
        <w:t xml:space="preserve">one or </w:t>
      </w:r>
      <w:r w:rsidR="00092445" w:rsidRPr="00862AF1">
        <w:rPr>
          <w:rFonts w:ascii="Calibri" w:hAnsi="Calibri" w:cs="Calibri"/>
        </w:rPr>
        <w:t xml:space="preserve">more </w:t>
      </w:r>
      <w:r w:rsidR="00E745CA" w:rsidRPr="00862AF1">
        <w:rPr>
          <w:rFonts w:ascii="Calibri" w:hAnsi="Calibri" w:cs="Calibri"/>
        </w:rPr>
        <w:t xml:space="preserve">traits </w:t>
      </w:r>
      <w:r w:rsidR="00092445" w:rsidRPr="00862AF1">
        <w:rPr>
          <w:rFonts w:ascii="Calibri" w:hAnsi="Calibri" w:cs="Calibri"/>
        </w:rPr>
        <w:t>in a single file</w:t>
      </w:r>
      <w:r w:rsidR="00E745CA" w:rsidRPr="00862AF1">
        <w:rPr>
          <w:rFonts w:ascii="Calibri" w:hAnsi="Calibri" w:cs="Calibri"/>
        </w:rPr>
        <w:t>.</w:t>
      </w:r>
    </w:p>
    <w:p w14:paraId="1C6E047B" w14:textId="77777777" w:rsidR="00B7612F" w:rsidRPr="00862AF1" w:rsidRDefault="00B7612F">
      <w:pPr>
        <w:rPr>
          <w:rFonts w:ascii="Calibri" w:hAnsi="Calibri" w:cs="Calibri"/>
        </w:rPr>
      </w:pPr>
      <w:r w:rsidRPr="00862AF1">
        <w:rPr>
          <w:rFonts w:ascii="Calibri" w:hAnsi="Calibri" w:cs="Calibri"/>
        </w:rPr>
        <w:br w:type="page"/>
      </w:r>
    </w:p>
    <w:p w14:paraId="5E012307" w14:textId="3A96F16C" w:rsidR="00B7612F" w:rsidRPr="00862AF1" w:rsidRDefault="00B7612F" w:rsidP="00B7612F">
      <w:pPr>
        <w:rPr>
          <w:rFonts w:ascii="Calibri" w:hAnsi="Calibri" w:cs="Calibri"/>
        </w:rPr>
      </w:pPr>
      <w:r w:rsidRPr="00862AF1">
        <w:rPr>
          <w:rFonts w:ascii="Calibri" w:hAnsi="Calibri" w:cs="Calibri"/>
        </w:rPr>
        <w:lastRenderedPageBreak/>
        <w:t>Figure 2. Performance comparison for querying summary statistics in plain text and VCF</w:t>
      </w:r>
      <w:r w:rsidR="00092445" w:rsidRPr="00862AF1">
        <w:rPr>
          <w:rFonts w:ascii="Calibri" w:hAnsi="Calibri" w:cs="Calibri"/>
        </w:rPr>
        <w:t xml:space="preserve"> format</w:t>
      </w:r>
    </w:p>
    <w:p w14:paraId="6F79853B" w14:textId="261370F4" w:rsidR="001F0506" w:rsidRPr="00862AF1" w:rsidRDefault="003117B7" w:rsidP="00B7612F">
      <w:pPr>
        <w:rPr>
          <w:rFonts w:ascii="Calibri" w:hAnsi="Calibri" w:cs="Calibri"/>
        </w:rPr>
      </w:pPr>
      <w:r w:rsidRPr="00862AF1">
        <w:rPr>
          <w:rFonts w:ascii="Calibri" w:hAnsi="Calibri" w:cs="Calibri"/>
          <w:noProof/>
        </w:rPr>
        <w:drawing>
          <wp:inline distT="0" distB="0" distL="0" distR="0" wp14:anchorId="52E0F7A3" wp14:editId="667B379B">
            <wp:extent cx="5727700" cy="4009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pdf"/>
                    <pic:cNvPicPr/>
                  </pic:nvPicPr>
                  <pic:blipFill>
                    <a:blip r:embed="rId25">
                      <a:extLst>
                        <a:ext uri="{28A0092B-C50C-407E-A947-70E740481C1C}">
                          <a14:useLocalDpi xmlns:a14="http://schemas.microsoft.com/office/drawing/2010/main" val="0"/>
                        </a:ext>
                      </a:extLst>
                    </a:blip>
                    <a:stretch>
                      <a:fillRect/>
                    </a:stretch>
                  </pic:blipFill>
                  <pic:spPr>
                    <a:xfrm>
                      <a:off x="0" y="0"/>
                      <a:ext cx="5727700" cy="4009390"/>
                    </a:xfrm>
                    <a:prstGeom prst="rect">
                      <a:avLst/>
                    </a:prstGeom>
                  </pic:spPr>
                </pic:pic>
              </a:graphicData>
            </a:graphic>
          </wp:inline>
        </w:drawing>
      </w:r>
    </w:p>
    <w:p w14:paraId="32CEDE15" w14:textId="3DAF08BB" w:rsidR="008B7E0F" w:rsidRPr="00862AF1" w:rsidRDefault="001F0506" w:rsidP="001F0506">
      <w:pPr>
        <w:rPr>
          <w:rFonts w:ascii="Calibri" w:hAnsi="Calibri" w:cs="Calibri"/>
        </w:rPr>
      </w:pPr>
      <w:r w:rsidRPr="00862AF1">
        <w:rPr>
          <w:rFonts w:ascii="Calibri" w:hAnsi="Calibri" w:cs="Calibri"/>
        </w:rPr>
        <w:t>Mean query time (</w:t>
      </w:r>
      <w:r w:rsidR="00E62614" w:rsidRPr="00862AF1">
        <w:rPr>
          <w:rFonts w:ascii="Calibri" w:hAnsi="Calibri" w:cs="Calibri"/>
        </w:rPr>
        <w:t>log milliseconds</w:t>
      </w:r>
      <w:r w:rsidR="00532B35" w:rsidRPr="00862AF1">
        <w:rPr>
          <w:rFonts w:ascii="Calibri" w:hAnsi="Calibri" w:cs="Calibri"/>
        </w:rPr>
        <w:t xml:space="preserve"> [lower is </w:t>
      </w:r>
      <w:r w:rsidR="00517451" w:rsidRPr="00862AF1">
        <w:rPr>
          <w:rFonts w:ascii="Calibri" w:hAnsi="Calibri" w:cs="Calibri"/>
        </w:rPr>
        <w:t>quicker</w:t>
      </w:r>
      <w:r w:rsidR="00532B35" w:rsidRPr="00862AF1">
        <w:rPr>
          <w:rFonts w:ascii="Calibri" w:hAnsi="Calibri" w:cs="Calibri"/>
        </w:rPr>
        <w:t>]</w:t>
      </w:r>
      <w:r w:rsidRPr="00862AF1">
        <w:rPr>
          <w:rFonts w:ascii="Calibri" w:hAnsi="Calibri" w:cs="Calibri"/>
        </w:rPr>
        <w:t>; repetitions n=</w:t>
      </w:r>
      <w:r w:rsidR="00765EAC" w:rsidRPr="00862AF1">
        <w:rPr>
          <w:rFonts w:ascii="Calibri" w:hAnsi="Calibri" w:cs="Calibri"/>
        </w:rPr>
        <w:t>100</w:t>
      </w:r>
      <w:r w:rsidRPr="00862AF1">
        <w:rPr>
          <w:rFonts w:ascii="Calibri" w:hAnsi="Calibri" w:cs="Calibri"/>
        </w:rPr>
        <w:t xml:space="preserve">) </w:t>
      </w:r>
      <w:r w:rsidR="00F1551E" w:rsidRPr="00862AF1">
        <w:rPr>
          <w:rFonts w:ascii="Calibri" w:hAnsi="Calibri" w:cs="Calibri"/>
        </w:rPr>
        <w:t>to</w:t>
      </w:r>
      <w:r w:rsidRPr="00862AF1">
        <w:rPr>
          <w:rFonts w:ascii="Calibri" w:hAnsi="Calibri" w:cs="Calibri"/>
        </w:rPr>
        <w:t xml:space="preserve"> extrac</w:t>
      </w:r>
      <w:r w:rsidR="00F1551E" w:rsidRPr="00862AF1">
        <w:rPr>
          <w:rFonts w:ascii="Calibri" w:hAnsi="Calibri" w:cs="Calibri"/>
        </w:rPr>
        <w:t>t</w:t>
      </w:r>
      <w:r w:rsidR="003B0438" w:rsidRPr="00862AF1">
        <w:rPr>
          <w:rFonts w:ascii="Calibri" w:hAnsi="Calibri" w:cs="Calibri"/>
        </w:rPr>
        <w:t xml:space="preserve"> either</w:t>
      </w:r>
      <w:r w:rsidR="009F191C" w:rsidRPr="00862AF1">
        <w:rPr>
          <w:rFonts w:ascii="Calibri" w:hAnsi="Calibri" w:cs="Calibri"/>
        </w:rPr>
        <w:t>:</w:t>
      </w:r>
      <w:r w:rsidRPr="00862AF1">
        <w:rPr>
          <w:rFonts w:ascii="Calibri" w:hAnsi="Calibri" w:cs="Calibri"/>
        </w:rPr>
        <w:t xml:space="preserve"> a single variant using the </w:t>
      </w:r>
      <w:r w:rsidR="003B0438" w:rsidRPr="00862AF1">
        <w:rPr>
          <w:rFonts w:ascii="Calibri" w:hAnsi="Calibri" w:cs="Calibri"/>
        </w:rPr>
        <w:t xml:space="preserve">chromosome position or </w:t>
      </w:r>
      <w:proofErr w:type="spellStart"/>
      <w:r w:rsidRPr="00862AF1">
        <w:rPr>
          <w:rFonts w:ascii="Calibri" w:hAnsi="Calibri" w:cs="Calibri"/>
        </w:rPr>
        <w:t>dbSNP</w:t>
      </w:r>
      <w:proofErr w:type="spellEnd"/>
      <w:r w:rsidRPr="00862AF1">
        <w:rPr>
          <w:rFonts w:ascii="Calibri" w:hAnsi="Calibri" w:cs="Calibri"/>
        </w:rPr>
        <w:t xml:space="preserve"> identifier </w:t>
      </w:r>
      <w:r w:rsidR="003B0438" w:rsidRPr="00862AF1">
        <w:rPr>
          <w:rFonts w:ascii="Calibri" w:hAnsi="Calibri" w:cs="Calibri"/>
        </w:rPr>
        <w:t>or multiple variants using a 1 Mb interval or association P value.</w:t>
      </w:r>
      <w:r w:rsidR="00CA7448" w:rsidRPr="00862AF1">
        <w:rPr>
          <w:rFonts w:ascii="Calibri" w:hAnsi="Calibri" w:cs="Calibri"/>
        </w:rPr>
        <w:t xml:space="preserve"> </w:t>
      </w:r>
      <w:r w:rsidRPr="00862AF1">
        <w:rPr>
          <w:rFonts w:ascii="Calibri" w:hAnsi="Calibri" w:cs="Calibri"/>
        </w:rPr>
        <w:t xml:space="preserve">AWK, grep, </w:t>
      </w:r>
      <w:proofErr w:type="spellStart"/>
      <w:r w:rsidRPr="00862AF1">
        <w:rPr>
          <w:rFonts w:ascii="Calibri" w:hAnsi="Calibri" w:cs="Calibri"/>
        </w:rPr>
        <w:t>bcftools</w:t>
      </w:r>
      <w:proofErr w:type="spellEnd"/>
      <w:r w:rsidRPr="00862AF1">
        <w:rPr>
          <w:rFonts w:ascii="Calibri" w:hAnsi="Calibri" w:cs="Calibri"/>
        </w:rPr>
        <w:t xml:space="preserve"> </w:t>
      </w:r>
      <w:r w:rsidRPr="00862AF1">
        <w:rPr>
          <w:rFonts w:ascii="Calibri" w:hAnsi="Calibri" w:cs="Calibri"/>
        </w:rPr>
        <w:fldChar w:fldCharType="begin" w:fldLock="1"/>
      </w:r>
      <w:r w:rsidR="004B6ED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rPr>
        <w:fldChar w:fldCharType="separate"/>
      </w:r>
      <w:r w:rsidR="00B61727" w:rsidRPr="00B61727">
        <w:rPr>
          <w:rFonts w:ascii="Calibri" w:hAnsi="Calibri" w:cs="Calibri"/>
          <w:noProof/>
          <w:vertAlign w:val="superscript"/>
        </w:rPr>
        <w:t>20</w:t>
      </w:r>
      <w:r w:rsidRPr="00862AF1">
        <w:rPr>
          <w:rFonts w:ascii="Calibri" w:hAnsi="Calibri" w:cs="Calibri"/>
        </w:rPr>
        <w:fldChar w:fldCharType="end"/>
      </w:r>
      <w:r w:rsidRPr="00862AF1">
        <w:rPr>
          <w:rFonts w:ascii="Calibri" w:hAnsi="Calibri" w:cs="Calibri"/>
        </w:rPr>
        <w:t xml:space="preserve"> and </w:t>
      </w:r>
      <w:proofErr w:type="spellStart"/>
      <w:r w:rsidRPr="00862AF1">
        <w:rPr>
          <w:rFonts w:ascii="Calibri" w:hAnsi="Calibri" w:cs="Calibri"/>
        </w:rPr>
        <w:t>rsidx</w:t>
      </w:r>
      <w:proofErr w:type="spellEnd"/>
      <w:r w:rsidRPr="00862AF1">
        <w:rPr>
          <w:rFonts w:ascii="Calibri" w:hAnsi="Calibri" w:cs="Calibri"/>
        </w:rPr>
        <w:t xml:space="preserve"> </w:t>
      </w:r>
      <w:r w:rsidRPr="00862AF1">
        <w:rPr>
          <w:rFonts w:ascii="Calibri" w:hAnsi="Calibri" w:cs="Calibri"/>
        </w:rPr>
        <w:fldChar w:fldCharType="begin" w:fldLock="1"/>
      </w:r>
      <w:r w:rsidR="00C52D83">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22&lt;/sup&gt;","plainTextFormattedCitation":"22","previouslyFormattedCitation":"&lt;sup&gt;21&lt;/sup&gt;"},"properties":{"noteIndex":0},"schema":"https://github.com/citation-style-language/schema/raw/master/csl-citation.json"}</w:instrText>
      </w:r>
      <w:r w:rsidRPr="00862AF1">
        <w:rPr>
          <w:rFonts w:ascii="Calibri" w:hAnsi="Calibri" w:cs="Calibri"/>
        </w:rPr>
        <w:fldChar w:fldCharType="separate"/>
      </w:r>
      <w:r w:rsidR="00C52D83" w:rsidRPr="00C52D83">
        <w:rPr>
          <w:rFonts w:ascii="Calibri" w:hAnsi="Calibri" w:cs="Calibri"/>
          <w:noProof/>
          <w:vertAlign w:val="superscript"/>
        </w:rPr>
        <w:t>22</w:t>
      </w:r>
      <w:r w:rsidRPr="00862AF1">
        <w:rPr>
          <w:rFonts w:ascii="Calibri" w:hAnsi="Calibri" w:cs="Calibri"/>
        </w:rPr>
        <w:fldChar w:fldCharType="end"/>
      </w:r>
      <w:r w:rsidRPr="00862AF1">
        <w:rPr>
          <w:rFonts w:ascii="Calibri" w:hAnsi="Calibri" w:cs="Calibri"/>
        </w:rPr>
        <w:t xml:space="preserve"> were evaluated using uncompressed and GZIP/BGZIP </w:t>
      </w:r>
      <w:r w:rsidRPr="00862AF1">
        <w:rPr>
          <w:rFonts w:ascii="Calibri" w:hAnsi="Calibri" w:cs="Calibri"/>
        </w:rPr>
        <w:fldChar w:fldCharType="begin" w:fldLock="1"/>
      </w:r>
      <w:r w:rsidR="004B6ED4">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20&lt;/sup&gt;","plainTextFormattedCitation":"20","previouslyFormattedCitation":"&lt;sup&gt;20&lt;/sup&gt;"},"properties":{"noteIndex":0},"schema":"https://github.com/citation-style-language/schema/raw/master/csl-citation.json"}</w:instrText>
      </w:r>
      <w:r w:rsidRPr="00862AF1">
        <w:rPr>
          <w:rFonts w:ascii="Calibri" w:hAnsi="Calibri" w:cs="Calibri"/>
        </w:rPr>
        <w:fldChar w:fldCharType="separate"/>
      </w:r>
      <w:r w:rsidR="00B61727" w:rsidRPr="00B61727">
        <w:rPr>
          <w:rFonts w:ascii="Calibri" w:hAnsi="Calibri" w:cs="Calibri"/>
          <w:noProof/>
          <w:vertAlign w:val="superscript"/>
        </w:rPr>
        <w:t>20</w:t>
      </w:r>
      <w:r w:rsidRPr="00862AF1">
        <w:rPr>
          <w:rFonts w:ascii="Calibri" w:hAnsi="Calibri" w:cs="Calibri"/>
        </w:rPr>
        <w:fldChar w:fldCharType="end"/>
      </w:r>
      <w:r w:rsidRPr="00862AF1">
        <w:rPr>
          <w:rFonts w:ascii="Calibri" w:hAnsi="Calibri" w:cs="Calibri"/>
        </w:rPr>
        <w:t xml:space="preserve"> compressed</w:t>
      </w:r>
      <w:r w:rsidR="00CA7448" w:rsidRPr="00862AF1">
        <w:rPr>
          <w:rFonts w:ascii="Calibri" w:hAnsi="Calibri" w:cs="Calibri"/>
        </w:rPr>
        <w:t xml:space="preserve"> unindexed text and VCF</w:t>
      </w:r>
      <w:r w:rsidRPr="00862AF1">
        <w:rPr>
          <w:rFonts w:ascii="Calibri" w:hAnsi="Calibri" w:cs="Calibri"/>
        </w:rPr>
        <w:t>. Error bars represent the 95% confidence interval</w:t>
      </w:r>
      <w:r w:rsidR="00753559" w:rsidRPr="00862AF1">
        <w:rPr>
          <w:rFonts w:ascii="Calibri" w:hAnsi="Calibri" w:cs="Calibri"/>
        </w:rPr>
        <w:t>.</w:t>
      </w:r>
    </w:p>
    <w:p w14:paraId="5451C687" w14:textId="77777777" w:rsidR="001F0506" w:rsidRPr="00862AF1" w:rsidRDefault="001F0506">
      <w:pPr>
        <w:rPr>
          <w:rFonts w:ascii="Calibri" w:hAnsi="Calibri" w:cs="Calibri"/>
        </w:rPr>
      </w:pPr>
      <w:r w:rsidRPr="00862AF1">
        <w:rPr>
          <w:rFonts w:ascii="Calibri" w:hAnsi="Calibri" w:cs="Calibri"/>
        </w:rPr>
        <w:br w:type="page"/>
      </w:r>
    </w:p>
    <w:p w14:paraId="7DAB654F" w14:textId="5D5B7D06" w:rsidR="00461868" w:rsidRPr="00862AF1" w:rsidRDefault="008B7E0F" w:rsidP="00E5000C">
      <w:pPr>
        <w:rPr>
          <w:rFonts w:ascii="Calibri" w:hAnsi="Calibri" w:cs="Calibri"/>
        </w:rPr>
      </w:pPr>
      <w:commentRangeStart w:id="195"/>
      <w:r w:rsidRPr="00862AF1">
        <w:rPr>
          <w:rFonts w:ascii="Calibri" w:hAnsi="Calibri" w:cs="Calibri"/>
        </w:rPr>
        <w:lastRenderedPageBreak/>
        <w:t>Supplementary</w:t>
      </w:r>
      <w:r w:rsidR="00B13612" w:rsidRPr="00862AF1">
        <w:rPr>
          <w:rFonts w:ascii="Calibri" w:hAnsi="Calibri" w:cs="Calibri"/>
        </w:rPr>
        <w:t xml:space="preserve"> Table 1.</w:t>
      </w:r>
      <w:r w:rsidR="006402B7" w:rsidRPr="00862AF1">
        <w:rPr>
          <w:rFonts w:ascii="Calibri" w:hAnsi="Calibri" w:cs="Calibri"/>
        </w:rPr>
        <w:t xml:space="preserve"> </w:t>
      </w:r>
      <w:r w:rsidR="00B7240E" w:rsidRPr="00862AF1">
        <w:rPr>
          <w:rFonts w:ascii="Calibri" w:hAnsi="Calibri" w:cs="Calibri"/>
        </w:rPr>
        <w:t xml:space="preserve">Reserved fields for </w:t>
      </w:r>
      <w:r w:rsidR="006402B7" w:rsidRPr="00862AF1">
        <w:rPr>
          <w:rFonts w:ascii="Calibri" w:hAnsi="Calibri" w:cs="Calibri"/>
        </w:rPr>
        <w:t xml:space="preserve">GWAS-VCF </w:t>
      </w:r>
      <w:r w:rsidR="00B7240E" w:rsidRPr="00862AF1">
        <w:rPr>
          <w:rFonts w:ascii="Calibri" w:hAnsi="Calibri" w:cs="Calibri"/>
        </w:rPr>
        <w:t>file metadata</w:t>
      </w:r>
      <w:commentRangeEnd w:id="195"/>
      <w:r w:rsidR="00F67FF9" w:rsidRPr="00862AF1">
        <w:rPr>
          <w:rStyle w:val="CommentReference"/>
        </w:rPr>
        <w:commentReference w:id="195"/>
      </w:r>
    </w:p>
    <w:tbl>
      <w:tblPr>
        <w:tblStyle w:val="GridTable4-Accent5"/>
        <w:tblW w:w="9510" w:type="dxa"/>
        <w:tblLook w:val="04A0" w:firstRow="1" w:lastRow="0" w:firstColumn="1" w:lastColumn="0" w:noHBand="0" w:noVBand="1"/>
      </w:tblPr>
      <w:tblGrid>
        <w:gridCol w:w="2750"/>
        <w:gridCol w:w="1066"/>
        <w:gridCol w:w="5694"/>
      </w:tblGrid>
      <w:tr w:rsidR="004C3CED" w:rsidRPr="00862AF1" w14:paraId="63BB3A2F" w14:textId="77777777" w:rsidTr="00090C5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DCC8151" w14:textId="77777777" w:rsidR="004C3CED" w:rsidRPr="00862AF1" w:rsidRDefault="004C3CED" w:rsidP="004C3CED">
            <w:pPr>
              <w:rPr>
                <w:rFonts w:ascii="Calibri" w:hAnsi="Calibri" w:cs="Calibri"/>
                <w:color w:val="000000"/>
                <w:lang w:eastAsia="en-GB"/>
              </w:rPr>
            </w:pPr>
            <w:r w:rsidRPr="00862AF1">
              <w:rPr>
                <w:rFonts w:ascii="Calibri" w:hAnsi="Calibri" w:cs="Calibri"/>
                <w:color w:val="000000"/>
                <w:lang w:eastAsia="en-GB"/>
              </w:rPr>
              <w:t>Field</w:t>
            </w:r>
          </w:p>
        </w:tc>
        <w:tc>
          <w:tcPr>
            <w:tcW w:w="1066" w:type="dxa"/>
            <w:noWrap/>
            <w:hideMark/>
          </w:tcPr>
          <w:p w14:paraId="598A01FA" w14:textId="5E1F86ED" w:rsidR="004C3CED" w:rsidRPr="00862AF1" w:rsidRDefault="00B7240E" w:rsidP="004C3CE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Location</w:t>
            </w:r>
          </w:p>
        </w:tc>
        <w:tc>
          <w:tcPr>
            <w:tcW w:w="5694" w:type="dxa"/>
            <w:noWrap/>
            <w:hideMark/>
          </w:tcPr>
          <w:p w14:paraId="1E7AAFE9" w14:textId="77777777" w:rsidR="004C3CED" w:rsidRPr="00862AF1" w:rsidRDefault="004C3CED" w:rsidP="004C3CE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Description</w:t>
            </w:r>
          </w:p>
        </w:tc>
      </w:tr>
      <w:tr w:rsidR="001767AD" w:rsidRPr="00862AF1" w14:paraId="738B2E08" w14:textId="77777777" w:rsidTr="001847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10" w:type="dxa"/>
            <w:gridSpan w:val="3"/>
            <w:noWrap/>
          </w:tcPr>
          <w:p w14:paraId="42E8AEEA" w14:textId="7068CC82" w:rsidR="001767AD" w:rsidRPr="00862AF1" w:rsidRDefault="001767AD" w:rsidP="001767AD">
            <w:pPr>
              <w:jc w:val="center"/>
              <w:rPr>
                <w:rFonts w:ascii="Calibri" w:hAnsi="Calibri" w:cs="Calibri"/>
                <w:color w:val="000000"/>
                <w:lang w:eastAsia="en-GB"/>
              </w:rPr>
            </w:pPr>
            <w:r w:rsidRPr="00862AF1">
              <w:rPr>
                <w:rFonts w:ascii="Calibri" w:hAnsi="Calibri" w:cs="Calibri"/>
                <w:color w:val="000000"/>
                <w:lang w:eastAsia="en-GB"/>
              </w:rPr>
              <w:t xml:space="preserve">Trait </w:t>
            </w:r>
            <w:r w:rsidR="00F1461E" w:rsidRPr="00862AF1">
              <w:rPr>
                <w:rFonts w:ascii="Calibri" w:hAnsi="Calibri" w:cs="Calibri"/>
                <w:color w:val="000000"/>
                <w:lang w:eastAsia="en-GB"/>
              </w:rPr>
              <w:t>fields</w:t>
            </w:r>
          </w:p>
        </w:tc>
      </w:tr>
      <w:tr w:rsidR="006D1117" w:rsidRPr="00862AF1" w14:paraId="209F60F8"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727D006" w14:textId="77777777" w:rsidR="006D1117" w:rsidRPr="00862AF1" w:rsidRDefault="006D1117" w:rsidP="00646C13">
            <w:pPr>
              <w:rPr>
                <w:rFonts w:ascii="Calibri" w:hAnsi="Calibri" w:cs="Calibri"/>
                <w:color w:val="000000"/>
                <w:lang w:eastAsia="en-GB"/>
              </w:rPr>
            </w:pPr>
            <w:r w:rsidRPr="00862AF1">
              <w:rPr>
                <w:rFonts w:ascii="Calibri" w:hAnsi="Calibri" w:cs="Calibri"/>
                <w:color w:val="000000"/>
                <w:lang w:eastAsia="en-GB"/>
              </w:rPr>
              <w:t>Trait</w:t>
            </w:r>
          </w:p>
        </w:tc>
        <w:tc>
          <w:tcPr>
            <w:tcW w:w="1066" w:type="dxa"/>
            <w:noWrap/>
          </w:tcPr>
          <w:p w14:paraId="7D647195" w14:textId="3CD826E1" w:rsidR="006D1117" w:rsidRPr="00862AF1" w:rsidRDefault="00B7240E"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tcPr>
          <w:p w14:paraId="1166678E" w14:textId="57D9161E" w:rsidR="006D1117" w:rsidRPr="00862AF1" w:rsidRDefault="006D1117"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Phenotype descriptio</w:t>
            </w:r>
            <w:r w:rsidR="00C521A0" w:rsidRPr="00862AF1">
              <w:rPr>
                <w:rFonts w:ascii="Calibri" w:hAnsi="Calibri" w:cs="Calibri"/>
                <w:color w:val="000000"/>
                <w:lang w:eastAsia="en-GB"/>
              </w:rPr>
              <w:t>n</w:t>
            </w:r>
          </w:p>
        </w:tc>
      </w:tr>
      <w:tr w:rsidR="001F1016" w:rsidRPr="00862AF1" w14:paraId="0B91411A"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6A1EC57" w14:textId="6768934B" w:rsidR="001F1016" w:rsidRPr="00862AF1" w:rsidRDefault="001F1016" w:rsidP="00646C13">
            <w:pPr>
              <w:rPr>
                <w:rFonts w:ascii="Calibri" w:hAnsi="Calibri" w:cs="Calibri"/>
                <w:color w:val="000000"/>
                <w:lang w:eastAsia="en-GB"/>
              </w:rPr>
            </w:pPr>
            <w:r w:rsidRPr="00862AF1">
              <w:rPr>
                <w:rFonts w:ascii="Calibri" w:hAnsi="Calibri" w:cs="Calibri"/>
                <w:color w:val="000000"/>
                <w:lang w:eastAsia="en-GB"/>
              </w:rPr>
              <w:t>Ontology</w:t>
            </w:r>
          </w:p>
        </w:tc>
        <w:tc>
          <w:tcPr>
            <w:tcW w:w="1066" w:type="dxa"/>
            <w:noWrap/>
          </w:tcPr>
          <w:p w14:paraId="0CF47C02" w14:textId="23A1BF31" w:rsidR="001F1016" w:rsidRPr="00862AF1" w:rsidRDefault="001F1016"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tcPr>
          <w:p w14:paraId="1A460742" w14:textId="2ED2F08C" w:rsidR="001F1016" w:rsidRPr="00862AF1" w:rsidRDefault="00C521A0"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Ontology used to describe phenotype</w:t>
            </w:r>
            <w:r w:rsidR="007202ED" w:rsidRPr="00862AF1">
              <w:rPr>
                <w:rFonts w:ascii="Calibri" w:hAnsi="Calibri" w:cs="Calibri"/>
                <w:color w:val="000000"/>
                <w:lang w:eastAsia="en-GB"/>
              </w:rPr>
              <w:t xml:space="preserve"> (or null if ontology not used)</w:t>
            </w:r>
          </w:p>
        </w:tc>
      </w:tr>
      <w:tr w:rsidR="006D1117" w:rsidRPr="00862AF1" w14:paraId="6BCDDCAB"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D57CE48" w14:textId="77777777" w:rsidR="006D1117" w:rsidRPr="00862AF1" w:rsidRDefault="006D1117" w:rsidP="00646C13">
            <w:pPr>
              <w:rPr>
                <w:rFonts w:ascii="Calibri" w:hAnsi="Calibri" w:cs="Calibri"/>
                <w:color w:val="000000"/>
                <w:lang w:eastAsia="en-GB"/>
              </w:rPr>
            </w:pPr>
            <w:commentRangeStart w:id="196"/>
            <w:r w:rsidRPr="00862AF1">
              <w:rPr>
                <w:rFonts w:ascii="Calibri" w:hAnsi="Calibri" w:cs="Calibri"/>
                <w:color w:val="000000"/>
                <w:lang w:eastAsia="en-GB"/>
              </w:rPr>
              <w:t>Unit</w:t>
            </w:r>
            <w:commentRangeEnd w:id="196"/>
            <w:r w:rsidR="00F70C6E" w:rsidRPr="00862AF1">
              <w:rPr>
                <w:rStyle w:val="CommentReference"/>
                <w:rFonts w:asciiTheme="minorHAnsi" w:eastAsiaTheme="minorHAnsi" w:hAnsiTheme="minorHAnsi" w:cstheme="minorBidi"/>
                <w:b w:val="0"/>
                <w:bCs w:val="0"/>
              </w:rPr>
              <w:commentReference w:id="196"/>
            </w:r>
          </w:p>
        </w:tc>
        <w:tc>
          <w:tcPr>
            <w:tcW w:w="1066" w:type="dxa"/>
            <w:noWrap/>
          </w:tcPr>
          <w:p w14:paraId="4C915EDF" w14:textId="53253574" w:rsidR="006D1117" w:rsidRPr="00862AF1" w:rsidRDefault="00B7240E"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tcPr>
          <w:p w14:paraId="7FF16C1F" w14:textId="155B1F81" w:rsidR="006D1117" w:rsidRPr="00862AF1" w:rsidRDefault="006D1117"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Phenotype units</w:t>
            </w:r>
          </w:p>
        </w:tc>
      </w:tr>
      <w:tr w:rsidR="006D1117" w:rsidRPr="00862AF1" w14:paraId="54DD247A"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3976C41" w14:textId="65DB53FB" w:rsidR="006D1117" w:rsidRPr="00862AF1" w:rsidRDefault="00135A3C" w:rsidP="00646C13">
            <w:pPr>
              <w:rPr>
                <w:rFonts w:ascii="Calibri" w:hAnsi="Calibri" w:cs="Calibri"/>
                <w:color w:val="000000"/>
                <w:lang w:eastAsia="en-GB"/>
              </w:rPr>
            </w:pPr>
            <w:commentRangeStart w:id="197"/>
            <w:r w:rsidRPr="00862AF1">
              <w:rPr>
                <w:rFonts w:ascii="Calibri" w:hAnsi="Calibri" w:cs="Calibri"/>
                <w:color w:val="000000"/>
                <w:lang w:eastAsia="en-GB"/>
              </w:rPr>
              <w:t>Article</w:t>
            </w:r>
            <w:commentRangeEnd w:id="197"/>
            <w:r w:rsidR="00FD264F" w:rsidRPr="00862AF1">
              <w:rPr>
                <w:rStyle w:val="CommentReference"/>
                <w:rFonts w:asciiTheme="minorHAnsi" w:eastAsiaTheme="minorHAnsi" w:hAnsiTheme="minorHAnsi" w:cstheme="minorBidi"/>
                <w:b w:val="0"/>
                <w:bCs w:val="0"/>
              </w:rPr>
              <w:commentReference w:id="197"/>
            </w:r>
          </w:p>
        </w:tc>
        <w:tc>
          <w:tcPr>
            <w:tcW w:w="1066" w:type="dxa"/>
            <w:noWrap/>
          </w:tcPr>
          <w:p w14:paraId="7320D53F" w14:textId="3E868C80" w:rsidR="006D1117" w:rsidRPr="00862AF1" w:rsidRDefault="00B7240E"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tcPr>
          <w:p w14:paraId="4DA1D7B5" w14:textId="10ED2712" w:rsidR="006D1117" w:rsidRPr="00862AF1" w:rsidRDefault="00135A3C"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Reference to publication in uniform resource identifier format </w:t>
            </w:r>
            <w:r w:rsidR="005F018B" w:rsidRPr="00862AF1">
              <w:rPr>
                <w:rFonts w:ascii="Calibri" w:hAnsi="Calibri" w:cs="Calibri"/>
                <w:color w:val="000000"/>
                <w:lang w:eastAsia="en-GB"/>
              </w:rPr>
              <w:t>(</w:t>
            </w:r>
            <w:proofErr w:type="spellStart"/>
            <w:r w:rsidR="005F018B" w:rsidRPr="00862AF1">
              <w:rPr>
                <w:rFonts w:ascii="Calibri" w:hAnsi="Calibri" w:cs="Calibri"/>
                <w:color w:val="000000"/>
                <w:lang w:eastAsia="en-GB"/>
              </w:rPr>
              <w:t>scheme:path</w:t>
            </w:r>
            <w:proofErr w:type="spellEnd"/>
            <w:r w:rsidR="005F018B" w:rsidRPr="00862AF1">
              <w:rPr>
                <w:rFonts w:ascii="Calibri" w:hAnsi="Calibri" w:cs="Calibri"/>
                <w:color w:val="000000"/>
                <w:lang w:eastAsia="en-GB"/>
              </w:rPr>
              <w:t xml:space="preserve">) </w:t>
            </w:r>
            <w:r w:rsidRPr="00862AF1">
              <w:rPr>
                <w:rFonts w:ascii="Calibri" w:hAnsi="Calibri" w:cs="Calibri"/>
                <w:color w:val="000000"/>
                <w:lang w:eastAsia="en-GB"/>
              </w:rPr>
              <w:t xml:space="preserve">i.e. </w:t>
            </w:r>
            <w:r w:rsidR="005F018B" w:rsidRPr="00862AF1">
              <w:rPr>
                <w:rFonts w:ascii="Calibri" w:hAnsi="Calibri" w:cs="Calibri"/>
                <w:color w:val="000000"/>
                <w:lang w:eastAsia="en-GB"/>
              </w:rPr>
              <w:t>doi:</w:t>
            </w:r>
            <w:r w:rsidR="008C1184" w:rsidRPr="00862AF1">
              <w:rPr>
                <w:rFonts w:ascii="Calibri" w:hAnsi="Calibri" w:cs="Calibri"/>
                <w:color w:val="000000"/>
                <w:lang w:eastAsia="en-GB"/>
              </w:rPr>
              <w:t>10.1000/xyz123 or pubmed:12345</w:t>
            </w:r>
            <w:r w:rsidR="004E02A0">
              <w:rPr>
                <w:rFonts w:ascii="Calibri" w:hAnsi="Calibri" w:cs="Calibri"/>
                <w:color w:val="000000"/>
                <w:lang w:eastAsia="en-GB"/>
              </w:rPr>
              <w:t>678</w:t>
            </w:r>
          </w:p>
        </w:tc>
      </w:tr>
      <w:tr w:rsidR="006D1117" w:rsidRPr="00862AF1" w14:paraId="784DA104"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2CD4179" w14:textId="77777777" w:rsidR="006D1117" w:rsidRPr="00862AF1" w:rsidRDefault="006D1117" w:rsidP="00646C13">
            <w:pPr>
              <w:rPr>
                <w:rFonts w:ascii="Calibri" w:hAnsi="Calibri" w:cs="Calibri"/>
                <w:color w:val="000000"/>
                <w:lang w:eastAsia="en-GB"/>
              </w:rPr>
            </w:pPr>
            <w:r w:rsidRPr="00862AF1">
              <w:rPr>
                <w:rFonts w:ascii="Calibri" w:hAnsi="Calibri" w:cs="Calibri"/>
                <w:color w:val="000000"/>
                <w:lang w:eastAsia="en-GB"/>
              </w:rPr>
              <w:t>Population</w:t>
            </w:r>
          </w:p>
        </w:tc>
        <w:tc>
          <w:tcPr>
            <w:tcW w:w="1066" w:type="dxa"/>
            <w:noWrap/>
          </w:tcPr>
          <w:p w14:paraId="5755A109" w14:textId="184B8B03" w:rsidR="006D1117" w:rsidRPr="00862AF1" w:rsidRDefault="00B7240E"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tcPr>
          <w:p w14:paraId="0B0FCD8F" w14:textId="34B0F3E7" w:rsidR="006D1117" w:rsidRPr="00862AF1" w:rsidRDefault="006D1117"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Participant </w:t>
            </w:r>
            <w:r w:rsidR="000D6BEC" w:rsidRPr="00862AF1">
              <w:rPr>
                <w:rFonts w:ascii="Calibri" w:hAnsi="Calibri" w:cs="Calibri"/>
                <w:color w:val="000000"/>
                <w:lang w:eastAsia="en-GB"/>
              </w:rPr>
              <w:t>ancestry</w:t>
            </w:r>
            <w:r w:rsidR="00501DEB" w:rsidRPr="00862AF1">
              <w:rPr>
                <w:rFonts w:ascii="Calibri" w:hAnsi="Calibri" w:cs="Calibri"/>
                <w:color w:val="000000"/>
                <w:lang w:eastAsia="en-GB"/>
              </w:rPr>
              <w:t xml:space="preserve"> </w:t>
            </w:r>
            <w:r w:rsidR="009A3480" w:rsidRPr="00862AF1">
              <w:rPr>
                <w:rFonts w:ascii="Calibri" w:hAnsi="Calibri" w:cs="Calibri"/>
                <w:color w:val="000000"/>
                <w:lang w:eastAsia="en-GB"/>
              </w:rPr>
              <w:t>(</w:t>
            </w:r>
            <w:r w:rsidR="00501DEB" w:rsidRPr="00862AF1">
              <w:rPr>
                <w:rFonts w:ascii="Calibri" w:hAnsi="Calibri" w:cs="Calibri"/>
                <w:color w:val="000000"/>
                <w:lang w:eastAsia="en-GB"/>
              </w:rPr>
              <w:t>or mixed ancestry</w:t>
            </w:r>
            <w:r w:rsidR="009A3480" w:rsidRPr="00862AF1">
              <w:rPr>
                <w:rFonts w:ascii="Calibri" w:hAnsi="Calibri" w:cs="Calibri"/>
                <w:color w:val="000000"/>
                <w:lang w:eastAsia="en-GB"/>
              </w:rPr>
              <w:t>)</w:t>
            </w:r>
            <w:r w:rsidR="000D6BEC" w:rsidRPr="00862AF1">
              <w:rPr>
                <w:rFonts w:ascii="Calibri" w:hAnsi="Calibri" w:cs="Calibri"/>
                <w:color w:val="000000"/>
                <w:lang w:eastAsia="en-GB"/>
              </w:rPr>
              <w:t xml:space="preserve"> </w:t>
            </w:r>
            <w:r w:rsidR="009A3480" w:rsidRPr="00862AF1">
              <w:rPr>
                <w:rFonts w:ascii="Calibri" w:hAnsi="Calibri" w:cs="Calibri"/>
                <w:color w:val="000000"/>
                <w:lang w:eastAsia="en-GB"/>
              </w:rPr>
              <w:t>using</w:t>
            </w:r>
            <w:r w:rsidR="000D6BEC" w:rsidRPr="00862AF1">
              <w:rPr>
                <w:rFonts w:ascii="Calibri" w:hAnsi="Calibri" w:cs="Calibri"/>
                <w:color w:val="000000"/>
                <w:lang w:eastAsia="en-GB"/>
              </w:rPr>
              <w:t xml:space="preserve"> </w:t>
            </w:r>
            <w:r w:rsidR="006C2AC1" w:rsidRPr="00862AF1">
              <w:rPr>
                <w:rFonts w:ascii="Calibri" w:hAnsi="Calibri" w:cs="Calibri"/>
                <w:color w:val="000000"/>
                <w:lang w:eastAsia="en-GB"/>
              </w:rPr>
              <w:t xml:space="preserve">the </w:t>
            </w:r>
            <w:r w:rsidR="00501DEB" w:rsidRPr="00862AF1">
              <w:rPr>
                <w:rFonts w:ascii="Calibri" w:hAnsi="Calibri" w:cs="Calibri"/>
                <w:color w:val="000000"/>
                <w:lang w:eastAsia="en-GB"/>
              </w:rPr>
              <w:t xml:space="preserve">standardised framework </w:t>
            </w:r>
            <w:r w:rsidR="002E7F87" w:rsidRPr="00862AF1">
              <w:rPr>
                <w:rFonts w:ascii="Calibri" w:hAnsi="Calibri" w:cs="Calibri"/>
                <w:color w:val="000000"/>
                <w:lang w:eastAsia="en-GB"/>
              </w:rPr>
              <w:fldChar w:fldCharType="begin" w:fldLock="1"/>
            </w:r>
            <w:r w:rsidR="00D258B7">
              <w:rPr>
                <w:rFonts w:ascii="Calibri" w:hAnsi="Calibri" w:cs="Calibri"/>
                <w:color w:val="000000"/>
                <w:lang w:eastAsia="en-GB"/>
              </w:rPr>
              <w:instrText>ADDIN CSL_CITATION {"citationItems":[{"id":"ITEM-1","itemData":{"DOI":"10.1186/s13059-018-1396-2","ISSN":"1474-760X","abstract":"The accurate description of ancestry is essential to interpret, access, and integrate human genomics data, and to ensure that these benefit individuals from all ancestral backgrounds. However, there are no established guidelines for the representation of ancestry information. Here we describe a framework for the accurate and standardized description of sample ancestry, and validate it by application to the NHGRI-EBI GWAS Catalog. We confirm known biases and gaps in diversity, and find that African and Hispanic or Latin American ancestry populations contribute a disproportionately high number of associations. It is our hope that widespread adoption of this framework will lead to improved analysis, interpretation, and integration of human genomics data.","author":[{"dropping-particle":"","family":"Morales","given":"Joannella","non-dropping-particle":"","parse-names":false,"suffix":""},{"dropping-particle":"","family":"Welter","given":"Danielle","non-dropping-particle":"","parse-names":false,"suffix":""},{"dropping-particle":"","family":"Bowler","given":"Emily H.","non-dropping-particle":"","parse-names":false,"suffix":""},{"dropping-particle":"","family":"Cerezo","given":"Maria","non-dropping-particle":"","parse-names":false,"suffix":""},{"dropping-particle":"","family":"Harris","given":"Laura W.","non-dropping-particle":"","parse-names":false,"suffix":""},{"dropping-particle":"","family":"McMahon","given":"Aoife C.","non-dropping-particle":"","parse-names":false,"suffix":""},{"dropping-particle":"","family":"Hall","given":"Peggy","non-dropping-particle":"","parse-names":false,"suffix":""},{"dropping-particle":"","family":"Junkins","given":"Heather A.","non-dropping-particle":"","parse-names":false,"suffix":""},{"dropping-particle":"","family":"Milano","given":"Annalisa","non-dropping-particle":"","parse-names":false,"suffix":""},{"dropping-particle":"","family":"Hastings","given":"Emma","non-dropping-particle":"","parse-names":false,"suffix":""},{"dropping-particle":"","family":"Malangone","given":"Cinzia","non-dropping-particle":"","parse-names":false,"suffix":""},{"dropping-particle":"","family":"Buniello","given":"Annalisa","non-dropping-particle":"","parse-names":false,"suffix":""},{"dropping-particle":"","family":"Burdett","given":"Tony","non-dropping-particle":"","parse-names":false,"suffix":""},{"dropping-particle":"","family":"Flicek","given":"Paul","non-dropping-particle":"","parse-names":false,"suffix":""},{"dropping-particle":"","family":"Parkinson","given":"Helen","non-dropping-particle":"","parse-names":false,"suffix":""},{"dropping-particle":"","family":"Cunningham","given":"Fiona","non-dropping-particle":"","parse-names":false,"suffix":""},{"dropping-particle":"","family":"Hindorff","given":"Lucia A.","non-dropping-particle":"","parse-names":false,"suffix":""},{"dropping-particle":"","family":"MacArthur","given":"Jacqueline A. L.","non-dropping-particle":"","parse-names":false,"suffix":""}],"container-title":"Genome Biology","id":"ITEM-1","issue":"1","issued":{"date-parts":[["2018","12","15"]]},"page":"21","publisher":"BioMed Central Ltd.","title":"A standardized framework for representation of ancestry data in genomics studies, with application to the NHGRI-EBI GWAS Catalog","type":"article-journal","volume":"19"},"uris":["http://www.mendeley.com/documents/?uuid=070deff5-5e72-34d8-9b19-81bba490dd35"]}],"mendeley":{"formattedCitation":"&lt;sup&gt;48&lt;/sup&gt;","plainTextFormattedCitation":"48","previouslyFormattedCitation":"&lt;sup&gt;48&lt;/sup&gt;"},"properties":{"noteIndex":0},"schema":"https://github.com/citation-style-language/schema/raw/master/csl-citation.json"}</w:instrText>
            </w:r>
            <w:r w:rsidR="002E7F87" w:rsidRPr="00862AF1">
              <w:rPr>
                <w:rFonts w:ascii="Calibri" w:hAnsi="Calibri" w:cs="Calibri"/>
                <w:color w:val="000000"/>
                <w:lang w:eastAsia="en-GB"/>
              </w:rPr>
              <w:fldChar w:fldCharType="separate"/>
            </w:r>
            <w:r w:rsidR="000D0624" w:rsidRPr="000D0624">
              <w:rPr>
                <w:rFonts w:ascii="Calibri" w:hAnsi="Calibri" w:cs="Calibri"/>
                <w:noProof/>
                <w:color w:val="000000"/>
                <w:vertAlign w:val="superscript"/>
                <w:lang w:eastAsia="en-GB"/>
              </w:rPr>
              <w:t>48</w:t>
            </w:r>
            <w:r w:rsidR="002E7F87" w:rsidRPr="00862AF1">
              <w:rPr>
                <w:rFonts w:ascii="Calibri" w:hAnsi="Calibri" w:cs="Calibri"/>
                <w:color w:val="000000"/>
                <w:lang w:eastAsia="en-GB"/>
              </w:rPr>
              <w:fldChar w:fldCharType="end"/>
            </w:r>
          </w:p>
        </w:tc>
      </w:tr>
      <w:tr w:rsidR="001767AD" w:rsidRPr="00862AF1" w14:paraId="1198D60B"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3700DE2" w14:textId="77777777" w:rsidR="006D1117" w:rsidRPr="00862AF1" w:rsidRDefault="006D1117" w:rsidP="00646C13">
            <w:pPr>
              <w:rPr>
                <w:rFonts w:ascii="Calibri" w:hAnsi="Calibri" w:cs="Calibri"/>
                <w:color w:val="000000"/>
                <w:lang w:eastAsia="en-GB"/>
              </w:rPr>
            </w:pPr>
            <w:proofErr w:type="spellStart"/>
            <w:r w:rsidRPr="00862AF1">
              <w:rPr>
                <w:rFonts w:ascii="Calibri" w:hAnsi="Calibri" w:cs="Calibri"/>
                <w:color w:val="000000"/>
                <w:lang w:eastAsia="en-GB"/>
              </w:rPr>
              <w:t>TotalControls</w:t>
            </w:r>
            <w:proofErr w:type="spellEnd"/>
            <w:r w:rsidRPr="00862AF1">
              <w:rPr>
                <w:rFonts w:ascii="Calibri" w:hAnsi="Calibri" w:cs="Calibri"/>
                <w:color w:val="000000"/>
                <w:lang w:eastAsia="en-GB"/>
              </w:rPr>
              <w:t>*</w:t>
            </w:r>
          </w:p>
        </w:tc>
        <w:tc>
          <w:tcPr>
            <w:tcW w:w="1066" w:type="dxa"/>
            <w:noWrap/>
            <w:hideMark/>
          </w:tcPr>
          <w:p w14:paraId="5CD17E34" w14:textId="7308FFFD" w:rsidR="006D1117" w:rsidRPr="00862AF1" w:rsidRDefault="00B7240E"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6BE37F55" w14:textId="631E4F54" w:rsidR="006D1117" w:rsidRPr="00862AF1" w:rsidRDefault="006D1117"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Total number of controls in the association study (or total sample size if continuous outcome)</w:t>
            </w:r>
          </w:p>
        </w:tc>
      </w:tr>
      <w:tr w:rsidR="006D1117" w:rsidRPr="00862AF1" w14:paraId="1087479A"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F5828B5" w14:textId="77777777" w:rsidR="006D1117" w:rsidRPr="00862AF1" w:rsidRDefault="006D1117" w:rsidP="00646C13">
            <w:pPr>
              <w:rPr>
                <w:rFonts w:ascii="Calibri" w:hAnsi="Calibri" w:cs="Calibri"/>
                <w:color w:val="000000"/>
                <w:lang w:eastAsia="en-GB"/>
              </w:rPr>
            </w:pPr>
            <w:proofErr w:type="spellStart"/>
            <w:r w:rsidRPr="00862AF1">
              <w:rPr>
                <w:rFonts w:ascii="Calibri" w:hAnsi="Calibri" w:cs="Calibri"/>
                <w:color w:val="000000"/>
                <w:lang w:eastAsia="en-GB"/>
              </w:rPr>
              <w:t>TotalCases</w:t>
            </w:r>
            <w:proofErr w:type="spellEnd"/>
          </w:p>
        </w:tc>
        <w:tc>
          <w:tcPr>
            <w:tcW w:w="1066" w:type="dxa"/>
            <w:noWrap/>
            <w:hideMark/>
          </w:tcPr>
          <w:p w14:paraId="641E70E2" w14:textId="4057DD76" w:rsidR="006D1117" w:rsidRPr="00862AF1" w:rsidRDefault="00B7240E"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7EDD72BA" w14:textId="180E7C96" w:rsidR="006D1117" w:rsidRPr="00862AF1" w:rsidRDefault="006D1117"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Total number of cases in the association study</w:t>
            </w:r>
            <w:r w:rsidR="00326A83" w:rsidRPr="00862AF1">
              <w:rPr>
                <w:rFonts w:ascii="Calibri" w:hAnsi="Calibri" w:cs="Calibri"/>
                <w:color w:val="000000"/>
                <w:lang w:eastAsia="en-GB"/>
              </w:rPr>
              <w:t xml:space="preserve"> (or null if continuous trait)</w:t>
            </w:r>
          </w:p>
        </w:tc>
      </w:tr>
      <w:tr w:rsidR="001767AD" w:rsidRPr="00862AF1" w14:paraId="7F966E0C"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0D2A681" w14:textId="039BAC33" w:rsidR="006D1117" w:rsidRPr="00862AF1" w:rsidRDefault="00C512A6" w:rsidP="00646C13">
            <w:pPr>
              <w:rPr>
                <w:rFonts w:ascii="Calibri" w:hAnsi="Calibri" w:cs="Calibri"/>
                <w:color w:val="000000"/>
                <w:lang w:eastAsia="en-GB"/>
              </w:rPr>
            </w:pPr>
            <w:commentRangeStart w:id="198"/>
            <w:proofErr w:type="spellStart"/>
            <w:r w:rsidRPr="00862AF1">
              <w:rPr>
                <w:rFonts w:ascii="Calibri" w:hAnsi="Calibri" w:cs="Calibri"/>
                <w:color w:val="000000"/>
                <w:lang w:eastAsia="en-GB"/>
              </w:rPr>
              <w:t>Trait</w:t>
            </w:r>
            <w:r w:rsidR="006D1117" w:rsidRPr="00862AF1">
              <w:rPr>
                <w:rFonts w:ascii="Calibri" w:hAnsi="Calibri" w:cs="Calibri"/>
                <w:color w:val="000000"/>
                <w:lang w:eastAsia="en-GB"/>
              </w:rPr>
              <w:t>Type</w:t>
            </w:r>
            <w:commentRangeEnd w:id="198"/>
            <w:proofErr w:type="spellEnd"/>
            <w:r w:rsidR="00FD264F" w:rsidRPr="00862AF1">
              <w:rPr>
                <w:rStyle w:val="CommentReference"/>
                <w:rFonts w:asciiTheme="minorHAnsi" w:eastAsiaTheme="minorHAnsi" w:hAnsiTheme="minorHAnsi" w:cstheme="minorBidi"/>
                <w:b w:val="0"/>
                <w:bCs w:val="0"/>
              </w:rPr>
              <w:commentReference w:id="198"/>
            </w:r>
            <w:r w:rsidR="006D1117" w:rsidRPr="00862AF1">
              <w:rPr>
                <w:rFonts w:ascii="Calibri" w:hAnsi="Calibri" w:cs="Calibri"/>
                <w:color w:val="000000"/>
                <w:lang w:eastAsia="en-GB"/>
              </w:rPr>
              <w:t>*</w:t>
            </w:r>
          </w:p>
        </w:tc>
        <w:tc>
          <w:tcPr>
            <w:tcW w:w="1066" w:type="dxa"/>
            <w:noWrap/>
            <w:hideMark/>
          </w:tcPr>
          <w:p w14:paraId="1C4A6840" w14:textId="42670C01" w:rsidR="006D1117" w:rsidRPr="00862AF1" w:rsidRDefault="00B7240E"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6D8E1A5E" w14:textId="0C875914" w:rsidR="006D1117" w:rsidRPr="00862AF1" w:rsidRDefault="006D1117"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Type of GWAS </w:t>
            </w:r>
            <w:r w:rsidR="005D3CCC" w:rsidRPr="00862AF1">
              <w:rPr>
                <w:rFonts w:ascii="Calibri" w:hAnsi="Calibri" w:cs="Calibri"/>
                <w:color w:val="000000"/>
                <w:lang w:eastAsia="en-GB"/>
              </w:rPr>
              <w:t>outcome</w:t>
            </w:r>
            <w:r w:rsidR="00C512A6" w:rsidRPr="00862AF1">
              <w:rPr>
                <w:rFonts w:ascii="Calibri" w:hAnsi="Calibri" w:cs="Calibri"/>
                <w:color w:val="000000"/>
                <w:lang w:eastAsia="en-GB"/>
              </w:rPr>
              <w:t xml:space="preserve"> </w:t>
            </w:r>
            <w:r w:rsidRPr="00862AF1">
              <w:rPr>
                <w:rFonts w:ascii="Calibri" w:hAnsi="Calibri" w:cs="Calibri"/>
                <w:color w:val="000000"/>
                <w:lang w:eastAsia="en-GB"/>
              </w:rPr>
              <w:t xml:space="preserve">[Continuous or </w:t>
            </w:r>
            <w:r w:rsidR="00AC7DA2" w:rsidRPr="00862AF1">
              <w:rPr>
                <w:rFonts w:ascii="Calibri" w:hAnsi="Calibri" w:cs="Calibri"/>
                <w:color w:val="000000"/>
                <w:lang w:eastAsia="en-GB"/>
              </w:rPr>
              <w:t>Binary</w:t>
            </w:r>
            <w:r w:rsidRPr="00862AF1">
              <w:rPr>
                <w:rFonts w:ascii="Calibri" w:hAnsi="Calibri" w:cs="Calibri"/>
                <w:color w:val="000000"/>
                <w:lang w:eastAsia="en-GB"/>
              </w:rPr>
              <w:t>]</w:t>
            </w:r>
          </w:p>
        </w:tc>
      </w:tr>
      <w:tr w:rsidR="004C3CED" w:rsidRPr="00862AF1" w14:paraId="1A50ADA8"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0B4144A" w14:textId="5E0A366A" w:rsidR="004C3CED" w:rsidRPr="00862AF1" w:rsidRDefault="004C3CED" w:rsidP="004C3CED">
            <w:pPr>
              <w:rPr>
                <w:rFonts w:ascii="Calibri" w:hAnsi="Calibri" w:cs="Calibri"/>
                <w:color w:val="000000"/>
                <w:lang w:eastAsia="en-GB"/>
              </w:rPr>
            </w:pPr>
            <w:proofErr w:type="spellStart"/>
            <w:r w:rsidRPr="00862AF1">
              <w:rPr>
                <w:rFonts w:ascii="Calibri" w:hAnsi="Calibri" w:cs="Calibri"/>
                <w:color w:val="000000"/>
                <w:lang w:eastAsia="en-GB"/>
              </w:rPr>
              <w:t>TotalVariants</w:t>
            </w:r>
            <w:proofErr w:type="spellEnd"/>
            <w:r w:rsidR="00E3218D" w:rsidRPr="00862AF1">
              <w:rPr>
                <w:rFonts w:ascii="Calibri" w:hAnsi="Calibri" w:cs="Calibri"/>
                <w:color w:val="000000"/>
                <w:lang w:eastAsia="en-GB"/>
              </w:rPr>
              <w:t>*</w:t>
            </w:r>
          </w:p>
        </w:tc>
        <w:tc>
          <w:tcPr>
            <w:tcW w:w="1066" w:type="dxa"/>
            <w:noWrap/>
            <w:hideMark/>
          </w:tcPr>
          <w:p w14:paraId="377B0DFC" w14:textId="091BD6D9" w:rsidR="004C3CED" w:rsidRPr="00862AF1" w:rsidRDefault="00B7240E" w:rsidP="004C3CE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06D451BF" w14:textId="77777777" w:rsidR="004C3CED" w:rsidRPr="00862AF1" w:rsidRDefault="004C3CED" w:rsidP="004C3CE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Total number of variants in input</w:t>
            </w:r>
          </w:p>
        </w:tc>
      </w:tr>
      <w:tr w:rsidR="001767AD" w:rsidRPr="00862AF1" w14:paraId="70E66E74"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422D263" w14:textId="48D66D9A" w:rsidR="004C3CED" w:rsidRPr="00862AF1" w:rsidRDefault="004C3CED" w:rsidP="004C3CED">
            <w:pPr>
              <w:rPr>
                <w:rFonts w:ascii="Calibri" w:hAnsi="Calibri" w:cs="Calibri"/>
                <w:color w:val="000000"/>
                <w:lang w:eastAsia="en-GB"/>
              </w:rPr>
            </w:pPr>
            <w:proofErr w:type="spellStart"/>
            <w:r w:rsidRPr="00862AF1">
              <w:rPr>
                <w:rFonts w:ascii="Calibri" w:hAnsi="Calibri" w:cs="Calibri"/>
                <w:color w:val="000000"/>
                <w:lang w:eastAsia="en-GB"/>
              </w:rPr>
              <w:t>VariantsNotRead</w:t>
            </w:r>
            <w:proofErr w:type="spellEnd"/>
            <w:r w:rsidR="00E3218D" w:rsidRPr="00862AF1">
              <w:rPr>
                <w:rFonts w:ascii="Calibri" w:hAnsi="Calibri" w:cs="Calibri"/>
                <w:color w:val="000000"/>
                <w:lang w:eastAsia="en-GB"/>
              </w:rPr>
              <w:t>*</w:t>
            </w:r>
          </w:p>
        </w:tc>
        <w:tc>
          <w:tcPr>
            <w:tcW w:w="1066" w:type="dxa"/>
            <w:noWrap/>
            <w:hideMark/>
          </w:tcPr>
          <w:p w14:paraId="66EDD6F6" w14:textId="103E9466" w:rsidR="004C3CED" w:rsidRPr="00862AF1" w:rsidRDefault="00B7240E" w:rsidP="004C3CE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4D5C81A5" w14:textId="77777777" w:rsidR="004C3CED" w:rsidRPr="00862AF1" w:rsidRDefault="004C3CED" w:rsidP="004C3CE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Number of variants that could not be read</w:t>
            </w:r>
          </w:p>
        </w:tc>
      </w:tr>
      <w:tr w:rsidR="004C3CED" w:rsidRPr="00862AF1" w14:paraId="61A32F6E"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53285E56" w14:textId="653798C4" w:rsidR="004C3CED" w:rsidRPr="00862AF1" w:rsidRDefault="004C3CED" w:rsidP="004C3CED">
            <w:pPr>
              <w:rPr>
                <w:rFonts w:ascii="Calibri" w:hAnsi="Calibri" w:cs="Calibri"/>
                <w:color w:val="000000"/>
                <w:lang w:eastAsia="en-GB"/>
              </w:rPr>
            </w:pPr>
            <w:proofErr w:type="spellStart"/>
            <w:r w:rsidRPr="00862AF1">
              <w:rPr>
                <w:rFonts w:ascii="Calibri" w:hAnsi="Calibri" w:cs="Calibri"/>
                <w:color w:val="000000"/>
                <w:lang w:eastAsia="en-GB"/>
              </w:rPr>
              <w:t>HarmonisedVariants</w:t>
            </w:r>
            <w:proofErr w:type="spellEnd"/>
            <w:r w:rsidR="00E3218D" w:rsidRPr="00862AF1">
              <w:rPr>
                <w:rFonts w:ascii="Calibri" w:hAnsi="Calibri" w:cs="Calibri"/>
                <w:color w:val="000000"/>
                <w:lang w:eastAsia="en-GB"/>
              </w:rPr>
              <w:t>*</w:t>
            </w:r>
          </w:p>
        </w:tc>
        <w:tc>
          <w:tcPr>
            <w:tcW w:w="1066" w:type="dxa"/>
            <w:noWrap/>
            <w:hideMark/>
          </w:tcPr>
          <w:p w14:paraId="4EB7EF5E" w14:textId="7C6D4F53" w:rsidR="004C3CED" w:rsidRPr="00862AF1" w:rsidRDefault="00B7240E" w:rsidP="004C3CE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0166D918" w14:textId="77777777" w:rsidR="004C3CED" w:rsidRPr="00862AF1" w:rsidRDefault="004C3CED" w:rsidP="004C3CE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Total number of harmonised variants</w:t>
            </w:r>
          </w:p>
        </w:tc>
      </w:tr>
      <w:tr w:rsidR="001767AD" w:rsidRPr="00862AF1" w14:paraId="3B92A7E6"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5F7444" w14:textId="20EC7FA8" w:rsidR="004C3CED" w:rsidRPr="00862AF1" w:rsidRDefault="004C3CED" w:rsidP="004C3CED">
            <w:pPr>
              <w:rPr>
                <w:rFonts w:ascii="Calibri" w:hAnsi="Calibri" w:cs="Calibri"/>
                <w:color w:val="000000"/>
                <w:lang w:eastAsia="en-GB"/>
              </w:rPr>
            </w:pPr>
            <w:proofErr w:type="spellStart"/>
            <w:r w:rsidRPr="00862AF1">
              <w:rPr>
                <w:rFonts w:ascii="Calibri" w:hAnsi="Calibri" w:cs="Calibri"/>
                <w:color w:val="000000"/>
                <w:lang w:eastAsia="en-GB"/>
              </w:rPr>
              <w:t>VariantsNotHarmonised</w:t>
            </w:r>
            <w:proofErr w:type="spellEnd"/>
            <w:r w:rsidR="00E3218D" w:rsidRPr="00862AF1">
              <w:rPr>
                <w:rFonts w:ascii="Calibri" w:hAnsi="Calibri" w:cs="Calibri"/>
                <w:color w:val="000000"/>
                <w:lang w:eastAsia="en-GB"/>
              </w:rPr>
              <w:t>*</w:t>
            </w:r>
          </w:p>
        </w:tc>
        <w:tc>
          <w:tcPr>
            <w:tcW w:w="1066" w:type="dxa"/>
            <w:noWrap/>
            <w:hideMark/>
          </w:tcPr>
          <w:p w14:paraId="04FC29D3" w14:textId="0F63544A" w:rsidR="004C3CED" w:rsidRPr="00862AF1" w:rsidRDefault="00B7240E" w:rsidP="004C3CE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58DD4450" w14:textId="77777777" w:rsidR="004C3CED" w:rsidRPr="00862AF1" w:rsidRDefault="004C3CED" w:rsidP="004C3CE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Total number of variants that could not be harmonised</w:t>
            </w:r>
          </w:p>
        </w:tc>
      </w:tr>
      <w:tr w:rsidR="004C3CED" w:rsidRPr="00862AF1" w14:paraId="36603A17"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3FFF8B" w14:textId="2BEA0B73" w:rsidR="004C3CED" w:rsidRPr="00862AF1" w:rsidRDefault="004C3CED" w:rsidP="004C3CED">
            <w:pPr>
              <w:rPr>
                <w:rFonts w:ascii="Calibri" w:hAnsi="Calibri" w:cs="Calibri"/>
                <w:color w:val="000000"/>
                <w:lang w:eastAsia="en-GB"/>
              </w:rPr>
            </w:pPr>
            <w:proofErr w:type="spellStart"/>
            <w:r w:rsidRPr="00862AF1">
              <w:rPr>
                <w:rFonts w:ascii="Calibri" w:hAnsi="Calibri" w:cs="Calibri"/>
                <w:color w:val="000000"/>
                <w:lang w:eastAsia="en-GB"/>
              </w:rPr>
              <w:t>SwitchedAlleles</w:t>
            </w:r>
            <w:proofErr w:type="spellEnd"/>
            <w:r w:rsidR="00E3218D" w:rsidRPr="00862AF1">
              <w:rPr>
                <w:rFonts w:ascii="Calibri" w:hAnsi="Calibri" w:cs="Calibri"/>
                <w:color w:val="000000"/>
                <w:lang w:eastAsia="en-GB"/>
              </w:rPr>
              <w:t>*</w:t>
            </w:r>
          </w:p>
        </w:tc>
        <w:tc>
          <w:tcPr>
            <w:tcW w:w="1066" w:type="dxa"/>
            <w:noWrap/>
            <w:hideMark/>
          </w:tcPr>
          <w:p w14:paraId="263B3AEF" w14:textId="12A77AFB" w:rsidR="004C3CED" w:rsidRPr="00862AF1" w:rsidRDefault="00B7240E" w:rsidP="004C3CE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Header</w:t>
            </w:r>
          </w:p>
        </w:tc>
        <w:tc>
          <w:tcPr>
            <w:tcW w:w="5694" w:type="dxa"/>
            <w:noWrap/>
            <w:hideMark/>
          </w:tcPr>
          <w:p w14:paraId="4950A895" w14:textId="77777777" w:rsidR="004C3CED" w:rsidRPr="00862AF1" w:rsidRDefault="004C3CED" w:rsidP="004C3CE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Total number of variants strand switched</w:t>
            </w:r>
          </w:p>
        </w:tc>
      </w:tr>
      <w:tr w:rsidR="0087089F" w:rsidRPr="00862AF1" w14:paraId="19335F5C" w14:textId="77777777" w:rsidTr="001847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10" w:type="dxa"/>
            <w:gridSpan w:val="3"/>
            <w:noWrap/>
          </w:tcPr>
          <w:p w14:paraId="410C8ABE" w14:textId="486580D4" w:rsidR="0087089F" w:rsidRPr="00862AF1" w:rsidRDefault="00F1461E" w:rsidP="0087089F">
            <w:pPr>
              <w:jc w:val="center"/>
              <w:rPr>
                <w:rFonts w:ascii="Calibri" w:hAnsi="Calibri" w:cs="Calibri"/>
                <w:color w:val="000000"/>
                <w:lang w:eastAsia="en-GB"/>
              </w:rPr>
            </w:pPr>
            <w:r w:rsidRPr="00862AF1">
              <w:rPr>
                <w:rFonts w:ascii="Calibri" w:hAnsi="Calibri" w:cs="Calibri"/>
                <w:color w:val="000000"/>
                <w:lang w:eastAsia="en-GB"/>
              </w:rPr>
              <w:t>Variant fields</w:t>
            </w:r>
          </w:p>
        </w:tc>
      </w:tr>
      <w:tr w:rsidR="00E12FF6" w:rsidRPr="00862AF1" w:rsidDel="00B06876" w14:paraId="67223C80" w14:textId="226C2E7E" w:rsidTr="00090C53">
        <w:trPr>
          <w:trHeight w:val="320"/>
          <w:del w:id="199" w:author="Matt Lyon" w:date="2020-04-21T13:28:00Z"/>
        </w:trPr>
        <w:tc>
          <w:tcPr>
            <w:cnfStyle w:val="001000000000" w:firstRow="0" w:lastRow="0" w:firstColumn="1" w:lastColumn="0" w:oddVBand="0" w:evenVBand="0" w:oddHBand="0" w:evenHBand="0" w:firstRowFirstColumn="0" w:firstRowLastColumn="0" w:lastRowFirstColumn="0" w:lastRowLastColumn="0"/>
            <w:tcW w:w="2750" w:type="dxa"/>
            <w:noWrap/>
          </w:tcPr>
          <w:p w14:paraId="647B9A5B" w14:textId="1EDB2CA8" w:rsidR="00E12FF6" w:rsidRPr="00862AF1" w:rsidDel="00B06876" w:rsidRDefault="00E12FF6" w:rsidP="00090C53">
            <w:pPr>
              <w:rPr>
                <w:del w:id="200" w:author="Matt Lyon" w:date="2020-04-21T13:28:00Z"/>
                <w:rFonts w:ascii="Calibri" w:hAnsi="Calibri" w:cs="Calibri"/>
                <w:color w:val="000000"/>
                <w:lang w:eastAsia="en-GB"/>
              </w:rPr>
            </w:pPr>
            <w:commentRangeStart w:id="201"/>
            <w:del w:id="202" w:author="Matt Lyon" w:date="2020-04-21T13:28:00Z">
              <w:r w:rsidRPr="00862AF1" w:rsidDel="00B06876">
                <w:rPr>
                  <w:rFonts w:ascii="Calibri" w:hAnsi="Calibri" w:cs="Calibri"/>
                  <w:color w:val="000000"/>
                  <w:lang w:eastAsia="en-GB"/>
                </w:rPr>
                <w:delText>ID</w:delText>
              </w:r>
            </w:del>
          </w:p>
        </w:tc>
        <w:tc>
          <w:tcPr>
            <w:tcW w:w="1066" w:type="dxa"/>
            <w:noWrap/>
          </w:tcPr>
          <w:p w14:paraId="74DD8838" w14:textId="765DA5C1" w:rsidR="00E12FF6" w:rsidRPr="00862AF1" w:rsidDel="00B06876" w:rsidRDefault="00E12FF6" w:rsidP="00090C53">
            <w:pPr>
              <w:cnfStyle w:val="000000000000" w:firstRow="0" w:lastRow="0" w:firstColumn="0" w:lastColumn="0" w:oddVBand="0" w:evenVBand="0" w:oddHBand="0" w:evenHBand="0" w:firstRowFirstColumn="0" w:firstRowLastColumn="0" w:lastRowFirstColumn="0" w:lastRowLastColumn="0"/>
              <w:rPr>
                <w:del w:id="203" w:author="Matt Lyon" w:date="2020-04-21T13:28:00Z"/>
                <w:rFonts w:ascii="Calibri" w:hAnsi="Calibri" w:cs="Calibri"/>
                <w:color w:val="000000"/>
                <w:lang w:eastAsia="en-GB"/>
              </w:rPr>
            </w:pPr>
            <w:del w:id="204" w:author="Matt Lyon" w:date="2020-04-21T13:28:00Z">
              <w:r w:rsidRPr="00862AF1" w:rsidDel="00B06876">
                <w:rPr>
                  <w:rFonts w:ascii="Calibri" w:hAnsi="Calibri" w:cs="Calibri"/>
                  <w:color w:val="000000"/>
                  <w:lang w:eastAsia="en-GB"/>
                </w:rPr>
                <w:delText>ID</w:delText>
              </w:r>
            </w:del>
          </w:p>
        </w:tc>
        <w:tc>
          <w:tcPr>
            <w:tcW w:w="5694" w:type="dxa"/>
            <w:noWrap/>
          </w:tcPr>
          <w:p w14:paraId="71BFD383" w14:textId="2DC6104D" w:rsidR="00E12FF6" w:rsidRPr="00862AF1" w:rsidDel="00B06876" w:rsidRDefault="00E12FF6" w:rsidP="00090C53">
            <w:pPr>
              <w:cnfStyle w:val="000000000000" w:firstRow="0" w:lastRow="0" w:firstColumn="0" w:lastColumn="0" w:oddVBand="0" w:evenVBand="0" w:oddHBand="0" w:evenHBand="0" w:firstRowFirstColumn="0" w:firstRowLastColumn="0" w:lastRowFirstColumn="0" w:lastRowLastColumn="0"/>
              <w:rPr>
                <w:del w:id="205" w:author="Matt Lyon" w:date="2020-04-21T13:28:00Z"/>
                <w:rFonts w:ascii="Calibri" w:hAnsi="Calibri" w:cs="Calibri"/>
                <w:color w:val="000000"/>
                <w:lang w:eastAsia="en-GB"/>
              </w:rPr>
            </w:pPr>
            <w:del w:id="206" w:author="Matt Lyon" w:date="2020-04-21T13:28:00Z">
              <w:r w:rsidRPr="00862AF1" w:rsidDel="00B06876">
                <w:rPr>
                  <w:rFonts w:ascii="Calibri" w:hAnsi="Calibri" w:cs="Calibri"/>
                  <w:color w:val="000000"/>
                  <w:lang w:eastAsia="en-GB"/>
                </w:rPr>
                <w:delText xml:space="preserve">Optional </w:delText>
              </w:r>
              <w:r w:rsidR="00C26F79" w:rsidRPr="00862AF1" w:rsidDel="00B06876">
                <w:rPr>
                  <w:rFonts w:ascii="Calibri" w:hAnsi="Calibri" w:cs="Calibri"/>
                  <w:color w:val="000000"/>
                  <w:lang w:eastAsia="en-GB"/>
                </w:rPr>
                <w:delText xml:space="preserve">unique </w:delText>
              </w:r>
              <w:r w:rsidRPr="00862AF1" w:rsidDel="00B06876">
                <w:rPr>
                  <w:rFonts w:ascii="Calibri" w:hAnsi="Calibri" w:cs="Calibri"/>
                  <w:color w:val="000000"/>
                  <w:lang w:eastAsia="en-GB"/>
                </w:rPr>
                <w:delText>locus identifier</w:delText>
              </w:r>
              <w:commentRangeEnd w:id="201"/>
              <w:r w:rsidR="00F70C6E" w:rsidRPr="00862AF1" w:rsidDel="00B06876">
                <w:rPr>
                  <w:rStyle w:val="CommentReference"/>
                  <w:rFonts w:asciiTheme="minorHAnsi" w:eastAsiaTheme="minorHAnsi" w:hAnsiTheme="minorHAnsi" w:cstheme="minorBidi"/>
                </w:rPr>
                <w:commentReference w:id="201"/>
              </w:r>
            </w:del>
          </w:p>
        </w:tc>
      </w:tr>
      <w:tr w:rsidR="00F45802" w:rsidRPr="00862AF1" w14:paraId="065BDE64"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B574820" w14:textId="4971B570" w:rsidR="00F45802" w:rsidRPr="00862AF1" w:rsidRDefault="001267EB" w:rsidP="00090C53">
            <w:pPr>
              <w:rPr>
                <w:rFonts w:ascii="Calibri" w:hAnsi="Calibri" w:cs="Calibri"/>
                <w:color w:val="000000"/>
                <w:lang w:eastAsia="en-GB"/>
              </w:rPr>
            </w:pPr>
            <w:r w:rsidRPr="00862AF1">
              <w:rPr>
                <w:rFonts w:ascii="Calibri" w:hAnsi="Calibri" w:cs="Calibri"/>
                <w:color w:val="000000"/>
                <w:lang w:eastAsia="en-GB"/>
              </w:rPr>
              <w:t>RSID</w:t>
            </w:r>
          </w:p>
        </w:tc>
        <w:tc>
          <w:tcPr>
            <w:tcW w:w="1066" w:type="dxa"/>
            <w:noWrap/>
          </w:tcPr>
          <w:p w14:paraId="3E76CC0A" w14:textId="01760E8E" w:rsidR="00F45802" w:rsidRPr="00862AF1" w:rsidRDefault="00F45802"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Info</w:t>
            </w:r>
          </w:p>
        </w:tc>
        <w:tc>
          <w:tcPr>
            <w:tcW w:w="5694" w:type="dxa"/>
            <w:noWrap/>
          </w:tcPr>
          <w:p w14:paraId="6E7E825B" w14:textId="434624B6" w:rsidR="00F45802" w:rsidRPr="00862AF1" w:rsidRDefault="006C7D0E"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proofErr w:type="spellStart"/>
            <w:r w:rsidRPr="00862AF1">
              <w:rPr>
                <w:rFonts w:ascii="Calibri" w:hAnsi="Calibri" w:cs="Calibri"/>
                <w:color w:val="000000"/>
                <w:lang w:eastAsia="en-GB"/>
              </w:rPr>
              <w:t>dbSNP</w:t>
            </w:r>
            <w:proofErr w:type="spellEnd"/>
            <w:r w:rsidRPr="00862AF1">
              <w:rPr>
                <w:rFonts w:ascii="Calibri" w:hAnsi="Calibri" w:cs="Calibri"/>
                <w:color w:val="000000"/>
                <w:lang w:eastAsia="en-GB"/>
              </w:rPr>
              <w:t xml:space="preserve"> identifier for </w:t>
            </w:r>
            <w:r w:rsidR="007D1E69" w:rsidRPr="00862AF1">
              <w:rPr>
                <w:rFonts w:ascii="Calibri" w:hAnsi="Calibri" w:cs="Calibri"/>
                <w:color w:val="000000"/>
                <w:lang w:eastAsia="en-GB"/>
              </w:rPr>
              <w:t xml:space="preserve">variant </w:t>
            </w:r>
            <w:r w:rsidRPr="00862AF1">
              <w:rPr>
                <w:rFonts w:ascii="Calibri" w:hAnsi="Calibri" w:cs="Calibri"/>
                <w:color w:val="000000"/>
                <w:lang w:eastAsia="en-GB"/>
              </w:rPr>
              <w:t>locus</w:t>
            </w:r>
          </w:p>
        </w:tc>
      </w:tr>
      <w:tr w:rsidR="00A325C1" w:rsidRPr="00862AF1" w14:paraId="3D19AB1C"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58FBF12" w14:textId="1CC633A1" w:rsidR="00090C53" w:rsidRPr="00862AF1" w:rsidRDefault="00090C53" w:rsidP="00090C53">
            <w:pPr>
              <w:rPr>
                <w:rFonts w:ascii="Calibri" w:hAnsi="Calibri" w:cs="Calibri"/>
                <w:color w:val="000000"/>
                <w:lang w:eastAsia="en-GB"/>
              </w:rPr>
            </w:pPr>
            <w:r w:rsidRPr="00862AF1">
              <w:rPr>
                <w:rFonts w:ascii="Calibri" w:hAnsi="Calibri" w:cs="Calibri"/>
                <w:color w:val="000000"/>
                <w:lang w:eastAsia="en-GB"/>
              </w:rPr>
              <w:t>AF</w:t>
            </w:r>
          </w:p>
        </w:tc>
        <w:tc>
          <w:tcPr>
            <w:tcW w:w="1066" w:type="dxa"/>
            <w:noWrap/>
          </w:tcPr>
          <w:p w14:paraId="76A1CD0F" w14:textId="2BDBE2EB" w:rsidR="00090C53" w:rsidRPr="00862AF1" w:rsidRDefault="0062377C"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Info or </w:t>
            </w:r>
            <w:r w:rsidR="00090C53" w:rsidRPr="00862AF1">
              <w:rPr>
                <w:rFonts w:ascii="Calibri" w:hAnsi="Calibri" w:cs="Calibri"/>
                <w:color w:val="000000"/>
                <w:lang w:eastAsia="en-GB"/>
              </w:rPr>
              <w:t>Sample</w:t>
            </w:r>
            <w:r w:rsidR="0081144D" w:rsidRPr="00862AF1">
              <w:rPr>
                <w:rFonts w:ascii="Calibri" w:hAnsi="Calibri" w:cs="Calibri"/>
              </w:rPr>
              <w:t>¥</w:t>
            </w:r>
          </w:p>
        </w:tc>
        <w:tc>
          <w:tcPr>
            <w:tcW w:w="5694" w:type="dxa"/>
            <w:noWrap/>
          </w:tcPr>
          <w:p w14:paraId="3844A924" w14:textId="6B0C1AA7" w:rsidR="00090C53" w:rsidRPr="00862AF1" w:rsidRDefault="00090C53"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Alternate allele frequency in the association study</w:t>
            </w:r>
          </w:p>
        </w:tc>
      </w:tr>
      <w:tr w:rsidR="000D2C58" w:rsidRPr="00862AF1" w14:paraId="15F67851"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235227AA" w14:textId="5FD34890" w:rsidR="000D2C58" w:rsidRPr="00862AF1" w:rsidRDefault="000D2C58" w:rsidP="00090C53">
            <w:pPr>
              <w:rPr>
                <w:rFonts w:ascii="Calibri" w:hAnsi="Calibri" w:cs="Calibri"/>
                <w:color w:val="000000"/>
                <w:lang w:eastAsia="en-GB"/>
              </w:rPr>
            </w:pPr>
            <w:r w:rsidRPr="00862AF1">
              <w:rPr>
                <w:rFonts w:ascii="Calibri" w:hAnsi="Calibri" w:cs="Calibri"/>
                <w:color w:val="000000"/>
                <w:lang w:eastAsia="en-GB"/>
              </w:rPr>
              <w:t>AC</w:t>
            </w:r>
          </w:p>
        </w:tc>
        <w:tc>
          <w:tcPr>
            <w:tcW w:w="1066" w:type="dxa"/>
            <w:noWrap/>
          </w:tcPr>
          <w:p w14:paraId="21C878E8" w14:textId="0EFFB422" w:rsidR="000D2C58" w:rsidRPr="00862AF1" w:rsidRDefault="000D2C58"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Info or Sample</w:t>
            </w:r>
            <w:r w:rsidRPr="00862AF1">
              <w:rPr>
                <w:rFonts w:ascii="Calibri" w:hAnsi="Calibri" w:cs="Calibri"/>
              </w:rPr>
              <w:t>¥</w:t>
            </w:r>
          </w:p>
        </w:tc>
        <w:tc>
          <w:tcPr>
            <w:tcW w:w="5694" w:type="dxa"/>
            <w:noWrap/>
          </w:tcPr>
          <w:p w14:paraId="22D30F16" w14:textId="5129DAFA" w:rsidR="000D2C58" w:rsidRPr="00862AF1" w:rsidRDefault="00774C2F"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rPr>
              <w:t>Allele count in called genotypes</w:t>
            </w:r>
          </w:p>
        </w:tc>
      </w:tr>
      <w:tr w:rsidR="000D2C58" w:rsidRPr="00862AF1" w14:paraId="28FE3EA6"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26904204" w14:textId="36EA1B90" w:rsidR="000D2C58" w:rsidRPr="00862AF1" w:rsidRDefault="000D2C58" w:rsidP="00090C53">
            <w:pPr>
              <w:rPr>
                <w:rFonts w:ascii="Calibri" w:hAnsi="Calibri" w:cs="Calibri"/>
                <w:color w:val="000000"/>
                <w:lang w:eastAsia="en-GB"/>
              </w:rPr>
            </w:pPr>
            <w:r w:rsidRPr="00862AF1">
              <w:rPr>
                <w:rFonts w:ascii="Calibri" w:hAnsi="Calibri" w:cs="Calibri"/>
                <w:color w:val="000000"/>
                <w:lang w:eastAsia="en-GB"/>
              </w:rPr>
              <w:t>AN</w:t>
            </w:r>
          </w:p>
        </w:tc>
        <w:tc>
          <w:tcPr>
            <w:tcW w:w="1066" w:type="dxa"/>
            <w:noWrap/>
          </w:tcPr>
          <w:p w14:paraId="07414942" w14:textId="02AE2797" w:rsidR="000D2C58" w:rsidRPr="00862AF1" w:rsidRDefault="000D2C58"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Info or Sample</w:t>
            </w:r>
            <w:r w:rsidRPr="00862AF1">
              <w:rPr>
                <w:rFonts w:ascii="Calibri" w:hAnsi="Calibri" w:cs="Calibri"/>
              </w:rPr>
              <w:t>¥</w:t>
            </w:r>
          </w:p>
        </w:tc>
        <w:tc>
          <w:tcPr>
            <w:tcW w:w="5694" w:type="dxa"/>
            <w:noWrap/>
          </w:tcPr>
          <w:p w14:paraId="6EA41D20" w14:textId="44E98C9B" w:rsidR="000D2C58" w:rsidRPr="00862AF1" w:rsidRDefault="0057553E"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rPr>
              <w:t>Total number of alleles in called genotypes</w:t>
            </w:r>
          </w:p>
        </w:tc>
      </w:tr>
      <w:tr w:rsidR="000D2C58" w:rsidRPr="00862AF1" w14:paraId="4F001944"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C21A623" w14:textId="21A6E517" w:rsidR="000D2C58" w:rsidRPr="00862AF1" w:rsidRDefault="000D2C58" w:rsidP="00090C53">
            <w:pPr>
              <w:rPr>
                <w:rFonts w:ascii="Calibri" w:hAnsi="Calibri" w:cs="Calibri"/>
                <w:color w:val="000000"/>
                <w:lang w:eastAsia="en-GB"/>
              </w:rPr>
            </w:pPr>
            <w:r w:rsidRPr="00862AF1">
              <w:rPr>
                <w:rFonts w:ascii="Calibri" w:hAnsi="Calibri" w:cs="Calibri"/>
                <w:color w:val="000000"/>
                <w:lang w:eastAsia="en-GB"/>
              </w:rPr>
              <w:t>NS</w:t>
            </w:r>
          </w:p>
        </w:tc>
        <w:tc>
          <w:tcPr>
            <w:tcW w:w="1066" w:type="dxa"/>
            <w:noWrap/>
          </w:tcPr>
          <w:p w14:paraId="41EF5DB6" w14:textId="6E3177E9" w:rsidR="000D2C58" w:rsidRPr="00862AF1" w:rsidRDefault="000D2C58"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Info or Sample</w:t>
            </w:r>
            <w:r w:rsidRPr="00862AF1">
              <w:rPr>
                <w:rFonts w:ascii="Calibri" w:hAnsi="Calibri" w:cs="Calibri"/>
              </w:rPr>
              <w:t>¥</w:t>
            </w:r>
          </w:p>
        </w:tc>
        <w:tc>
          <w:tcPr>
            <w:tcW w:w="5694" w:type="dxa"/>
            <w:noWrap/>
          </w:tcPr>
          <w:p w14:paraId="16EAF685" w14:textId="78F89141" w:rsidR="000D2C58" w:rsidRPr="00862AF1" w:rsidRDefault="00C567B0"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rPr>
              <w:t>Number of samples/individuals with called genotypes</w:t>
            </w:r>
          </w:p>
        </w:tc>
      </w:tr>
      <w:tr w:rsidR="001767AD" w:rsidRPr="00862AF1" w14:paraId="158D9ADE"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73476757" w14:textId="747B0672" w:rsidR="00090C53" w:rsidRPr="00862AF1" w:rsidRDefault="00090C53" w:rsidP="00090C53">
            <w:pPr>
              <w:rPr>
                <w:rFonts w:ascii="Calibri" w:hAnsi="Calibri" w:cs="Calibri"/>
                <w:color w:val="000000"/>
                <w:lang w:eastAsia="en-GB"/>
              </w:rPr>
            </w:pPr>
            <w:r w:rsidRPr="00862AF1">
              <w:rPr>
                <w:rFonts w:ascii="Calibri" w:hAnsi="Calibri" w:cs="Calibri"/>
                <w:color w:val="000000"/>
                <w:lang w:eastAsia="en-GB"/>
              </w:rPr>
              <w:t>SS</w:t>
            </w:r>
          </w:p>
        </w:tc>
        <w:tc>
          <w:tcPr>
            <w:tcW w:w="1066" w:type="dxa"/>
            <w:noWrap/>
          </w:tcPr>
          <w:p w14:paraId="15545FC2" w14:textId="7E5D87F9" w:rsidR="00090C53" w:rsidRPr="00862AF1" w:rsidRDefault="00975635"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Info or </w:t>
            </w:r>
            <w:r w:rsidR="00090C53" w:rsidRPr="00862AF1">
              <w:rPr>
                <w:rFonts w:ascii="Calibri" w:hAnsi="Calibri" w:cs="Calibri"/>
                <w:color w:val="000000"/>
                <w:lang w:eastAsia="en-GB"/>
              </w:rPr>
              <w:t>Sample</w:t>
            </w:r>
            <w:r w:rsidR="0081144D" w:rsidRPr="00862AF1">
              <w:rPr>
                <w:rFonts w:ascii="Calibri" w:hAnsi="Calibri" w:cs="Calibri"/>
              </w:rPr>
              <w:t>¥</w:t>
            </w:r>
          </w:p>
        </w:tc>
        <w:tc>
          <w:tcPr>
            <w:tcW w:w="5694" w:type="dxa"/>
            <w:noWrap/>
          </w:tcPr>
          <w:p w14:paraId="60EA3F5C" w14:textId="2B085AAC" w:rsidR="00090C53" w:rsidRPr="00862AF1" w:rsidRDefault="00090C53"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Sample size used to estimate genetic effect</w:t>
            </w:r>
          </w:p>
        </w:tc>
      </w:tr>
      <w:tr w:rsidR="00A325C1" w:rsidRPr="00862AF1" w14:paraId="49B26960"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9547FA0" w14:textId="5C816130" w:rsidR="00090C53" w:rsidRPr="00862AF1" w:rsidRDefault="00090C53" w:rsidP="00090C53">
            <w:pPr>
              <w:rPr>
                <w:rFonts w:ascii="Calibri" w:hAnsi="Calibri" w:cs="Calibri"/>
                <w:color w:val="000000"/>
                <w:lang w:eastAsia="en-GB"/>
              </w:rPr>
            </w:pPr>
            <w:r w:rsidRPr="00862AF1">
              <w:rPr>
                <w:rFonts w:ascii="Calibri" w:hAnsi="Calibri" w:cs="Calibri"/>
                <w:color w:val="000000"/>
                <w:lang w:eastAsia="en-GB"/>
              </w:rPr>
              <w:t>EZ</w:t>
            </w:r>
          </w:p>
        </w:tc>
        <w:tc>
          <w:tcPr>
            <w:tcW w:w="1066" w:type="dxa"/>
            <w:noWrap/>
          </w:tcPr>
          <w:p w14:paraId="49B100DB" w14:textId="53DD10C5" w:rsidR="00090C53" w:rsidRPr="00862AF1" w:rsidRDefault="00090C53"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Sample</w:t>
            </w:r>
          </w:p>
        </w:tc>
        <w:tc>
          <w:tcPr>
            <w:tcW w:w="5694" w:type="dxa"/>
            <w:noWrap/>
          </w:tcPr>
          <w:p w14:paraId="267AA255" w14:textId="732A7B52" w:rsidR="00090C53" w:rsidRPr="00862AF1" w:rsidRDefault="00090C53"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Z-score provided if it was used to derive the ES and SE fields</w:t>
            </w:r>
          </w:p>
        </w:tc>
      </w:tr>
      <w:tr w:rsidR="001767AD" w:rsidRPr="00862AF1" w14:paraId="2219A873"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7CA26BEC" w14:textId="4D5FFEF8" w:rsidR="00090C53" w:rsidRPr="00862AF1" w:rsidRDefault="00090C53" w:rsidP="00090C53">
            <w:pPr>
              <w:rPr>
                <w:rFonts w:ascii="Calibri" w:hAnsi="Calibri" w:cs="Calibri"/>
                <w:color w:val="000000"/>
                <w:lang w:eastAsia="en-GB"/>
              </w:rPr>
            </w:pPr>
            <w:r w:rsidRPr="00862AF1">
              <w:rPr>
                <w:rFonts w:ascii="Calibri" w:hAnsi="Calibri" w:cs="Calibri"/>
                <w:color w:val="000000"/>
                <w:lang w:eastAsia="en-GB"/>
              </w:rPr>
              <w:t>SI</w:t>
            </w:r>
          </w:p>
        </w:tc>
        <w:tc>
          <w:tcPr>
            <w:tcW w:w="1066" w:type="dxa"/>
            <w:noWrap/>
          </w:tcPr>
          <w:p w14:paraId="7E13403B" w14:textId="3FA60DD5" w:rsidR="00090C53" w:rsidRPr="00862AF1" w:rsidRDefault="00090C53"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Sample</w:t>
            </w:r>
          </w:p>
        </w:tc>
        <w:tc>
          <w:tcPr>
            <w:tcW w:w="5694" w:type="dxa"/>
            <w:noWrap/>
          </w:tcPr>
          <w:p w14:paraId="43940F3E" w14:textId="16CC1D6F" w:rsidR="00090C53" w:rsidRPr="00862AF1" w:rsidRDefault="00090C53"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commentRangeStart w:id="207"/>
            <w:commentRangeStart w:id="208"/>
            <w:r w:rsidRPr="00862AF1">
              <w:rPr>
                <w:rFonts w:ascii="Calibri" w:hAnsi="Calibri" w:cs="Calibri"/>
                <w:color w:val="000000"/>
                <w:lang w:eastAsia="en-GB"/>
              </w:rPr>
              <w:t xml:space="preserve">Accuracy score of </w:t>
            </w:r>
            <w:ins w:id="209" w:author="Matt Lyon" w:date="2020-04-21T13:30:00Z">
              <w:r w:rsidR="00B06876" w:rsidRPr="00B06876">
                <w:rPr>
                  <w:rFonts w:ascii="Calibri" w:hAnsi="Calibri" w:cs="Calibri"/>
                  <w:color w:val="000000"/>
                  <w:lang w:eastAsia="en-GB"/>
                </w:rPr>
                <w:t>summary association statistics</w:t>
              </w:r>
            </w:ins>
            <w:del w:id="210" w:author="Matt Lyon" w:date="2020-04-21T13:30:00Z">
              <w:r w:rsidRPr="00862AF1" w:rsidDel="00B06876">
                <w:rPr>
                  <w:rFonts w:ascii="Calibri" w:hAnsi="Calibri" w:cs="Calibri"/>
                  <w:color w:val="000000"/>
                  <w:lang w:eastAsia="en-GB"/>
                </w:rPr>
                <w:delText>summary data</w:delText>
              </w:r>
            </w:del>
            <w:r w:rsidRPr="00862AF1">
              <w:rPr>
                <w:rFonts w:ascii="Calibri" w:hAnsi="Calibri" w:cs="Calibri"/>
                <w:color w:val="000000"/>
                <w:lang w:eastAsia="en-GB"/>
              </w:rPr>
              <w:t xml:space="preserve"> imputation</w:t>
            </w:r>
            <w:commentRangeEnd w:id="207"/>
            <w:r w:rsidR="00592457" w:rsidRPr="00862AF1">
              <w:rPr>
                <w:rStyle w:val="CommentReference"/>
                <w:rFonts w:asciiTheme="minorHAnsi" w:eastAsiaTheme="minorHAnsi" w:hAnsiTheme="minorHAnsi" w:cstheme="minorBidi"/>
              </w:rPr>
              <w:commentReference w:id="207"/>
            </w:r>
            <w:commentRangeEnd w:id="208"/>
            <w:r w:rsidR="00AD033F">
              <w:rPr>
                <w:rStyle w:val="CommentReference"/>
                <w:rFonts w:asciiTheme="minorHAnsi" w:eastAsiaTheme="minorHAnsi" w:hAnsiTheme="minorHAnsi" w:cstheme="minorBidi"/>
              </w:rPr>
              <w:commentReference w:id="208"/>
            </w:r>
          </w:p>
        </w:tc>
      </w:tr>
      <w:tr w:rsidR="00A325C1" w:rsidRPr="00862AF1" w14:paraId="75077AFD" w14:textId="77777777" w:rsidTr="00090C5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793B0D3E" w14:textId="3B0626D5" w:rsidR="00090C53" w:rsidRPr="00862AF1" w:rsidRDefault="00090C53" w:rsidP="00090C53">
            <w:pPr>
              <w:rPr>
                <w:rFonts w:ascii="Calibri" w:hAnsi="Calibri" w:cs="Calibri"/>
                <w:color w:val="000000"/>
                <w:lang w:eastAsia="en-GB"/>
              </w:rPr>
            </w:pPr>
            <w:r w:rsidRPr="00862AF1">
              <w:rPr>
                <w:rFonts w:ascii="Calibri" w:hAnsi="Calibri" w:cs="Calibri"/>
                <w:color w:val="000000"/>
                <w:lang w:eastAsia="en-GB"/>
              </w:rPr>
              <w:t>NC</w:t>
            </w:r>
          </w:p>
        </w:tc>
        <w:tc>
          <w:tcPr>
            <w:tcW w:w="1066" w:type="dxa"/>
            <w:noWrap/>
          </w:tcPr>
          <w:p w14:paraId="6977EB99" w14:textId="65364900" w:rsidR="00090C53" w:rsidRPr="00862AF1" w:rsidRDefault="00121CB2"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Info or </w:t>
            </w:r>
            <w:r w:rsidR="00090C53" w:rsidRPr="00862AF1">
              <w:rPr>
                <w:rFonts w:ascii="Calibri" w:hAnsi="Calibri" w:cs="Calibri"/>
                <w:color w:val="000000"/>
                <w:lang w:eastAsia="en-GB"/>
              </w:rPr>
              <w:t>Sample</w:t>
            </w:r>
            <w:r w:rsidR="0081144D" w:rsidRPr="00862AF1">
              <w:rPr>
                <w:rFonts w:ascii="Calibri" w:hAnsi="Calibri" w:cs="Calibri"/>
              </w:rPr>
              <w:t>¥</w:t>
            </w:r>
          </w:p>
        </w:tc>
        <w:tc>
          <w:tcPr>
            <w:tcW w:w="5694" w:type="dxa"/>
            <w:noWrap/>
          </w:tcPr>
          <w:p w14:paraId="389631F6" w14:textId="5CA38F90" w:rsidR="00090C53" w:rsidRPr="00862AF1" w:rsidRDefault="00090C53" w:rsidP="00090C5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Number of cases used to estimate genetic effect</w:t>
            </w:r>
          </w:p>
        </w:tc>
      </w:tr>
      <w:tr w:rsidR="001767AD" w:rsidRPr="00862AF1" w14:paraId="1A8975EE" w14:textId="77777777" w:rsidTr="00090C5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B512E87" w14:textId="267DE24F" w:rsidR="00090C53" w:rsidRPr="00862AF1" w:rsidRDefault="00090C53" w:rsidP="00090C53">
            <w:pPr>
              <w:rPr>
                <w:rFonts w:ascii="Calibri" w:hAnsi="Calibri" w:cs="Calibri"/>
                <w:color w:val="000000"/>
                <w:lang w:eastAsia="en-GB"/>
              </w:rPr>
            </w:pPr>
            <w:commentRangeStart w:id="211"/>
            <w:commentRangeStart w:id="212"/>
            <w:r w:rsidRPr="00862AF1">
              <w:rPr>
                <w:rFonts w:ascii="Calibri" w:hAnsi="Calibri" w:cs="Calibri"/>
                <w:color w:val="000000"/>
                <w:lang w:eastAsia="en-GB"/>
              </w:rPr>
              <w:t>ID</w:t>
            </w:r>
          </w:p>
        </w:tc>
        <w:tc>
          <w:tcPr>
            <w:tcW w:w="1066" w:type="dxa"/>
            <w:noWrap/>
          </w:tcPr>
          <w:p w14:paraId="1472A785" w14:textId="6E9B746A" w:rsidR="00090C53" w:rsidRPr="00862AF1" w:rsidRDefault="001A0BD4"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 xml:space="preserve">Info or </w:t>
            </w:r>
            <w:r w:rsidR="00090C53" w:rsidRPr="00862AF1">
              <w:rPr>
                <w:rFonts w:ascii="Calibri" w:hAnsi="Calibri" w:cs="Calibri"/>
                <w:color w:val="000000"/>
                <w:lang w:eastAsia="en-GB"/>
              </w:rPr>
              <w:t>Sample</w:t>
            </w:r>
            <w:r w:rsidR="0081144D" w:rsidRPr="00862AF1">
              <w:rPr>
                <w:rFonts w:ascii="Calibri" w:hAnsi="Calibri" w:cs="Calibri"/>
              </w:rPr>
              <w:t>¥</w:t>
            </w:r>
          </w:p>
        </w:tc>
        <w:tc>
          <w:tcPr>
            <w:tcW w:w="5694" w:type="dxa"/>
            <w:noWrap/>
          </w:tcPr>
          <w:p w14:paraId="0D914ED2" w14:textId="6FEA095F" w:rsidR="00090C53" w:rsidRPr="00862AF1" w:rsidRDefault="00723FEE" w:rsidP="00090C5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del w:id="213" w:author="Matt Lyon" w:date="2020-04-21T13:31:00Z">
              <w:r w:rsidRPr="00862AF1" w:rsidDel="00B06876">
                <w:rPr>
                  <w:rFonts w:ascii="Calibri" w:hAnsi="Calibri" w:cs="Calibri"/>
                  <w:color w:val="000000"/>
                  <w:lang w:eastAsia="en-GB"/>
                </w:rPr>
                <w:delText xml:space="preserve">Trait </w:delText>
              </w:r>
              <w:r w:rsidR="00090C53" w:rsidRPr="00862AF1" w:rsidDel="00B06876">
                <w:rPr>
                  <w:rFonts w:ascii="Calibri" w:hAnsi="Calibri" w:cs="Calibri"/>
                  <w:color w:val="000000"/>
                  <w:lang w:eastAsia="en-GB"/>
                </w:rPr>
                <w:delText>variant identifier</w:delText>
              </w:r>
              <w:commentRangeEnd w:id="211"/>
              <w:r w:rsidR="00592457" w:rsidRPr="00862AF1" w:rsidDel="00B06876">
                <w:rPr>
                  <w:rStyle w:val="CommentReference"/>
                  <w:rFonts w:asciiTheme="minorHAnsi" w:eastAsiaTheme="minorHAnsi" w:hAnsiTheme="minorHAnsi" w:cstheme="minorBidi"/>
                </w:rPr>
                <w:commentReference w:id="211"/>
              </w:r>
            </w:del>
            <w:r w:rsidR="00AD033F">
              <w:rPr>
                <w:rStyle w:val="CommentReference"/>
                <w:rFonts w:asciiTheme="minorHAnsi" w:eastAsiaTheme="minorHAnsi" w:hAnsiTheme="minorHAnsi" w:cstheme="minorBidi"/>
              </w:rPr>
              <w:commentReference w:id="212"/>
            </w:r>
            <w:ins w:id="214" w:author="Matt Lyon" w:date="2020-04-21T13:31:00Z">
              <w:r w:rsidR="00B06876">
                <w:rPr>
                  <w:rFonts w:ascii="Calibri" w:hAnsi="Calibri" w:cs="Calibri"/>
                  <w:color w:val="000000"/>
                  <w:lang w:eastAsia="en-GB"/>
                </w:rPr>
                <w:t>Variant identifier provided in the summary statistics</w:t>
              </w:r>
            </w:ins>
            <w:ins w:id="215" w:author="Matt Lyon" w:date="2020-04-21T13:32:00Z">
              <w:r w:rsidR="006B25BB">
                <w:rPr>
                  <w:rFonts w:ascii="Calibri" w:hAnsi="Calibri" w:cs="Calibri"/>
                  <w:color w:val="000000"/>
                  <w:lang w:eastAsia="en-GB"/>
                </w:rPr>
                <w:t xml:space="preserve"> (i.e. </w:t>
              </w:r>
            </w:ins>
            <w:ins w:id="216" w:author="Matt Lyon" w:date="2020-04-21T13:31:00Z">
              <w:r w:rsidR="006B25BB">
                <w:rPr>
                  <w:rFonts w:ascii="Calibri" w:hAnsi="Calibri" w:cs="Calibri"/>
                  <w:color w:val="000000"/>
                  <w:lang w:eastAsia="en-GB"/>
                </w:rPr>
                <w:t>ma</w:t>
              </w:r>
            </w:ins>
            <w:ins w:id="217" w:author="Matt Lyon" w:date="2020-04-21T13:32:00Z">
              <w:r w:rsidR="006B25BB">
                <w:rPr>
                  <w:rFonts w:ascii="Calibri" w:hAnsi="Calibri" w:cs="Calibri"/>
                  <w:color w:val="000000"/>
                  <w:lang w:eastAsia="en-GB"/>
                </w:rPr>
                <w:t>rker identifier)</w:t>
              </w:r>
            </w:ins>
          </w:p>
        </w:tc>
      </w:tr>
      <w:commentRangeEnd w:id="212"/>
      <w:tr w:rsidR="00A325C1" w:rsidRPr="00862AF1" w14:paraId="4D26B088" w14:textId="77777777" w:rsidTr="001847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8221548" w14:textId="77777777" w:rsidR="00A325C1" w:rsidRPr="00862AF1" w:rsidRDefault="00A325C1" w:rsidP="001847A7">
            <w:pPr>
              <w:rPr>
                <w:rFonts w:ascii="Calibri" w:hAnsi="Calibri" w:cs="Calibri"/>
                <w:color w:val="000000"/>
                <w:lang w:eastAsia="en-GB"/>
              </w:rPr>
            </w:pPr>
            <w:r w:rsidRPr="00862AF1">
              <w:rPr>
                <w:rFonts w:ascii="Calibri" w:hAnsi="Calibri" w:cs="Calibri"/>
                <w:color w:val="000000"/>
                <w:lang w:eastAsia="en-GB"/>
              </w:rPr>
              <w:t>ES*</w:t>
            </w:r>
          </w:p>
        </w:tc>
        <w:tc>
          <w:tcPr>
            <w:tcW w:w="1066" w:type="dxa"/>
            <w:noWrap/>
          </w:tcPr>
          <w:p w14:paraId="1E972D65" w14:textId="77777777" w:rsidR="00A325C1" w:rsidRPr="00862AF1" w:rsidRDefault="00A325C1" w:rsidP="001847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Sample</w:t>
            </w:r>
          </w:p>
        </w:tc>
        <w:tc>
          <w:tcPr>
            <w:tcW w:w="5694" w:type="dxa"/>
            <w:noWrap/>
          </w:tcPr>
          <w:p w14:paraId="28B5450C" w14:textId="77777777" w:rsidR="00A325C1" w:rsidRPr="00862AF1" w:rsidRDefault="00A325C1" w:rsidP="001847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Effect size estimate relative to the alternative allele</w:t>
            </w:r>
          </w:p>
        </w:tc>
      </w:tr>
      <w:tr w:rsidR="00A325C1" w:rsidRPr="00862AF1" w14:paraId="2A9A847F" w14:textId="77777777" w:rsidTr="001847A7">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04F1CB5" w14:textId="77777777" w:rsidR="00A325C1" w:rsidRPr="00862AF1" w:rsidRDefault="00A325C1" w:rsidP="001847A7">
            <w:pPr>
              <w:rPr>
                <w:rFonts w:ascii="Calibri" w:hAnsi="Calibri" w:cs="Calibri"/>
                <w:color w:val="000000"/>
                <w:lang w:eastAsia="en-GB"/>
              </w:rPr>
            </w:pPr>
            <w:r w:rsidRPr="00862AF1">
              <w:rPr>
                <w:rFonts w:ascii="Calibri" w:hAnsi="Calibri" w:cs="Calibri"/>
                <w:color w:val="000000"/>
                <w:lang w:eastAsia="en-GB"/>
              </w:rPr>
              <w:t>SE*</w:t>
            </w:r>
          </w:p>
        </w:tc>
        <w:tc>
          <w:tcPr>
            <w:tcW w:w="1066" w:type="dxa"/>
            <w:noWrap/>
          </w:tcPr>
          <w:p w14:paraId="560D3AA6" w14:textId="77777777" w:rsidR="00A325C1" w:rsidRPr="00862AF1" w:rsidRDefault="00A325C1" w:rsidP="001847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Sample</w:t>
            </w:r>
          </w:p>
        </w:tc>
        <w:tc>
          <w:tcPr>
            <w:tcW w:w="5694" w:type="dxa"/>
            <w:noWrap/>
          </w:tcPr>
          <w:p w14:paraId="548FC58D" w14:textId="77777777" w:rsidR="00A325C1" w:rsidRPr="00862AF1" w:rsidRDefault="00A325C1" w:rsidP="001847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Standard error of effect size estimate</w:t>
            </w:r>
          </w:p>
        </w:tc>
      </w:tr>
      <w:tr w:rsidR="00A325C1" w:rsidRPr="00862AF1" w14:paraId="03661F7F" w14:textId="77777777" w:rsidTr="001847A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4D9C08D" w14:textId="77777777" w:rsidR="00A325C1" w:rsidRPr="00862AF1" w:rsidRDefault="00A325C1" w:rsidP="001847A7">
            <w:pPr>
              <w:rPr>
                <w:rFonts w:ascii="Calibri" w:hAnsi="Calibri" w:cs="Calibri"/>
                <w:color w:val="000000"/>
                <w:lang w:eastAsia="en-GB"/>
              </w:rPr>
            </w:pPr>
            <w:r w:rsidRPr="00862AF1">
              <w:rPr>
                <w:rFonts w:ascii="Calibri" w:hAnsi="Calibri" w:cs="Calibri"/>
                <w:color w:val="000000"/>
                <w:lang w:eastAsia="en-GB"/>
              </w:rPr>
              <w:t>LP*</w:t>
            </w:r>
          </w:p>
        </w:tc>
        <w:tc>
          <w:tcPr>
            <w:tcW w:w="1066" w:type="dxa"/>
            <w:noWrap/>
          </w:tcPr>
          <w:p w14:paraId="30BC8E7B" w14:textId="77777777" w:rsidR="00A325C1" w:rsidRPr="00862AF1" w:rsidRDefault="00A325C1" w:rsidP="001847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Sample</w:t>
            </w:r>
          </w:p>
        </w:tc>
        <w:tc>
          <w:tcPr>
            <w:tcW w:w="5694" w:type="dxa"/>
            <w:noWrap/>
          </w:tcPr>
          <w:p w14:paraId="4CB2D36F" w14:textId="77777777" w:rsidR="00A325C1" w:rsidRPr="00862AF1" w:rsidRDefault="00A325C1" w:rsidP="001847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GB"/>
              </w:rPr>
            </w:pPr>
            <w:r w:rsidRPr="00862AF1">
              <w:rPr>
                <w:rFonts w:ascii="Calibri" w:hAnsi="Calibri" w:cs="Calibri"/>
                <w:color w:val="000000"/>
                <w:lang w:eastAsia="en-GB"/>
              </w:rPr>
              <w:t>-log10 P-value for effect estimate</w:t>
            </w:r>
          </w:p>
        </w:tc>
      </w:tr>
    </w:tbl>
    <w:p w14:paraId="24B89E4B" w14:textId="37E2D7E7" w:rsidR="00D270C6" w:rsidRPr="00862AF1" w:rsidRDefault="00F45802">
      <w:pPr>
        <w:rPr>
          <w:rFonts w:ascii="Calibri" w:hAnsi="Calibri" w:cs="Calibri"/>
        </w:rPr>
      </w:pPr>
      <w:r w:rsidRPr="00862AF1">
        <w:rPr>
          <w:rFonts w:ascii="Calibri" w:hAnsi="Calibri" w:cs="Calibri"/>
        </w:rPr>
        <w:lastRenderedPageBreak/>
        <w:t>Header, VCF header. Info, VCF variant-level information field. Sample, VCF trait-level information.</w:t>
      </w:r>
      <w:r w:rsidR="005B3B7F" w:rsidRPr="00862AF1">
        <w:rPr>
          <w:rFonts w:ascii="Calibri" w:hAnsi="Calibri" w:cs="Calibri"/>
        </w:rPr>
        <w:t xml:space="preserve"> * Required fields.</w:t>
      </w:r>
      <w:r w:rsidR="0081144D" w:rsidRPr="00862AF1">
        <w:rPr>
          <w:rFonts w:ascii="Calibri" w:hAnsi="Calibri" w:cs="Calibri"/>
        </w:rPr>
        <w:t xml:space="preserve"> ¥ </w:t>
      </w:r>
      <w:r w:rsidR="00CA1989" w:rsidRPr="00862AF1">
        <w:rPr>
          <w:rFonts w:ascii="Calibri" w:hAnsi="Calibri" w:cs="Calibri"/>
        </w:rPr>
        <w:t xml:space="preserve">Variable is placed in the INFO field if the </w:t>
      </w:r>
      <w:r w:rsidR="00EB4334" w:rsidRPr="00862AF1">
        <w:rPr>
          <w:rFonts w:ascii="Calibri" w:hAnsi="Calibri" w:cs="Calibri"/>
        </w:rPr>
        <w:t xml:space="preserve">value is the </w:t>
      </w:r>
      <w:r w:rsidR="00CA1989" w:rsidRPr="00862AF1">
        <w:rPr>
          <w:rFonts w:ascii="Calibri" w:hAnsi="Calibri" w:cs="Calibri"/>
        </w:rPr>
        <w:t xml:space="preserve">same across all traits </w:t>
      </w:r>
      <w:r w:rsidR="00BC4737" w:rsidRPr="00862AF1">
        <w:rPr>
          <w:rFonts w:ascii="Calibri" w:hAnsi="Calibri" w:cs="Calibri"/>
        </w:rPr>
        <w:t>or the SAMPLE field if different for each trait</w:t>
      </w:r>
    </w:p>
    <w:p w14:paraId="41D9BB05" w14:textId="1D85CDEB" w:rsidR="00E04C57" w:rsidRPr="00862AF1" w:rsidRDefault="00C9091B" w:rsidP="00E5000C">
      <w:pPr>
        <w:rPr>
          <w:rFonts w:ascii="Calibri" w:hAnsi="Calibri" w:cs="Calibri"/>
        </w:rPr>
      </w:pPr>
      <w:r w:rsidRPr="00862AF1">
        <w:rPr>
          <w:rFonts w:ascii="Calibri" w:hAnsi="Calibri" w:cs="Calibri"/>
        </w:rPr>
        <w:br w:type="page"/>
      </w:r>
    </w:p>
    <w:p w14:paraId="1C6CE583" w14:textId="1BC3CE9A" w:rsidR="00DE1E5A" w:rsidRPr="00862AF1" w:rsidRDefault="00DE1E5A" w:rsidP="00E5000C">
      <w:pPr>
        <w:rPr>
          <w:rFonts w:ascii="Calibri" w:hAnsi="Calibri" w:cs="Calibri"/>
        </w:rPr>
        <w:sectPr w:rsidR="00DE1E5A" w:rsidRPr="00862AF1" w:rsidSect="00C57D6B">
          <w:pgSz w:w="11900" w:h="16840"/>
          <w:pgMar w:top="1440" w:right="1440" w:bottom="1440" w:left="1440" w:header="708" w:footer="708" w:gutter="0"/>
          <w:cols w:space="708"/>
          <w:docGrid w:linePitch="360"/>
        </w:sectPr>
      </w:pPr>
    </w:p>
    <w:p w14:paraId="3F0D579F" w14:textId="3C6448AF" w:rsidR="00296EFE" w:rsidRPr="00862AF1" w:rsidRDefault="00DE1E5A" w:rsidP="00E5000C">
      <w:pPr>
        <w:rPr>
          <w:rFonts w:ascii="Calibri" w:hAnsi="Calibri" w:cs="Calibri"/>
        </w:rPr>
      </w:pPr>
      <w:r w:rsidRPr="00862AF1">
        <w:rPr>
          <w:rFonts w:ascii="Calibri" w:hAnsi="Calibri" w:cs="Calibri"/>
        </w:rPr>
        <w:lastRenderedPageBreak/>
        <w:t xml:space="preserve">Supplementary Table </w:t>
      </w:r>
      <w:r w:rsidR="00090C53" w:rsidRPr="00862AF1">
        <w:rPr>
          <w:rFonts w:ascii="Calibri" w:hAnsi="Calibri" w:cs="Calibri"/>
        </w:rPr>
        <w:t>2</w:t>
      </w:r>
      <w:r w:rsidRPr="00862AF1">
        <w:rPr>
          <w:rFonts w:ascii="Calibri" w:hAnsi="Calibri" w:cs="Calibri"/>
        </w:rPr>
        <w:t xml:space="preserve">. Proposed </w:t>
      </w:r>
      <w:r w:rsidR="00365E65" w:rsidRPr="00862AF1">
        <w:rPr>
          <w:rFonts w:ascii="Calibri" w:hAnsi="Calibri" w:cs="Calibri"/>
        </w:rPr>
        <w:t>variant identifier</w:t>
      </w:r>
      <w:r w:rsidR="00D74260" w:rsidRPr="00862AF1">
        <w:rPr>
          <w:rFonts w:ascii="Calibri" w:hAnsi="Calibri" w:cs="Calibri"/>
        </w:rPr>
        <w:t xml:space="preserve"> scheme</w:t>
      </w:r>
      <w:r w:rsidR="006B1AE6" w:rsidRPr="00862AF1">
        <w:rPr>
          <w:rFonts w:ascii="Calibri" w:hAnsi="Calibri" w:cs="Calibri"/>
        </w:rPr>
        <w:t>s</w:t>
      </w:r>
      <w:r w:rsidR="00254D52" w:rsidRPr="00862AF1">
        <w:rPr>
          <w:rFonts w:ascii="Calibri" w:hAnsi="Calibri" w:cs="Calibri"/>
        </w:rPr>
        <w:t xml:space="preserve"> </w:t>
      </w:r>
      <w:r w:rsidR="00520716" w:rsidRPr="00862AF1">
        <w:rPr>
          <w:rFonts w:ascii="Calibri" w:hAnsi="Calibri" w:cs="Calibri"/>
        </w:rPr>
        <w:t>for</w:t>
      </w:r>
      <w:r w:rsidR="00254D52" w:rsidRPr="00862AF1">
        <w:rPr>
          <w:rFonts w:ascii="Calibri" w:hAnsi="Calibri" w:cs="Calibri"/>
        </w:rPr>
        <w:t xml:space="preserve"> the ID column</w:t>
      </w:r>
      <w:r w:rsidR="00D74260" w:rsidRPr="00862AF1">
        <w:rPr>
          <w:rFonts w:ascii="Calibri" w:hAnsi="Calibri" w:cs="Calibri"/>
        </w:rPr>
        <w:t xml:space="preserve"> in the VCF file body</w:t>
      </w:r>
      <w:r w:rsidR="00842D6B" w:rsidRPr="00862AF1">
        <w:rPr>
          <w:rFonts w:ascii="Calibri" w:hAnsi="Calibri" w:cs="Calibri"/>
        </w:rPr>
        <w:t xml:space="preserve"> and file configuration</w:t>
      </w:r>
    </w:p>
    <w:tbl>
      <w:tblPr>
        <w:tblStyle w:val="GridTable4-Accent5"/>
        <w:tblW w:w="14186" w:type="dxa"/>
        <w:tblLook w:val="04A0" w:firstRow="1" w:lastRow="0" w:firstColumn="1" w:lastColumn="0" w:noHBand="0" w:noVBand="1"/>
      </w:tblPr>
      <w:tblGrid>
        <w:gridCol w:w="3426"/>
        <w:gridCol w:w="5549"/>
        <w:gridCol w:w="5211"/>
      </w:tblGrid>
      <w:tr w:rsidR="00C879FA" w:rsidRPr="00862AF1" w14:paraId="1D96D7B6" w14:textId="77777777" w:rsidTr="00842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4FA4DEBF" w14:textId="1D700BBA" w:rsidR="005870B6" w:rsidRPr="00862AF1" w:rsidRDefault="005870B6" w:rsidP="00E5000C">
            <w:pPr>
              <w:rPr>
                <w:rFonts w:ascii="Calibri" w:hAnsi="Calibri" w:cs="Calibri"/>
                <w:color w:val="000000"/>
              </w:rPr>
            </w:pPr>
            <w:r w:rsidRPr="00862AF1">
              <w:rPr>
                <w:rFonts w:ascii="Calibri" w:hAnsi="Calibri" w:cs="Calibri"/>
                <w:color w:val="000000"/>
              </w:rPr>
              <w:t>VCF row identifier (ID column)</w:t>
            </w:r>
          </w:p>
        </w:tc>
        <w:tc>
          <w:tcPr>
            <w:tcW w:w="5549" w:type="dxa"/>
          </w:tcPr>
          <w:p w14:paraId="030234F6" w14:textId="70B5B5D5" w:rsidR="005870B6" w:rsidRPr="00862AF1"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Advantages</w:t>
            </w:r>
          </w:p>
        </w:tc>
        <w:tc>
          <w:tcPr>
            <w:tcW w:w="5211" w:type="dxa"/>
          </w:tcPr>
          <w:p w14:paraId="06B6603E" w14:textId="072F8D07" w:rsidR="005870B6" w:rsidRPr="00862AF1"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Disadvantages</w:t>
            </w:r>
          </w:p>
        </w:tc>
      </w:tr>
      <w:tr w:rsidR="00C879FA" w:rsidRPr="00862AF1" w14:paraId="6E600E5F"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5258468F" w14:textId="77777777" w:rsidR="005870B6" w:rsidRPr="00862AF1" w:rsidRDefault="005870B6" w:rsidP="00E5000C">
            <w:pPr>
              <w:rPr>
                <w:rFonts w:ascii="Calibri" w:hAnsi="Calibri" w:cs="Calibri"/>
                <w:b w:val="0"/>
                <w:bCs w:val="0"/>
                <w:color w:val="000000"/>
              </w:rPr>
            </w:pPr>
            <w:proofErr w:type="spellStart"/>
            <w:r w:rsidRPr="00862AF1">
              <w:rPr>
                <w:rFonts w:ascii="Calibri" w:hAnsi="Calibri" w:cs="Calibri"/>
                <w:color w:val="000000"/>
              </w:rPr>
              <w:t>dbSNP</w:t>
            </w:r>
            <w:proofErr w:type="spellEnd"/>
            <w:r w:rsidRPr="00862AF1">
              <w:rPr>
                <w:rFonts w:ascii="Calibri" w:hAnsi="Calibri" w:cs="Calibri"/>
                <w:color w:val="000000"/>
              </w:rPr>
              <w:t xml:space="preserve"> </w:t>
            </w:r>
            <w:proofErr w:type="spellStart"/>
            <w:r w:rsidRPr="00862AF1">
              <w:rPr>
                <w:rFonts w:ascii="Calibri" w:hAnsi="Calibri" w:cs="Calibri"/>
                <w:color w:val="000000"/>
              </w:rPr>
              <w:t>rsID</w:t>
            </w:r>
            <w:proofErr w:type="spellEnd"/>
            <w:r w:rsidR="00842D6B" w:rsidRPr="00862AF1">
              <w:rPr>
                <w:rFonts w:ascii="Calibri" w:hAnsi="Calibri" w:cs="Calibri"/>
                <w:color w:val="000000"/>
              </w:rPr>
              <w:t xml:space="preserve"> </w:t>
            </w:r>
            <w:r w:rsidR="00540919" w:rsidRPr="00862AF1">
              <w:rPr>
                <w:rFonts w:ascii="Calibri" w:hAnsi="Calibri" w:cs="Calibri"/>
                <w:color w:val="000000"/>
              </w:rPr>
              <w:t>with multiallelic variants on a single row</w:t>
            </w:r>
          </w:p>
          <w:p w14:paraId="00586A9E" w14:textId="77777777" w:rsidR="00A33511" w:rsidRPr="00862AF1" w:rsidRDefault="00A33511" w:rsidP="00E5000C">
            <w:pPr>
              <w:rPr>
                <w:rFonts w:ascii="Calibri" w:hAnsi="Calibri" w:cs="Calibri"/>
                <w:b w:val="0"/>
                <w:bCs w:val="0"/>
                <w:color w:val="000000"/>
              </w:rPr>
            </w:pPr>
          </w:p>
          <w:p w14:paraId="5826C0EA" w14:textId="324AF2FC" w:rsidR="001B4195" w:rsidRPr="00862AF1" w:rsidRDefault="00A33511" w:rsidP="00E5000C">
            <w:pPr>
              <w:rPr>
                <w:rFonts w:ascii="Calibri" w:hAnsi="Calibri" w:cs="Calibri"/>
                <w:b w:val="0"/>
                <w:bCs w:val="0"/>
                <w:color w:val="000000"/>
              </w:rPr>
            </w:pPr>
            <w:r w:rsidRPr="00862AF1">
              <w:rPr>
                <w:rFonts w:ascii="Calibri" w:hAnsi="Calibri" w:cs="Calibri"/>
                <w:color w:val="000000"/>
              </w:rPr>
              <w:t>Example:</w:t>
            </w:r>
          </w:p>
          <w:p w14:paraId="7513FBF1" w14:textId="2C9A30B2" w:rsidR="00A33511" w:rsidRPr="00862AF1" w:rsidRDefault="00A33511" w:rsidP="00E5000C">
            <w:pPr>
              <w:rPr>
                <w:rFonts w:ascii="Calibri" w:hAnsi="Calibri" w:cs="Calibri"/>
                <w:color w:val="000000"/>
              </w:rPr>
            </w:pPr>
            <w:r w:rsidRPr="00862AF1">
              <w:rPr>
                <w:rFonts w:ascii="Calibri" w:hAnsi="Calibri" w:cs="Calibri"/>
                <w:color w:val="000000"/>
              </w:rPr>
              <w:t>rs376272854</w:t>
            </w:r>
          </w:p>
        </w:tc>
        <w:tc>
          <w:tcPr>
            <w:tcW w:w="5549" w:type="dxa"/>
          </w:tcPr>
          <w:p w14:paraId="63ADF23D" w14:textId="77777777"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No duplication of information already in the row</w:t>
            </w:r>
          </w:p>
          <w:p w14:paraId="11C4BAFB" w14:textId="05A04D45"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862AF1">
              <w:rPr>
                <w:rFonts w:ascii="Calibri" w:hAnsi="Calibri" w:cs="Calibri"/>
                <w:color w:val="000000"/>
              </w:rPr>
              <w:t>Rsidx</w:t>
            </w:r>
            <w:proofErr w:type="spellEnd"/>
            <w:r w:rsidRPr="00862AF1">
              <w:rPr>
                <w:rFonts w:ascii="Calibri" w:hAnsi="Calibri" w:cs="Calibri"/>
                <w:color w:val="000000"/>
              </w:rPr>
              <w:t xml:space="preserve"> provides fast </w:t>
            </w:r>
            <w:proofErr w:type="spellStart"/>
            <w:r w:rsidR="007B760E" w:rsidRPr="00862AF1">
              <w:rPr>
                <w:rFonts w:ascii="Calibri" w:hAnsi="Calibri" w:cs="Calibri"/>
                <w:color w:val="000000"/>
              </w:rPr>
              <w:t>dbSNP</w:t>
            </w:r>
            <w:proofErr w:type="spellEnd"/>
            <w:r w:rsidR="007B760E" w:rsidRPr="00862AF1">
              <w:rPr>
                <w:rFonts w:ascii="Calibri" w:hAnsi="Calibri" w:cs="Calibri"/>
                <w:color w:val="000000"/>
              </w:rPr>
              <w:t xml:space="preserve"> I</w:t>
            </w:r>
            <w:r w:rsidRPr="00862AF1">
              <w:rPr>
                <w:rFonts w:ascii="Calibri" w:hAnsi="Calibri" w:cs="Calibri"/>
                <w:color w:val="000000"/>
              </w:rPr>
              <w:t>D queries</w:t>
            </w:r>
          </w:p>
          <w:p w14:paraId="02766B60" w14:textId="77777777"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Widely used</w:t>
            </w:r>
          </w:p>
          <w:p w14:paraId="2A987440" w14:textId="77777777"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Short length</w:t>
            </w:r>
          </w:p>
          <w:p w14:paraId="1AB53A19" w14:textId="6E6A0958"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Compatibility with existing tools (</w:t>
            </w:r>
            <w:proofErr w:type="spellStart"/>
            <w:r w:rsidR="00B5532D" w:rsidRPr="00862AF1">
              <w:rPr>
                <w:rFonts w:ascii="Calibri" w:hAnsi="Calibri" w:cs="Calibri"/>
                <w:color w:val="000000"/>
              </w:rPr>
              <w:t>rsid</w:t>
            </w:r>
            <w:proofErr w:type="spellEnd"/>
            <w:r w:rsidR="0006400B" w:rsidRPr="00862AF1">
              <w:rPr>
                <w:rFonts w:ascii="Calibri" w:hAnsi="Calibri" w:cs="Calibri"/>
                <w:color w:val="000000"/>
              </w:rPr>
              <w:t xml:space="preserve"> is</w:t>
            </w:r>
            <w:r w:rsidRPr="00862AF1">
              <w:rPr>
                <w:rFonts w:ascii="Calibri" w:hAnsi="Calibri" w:cs="Calibri"/>
                <w:color w:val="000000"/>
              </w:rPr>
              <w:t xml:space="preserve"> encouraged by VCF v4.2 specification)</w:t>
            </w:r>
          </w:p>
        </w:tc>
        <w:tc>
          <w:tcPr>
            <w:tcW w:w="5211" w:type="dxa"/>
          </w:tcPr>
          <w:p w14:paraId="78A4B7F6" w14:textId="3D22F8C7" w:rsidR="004D5500" w:rsidRPr="00862AF1" w:rsidRDefault="004D5500" w:rsidP="004D5500">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Refers to a position rather than a substitution</w:t>
            </w:r>
          </w:p>
          <w:p w14:paraId="7C4FF20A" w14:textId="270B5410"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Complex</w:t>
            </w:r>
            <w:r w:rsidR="00972496" w:rsidRPr="00862AF1">
              <w:rPr>
                <w:rFonts w:ascii="Calibri" w:hAnsi="Calibri" w:cs="Calibri"/>
                <w:color w:val="000000"/>
              </w:rPr>
              <w:t>ity</w:t>
            </w:r>
            <w:r w:rsidRPr="00862AF1">
              <w:rPr>
                <w:rFonts w:ascii="Calibri" w:hAnsi="Calibri" w:cs="Calibri"/>
                <w:color w:val="000000"/>
              </w:rPr>
              <w:t xml:space="preserve"> </w:t>
            </w:r>
            <w:r w:rsidR="00972496" w:rsidRPr="00862AF1">
              <w:rPr>
                <w:rFonts w:ascii="Calibri" w:hAnsi="Calibri" w:cs="Calibri"/>
                <w:color w:val="000000"/>
              </w:rPr>
              <w:t xml:space="preserve">and ambiguity of </w:t>
            </w:r>
            <w:r w:rsidRPr="00862AF1">
              <w:rPr>
                <w:rFonts w:ascii="Calibri" w:hAnsi="Calibri" w:cs="Calibri"/>
                <w:color w:val="000000"/>
              </w:rPr>
              <w:t>manipulat</w:t>
            </w:r>
            <w:r w:rsidR="00972496" w:rsidRPr="00862AF1">
              <w:rPr>
                <w:rFonts w:ascii="Calibri" w:hAnsi="Calibri" w:cs="Calibri"/>
                <w:color w:val="000000"/>
              </w:rPr>
              <w:t>ing</w:t>
            </w:r>
            <w:r w:rsidRPr="00862AF1">
              <w:rPr>
                <w:rFonts w:ascii="Calibri" w:hAnsi="Calibri" w:cs="Calibri"/>
                <w:color w:val="000000"/>
              </w:rPr>
              <w:t xml:space="preserve"> multiallelic rows</w:t>
            </w:r>
          </w:p>
          <w:p w14:paraId="2B20476E" w14:textId="7CBF8C3C"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Does not distinguish between multiple alternative alleles</w:t>
            </w:r>
            <w:r w:rsidR="003809E4" w:rsidRPr="00862AF1">
              <w:rPr>
                <w:rFonts w:ascii="Calibri" w:hAnsi="Calibri" w:cs="Calibri"/>
                <w:color w:val="000000"/>
              </w:rPr>
              <w:t xml:space="preserve"> and therefore a positional identifier</w:t>
            </w:r>
          </w:p>
          <w:p w14:paraId="35829A23" w14:textId="3AA3CFBA"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Multiple </w:t>
            </w:r>
            <w:proofErr w:type="spellStart"/>
            <w:r w:rsidR="00880EF8" w:rsidRPr="00862AF1">
              <w:rPr>
                <w:rFonts w:ascii="Calibri" w:hAnsi="Calibri" w:cs="Calibri"/>
                <w:color w:val="000000"/>
              </w:rPr>
              <w:t>rsids</w:t>
            </w:r>
            <w:proofErr w:type="spellEnd"/>
            <w:r w:rsidRPr="00862AF1">
              <w:rPr>
                <w:rFonts w:ascii="Calibri" w:hAnsi="Calibri" w:cs="Calibri"/>
                <w:color w:val="000000"/>
              </w:rPr>
              <w:t xml:space="preserve"> can point to </w:t>
            </w:r>
            <w:r w:rsidR="00D74260" w:rsidRPr="00862AF1">
              <w:rPr>
                <w:rFonts w:ascii="Calibri" w:hAnsi="Calibri" w:cs="Calibri"/>
                <w:color w:val="000000"/>
              </w:rPr>
              <w:t>the same</w:t>
            </w:r>
            <w:r w:rsidRPr="00862AF1">
              <w:rPr>
                <w:rFonts w:ascii="Calibri" w:hAnsi="Calibri" w:cs="Calibri"/>
                <w:color w:val="000000"/>
              </w:rPr>
              <w:t xml:space="preserve"> position (e.g. new </w:t>
            </w:r>
            <w:proofErr w:type="spellStart"/>
            <w:r w:rsidR="003D61C0" w:rsidRPr="00862AF1">
              <w:rPr>
                <w:rFonts w:ascii="Calibri" w:hAnsi="Calibri" w:cs="Calibri"/>
                <w:color w:val="000000"/>
              </w:rPr>
              <w:t>dbSNP</w:t>
            </w:r>
            <w:proofErr w:type="spellEnd"/>
            <w:r w:rsidR="003D61C0" w:rsidRPr="00862AF1">
              <w:rPr>
                <w:rFonts w:ascii="Calibri" w:hAnsi="Calibri" w:cs="Calibri"/>
                <w:color w:val="000000"/>
              </w:rPr>
              <w:t xml:space="preserve"> entries </w:t>
            </w:r>
            <w:r w:rsidRPr="00862AF1">
              <w:rPr>
                <w:rFonts w:ascii="Calibri" w:hAnsi="Calibri" w:cs="Calibri"/>
                <w:color w:val="000000"/>
              </w:rPr>
              <w:t>awaiting merge with existing records)</w:t>
            </w:r>
          </w:p>
        </w:tc>
      </w:tr>
      <w:tr w:rsidR="00842D6B" w:rsidRPr="00862AF1" w14:paraId="10657B5E"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5F7242EE" w14:textId="5FB574A5" w:rsidR="00842D6B" w:rsidRPr="00862AF1" w:rsidRDefault="00842D6B" w:rsidP="001847A7">
            <w:pPr>
              <w:rPr>
                <w:rFonts w:ascii="Calibri" w:hAnsi="Calibri" w:cs="Calibri"/>
                <w:color w:val="000000"/>
              </w:rPr>
            </w:pPr>
            <w:r w:rsidRPr="00862AF1">
              <w:rPr>
                <w:rFonts w:ascii="Calibri" w:hAnsi="Calibri" w:cs="Calibri"/>
                <w:color w:val="000000"/>
              </w:rPr>
              <w:t>No value in ID column</w:t>
            </w:r>
            <w:r w:rsidR="00540919" w:rsidRPr="00862AF1">
              <w:rPr>
                <w:rFonts w:ascii="Calibri" w:hAnsi="Calibri" w:cs="Calibri"/>
                <w:color w:val="000000"/>
              </w:rPr>
              <w:t xml:space="preserve"> with multiallelic variants on separate rows</w:t>
            </w:r>
          </w:p>
        </w:tc>
        <w:tc>
          <w:tcPr>
            <w:tcW w:w="5549" w:type="dxa"/>
          </w:tcPr>
          <w:p w14:paraId="0218A147" w14:textId="77777777" w:rsidR="008934A2" w:rsidRPr="00862AF1" w:rsidRDefault="00842D6B" w:rsidP="008934A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No duplication of information already in the row</w:t>
            </w:r>
          </w:p>
          <w:p w14:paraId="3D7E8472" w14:textId="6487FF33" w:rsidR="00BC7A82" w:rsidRPr="00862AF1" w:rsidRDefault="00BC7A82" w:rsidP="008934A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Avoids </w:t>
            </w:r>
            <w:r w:rsidR="0064655E" w:rsidRPr="00862AF1">
              <w:rPr>
                <w:rFonts w:ascii="Calibri" w:hAnsi="Calibri" w:cs="Calibri"/>
                <w:color w:val="000000"/>
              </w:rPr>
              <w:t>the complexities of a variant identifier</w:t>
            </w:r>
          </w:p>
        </w:tc>
        <w:tc>
          <w:tcPr>
            <w:tcW w:w="5211" w:type="dxa"/>
          </w:tcPr>
          <w:p w14:paraId="7ED289FD" w14:textId="1679AB76" w:rsidR="002D304D" w:rsidRPr="00862AF1" w:rsidRDefault="0064655E" w:rsidP="002D304D">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Variant queries</w:t>
            </w:r>
            <w:r w:rsidR="002D304D" w:rsidRPr="00862AF1">
              <w:rPr>
                <w:rFonts w:ascii="Calibri" w:hAnsi="Calibri" w:cs="Calibri"/>
                <w:color w:val="000000"/>
              </w:rPr>
              <w:t xml:space="preserve"> </w:t>
            </w:r>
            <w:r w:rsidR="00C04B31" w:rsidRPr="00862AF1">
              <w:rPr>
                <w:rFonts w:ascii="Calibri" w:hAnsi="Calibri" w:cs="Calibri"/>
                <w:color w:val="000000"/>
              </w:rPr>
              <w:t xml:space="preserve">include </w:t>
            </w:r>
            <w:r w:rsidR="002D304D" w:rsidRPr="00862AF1">
              <w:rPr>
                <w:rFonts w:ascii="Calibri" w:hAnsi="Calibri" w:cs="Calibri"/>
                <w:color w:val="000000"/>
              </w:rPr>
              <w:t>multiple fields (chromosome, position, reference and alternative allele)</w:t>
            </w:r>
          </w:p>
          <w:p w14:paraId="7EFF35EA" w14:textId="77777777" w:rsidR="00886EC5" w:rsidRPr="00862AF1" w:rsidRDefault="00E817FF" w:rsidP="00886EC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No guarantees of row uniqueness</w:t>
            </w:r>
          </w:p>
          <w:p w14:paraId="39ABD70A" w14:textId="36155FEE" w:rsidR="00A75359" w:rsidRPr="00862AF1" w:rsidRDefault="000344F4" w:rsidP="00886EC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Difficult to </w:t>
            </w:r>
            <w:r w:rsidR="004170B9" w:rsidRPr="00862AF1">
              <w:rPr>
                <w:rFonts w:ascii="Calibri" w:hAnsi="Calibri" w:cs="Calibri"/>
                <w:color w:val="000000"/>
              </w:rPr>
              <w:t xml:space="preserve">operate with </w:t>
            </w:r>
            <w:r w:rsidR="00166622" w:rsidRPr="00862AF1">
              <w:rPr>
                <w:rFonts w:ascii="Calibri" w:hAnsi="Calibri" w:cs="Calibri"/>
                <w:color w:val="000000"/>
              </w:rPr>
              <w:t>other software that requires a unique substitution identifier</w:t>
            </w:r>
          </w:p>
        </w:tc>
      </w:tr>
      <w:tr w:rsidR="00EF2047" w:rsidRPr="00862AF1" w14:paraId="70B0DD72"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6EFB98C" w14:textId="77777777" w:rsidR="005870B6" w:rsidRPr="00862AF1" w:rsidRDefault="005870B6" w:rsidP="00E5000C">
            <w:pPr>
              <w:rPr>
                <w:rFonts w:ascii="Calibri" w:hAnsi="Calibri" w:cs="Calibri"/>
                <w:b w:val="0"/>
                <w:bCs w:val="0"/>
                <w:color w:val="000000"/>
              </w:rPr>
            </w:pPr>
            <w:r w:rsidRPr="00862AF1">
              <w:rPr>
                <w:rFonts w:ascii="Calibri" w:hAnsi="Calibri" w:cs="Calibri"/>
                <w:color w:val="000000"/>
              </w:rPr>
              <w:t xml:space="preserve">HGVS DNA nomenclature </w:t>
            </w:r>
            <w:r w:rsidR="00540919" w:rsidRPr="00862AF1">
              <w:rPr>
                <w:rFonts w:ascii="Calibri" w:hAnsi="Calibri" w:cs="Calibri"/>
                <w:color w:val="000000"/>
              </w:rPr>
              <w:t>with multiallelic variants on separate rows</w:t>
            </w:r>
          </w:p>
          <w:p w14:paraId="1E9A8204" w14:textId="77777777" w:rsidR="00A81B15" w:rsidRPr="00862AF1" w:rsidRDefault="00A81B15" w:rsidP="00E5000C">
            <w:pPr>
              <w:rPr>
                <w:rFonts w:ascii="Calibri" w:hAnsi="Calibri" w:cs="Calibri"/>
                <w:b w:val="0"/>
                <w:bCs w:val="0"/>
                <w:color w:val="000000"/>
              </w:rPr>
            </w:pPr>
          </w:p>
          <w:p w14:paraId="2BDE4700" w14:textId="77777777" w:rsidR="00A81B15" w:rsidRPr="00862AF1" w:rsidRDefault="00A81B15" w:rsidP="00E5000C">
            <w:pPr>
              <w:rPr>
                <w:rFonts w:ascii="Calibri" w:hAnsi="Calibri" w:cs="Calibri"/>
                <w:b w:val="0"/>
                <w:bCs w:val="0"/>
                <w:color w:val="000000"/>
              </w:rPr>
            </w:pPr>
            <w:r w:rsidRPr="00862AF1">
              <w:rPr>
                <w:rFonts w:ascii="Calibri" w:hAnsi="Calibri" w:cs="Calibri"/>
                <w:color w:val="000000"/>
              </w:rPr>
              <w:t>Example:</w:t>
            </w:r>
          </w:p>
          <w:p w14:paraId="6D0A34F3" w14:textId="5A2732FC" w:rsidR="00A81B15" w:rsidRPr="00862AF1" w:rsidRDefault="00A81B15" w:rsidP="00E5000C">
            <w:pPr>
              <w:rPr>
                <w:rFonts w:ascii="Calibri" w:hAnsi="Calibri" w:cs="Calibri"/>
                <w:color w:val="000000"/>
              </w:rPr>
            </w:pPr>
            <w:r w:rsidRPr="00862AF1">
              <w:rPr>
                <w:rFonts w:ascii="Calibri" w:hAnsi="Calibri" w:cs="Calibri"/>
                <w:color w:val="000000"/>
              </w:rPr>
              <w:t>chr2:g.84918761_84918811del</w:t>
            </w:r>
          </w:p>
        </w:tc>
        <w:tc>
          <w:tcPr>
            <w:tcW w:w="5549" w:type="dxa"/>
          </w:tcPr>
          <w:p w14:paraId="04AF8CA8" w14:textId="07D06EF3" w:rsidR="005870B6" w:rsidRPr="00862AF1"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Unique identifier for every </w:t>
            </w:r>
            <w:r w:rsidR="004D5500" w:rsidRPr="00862AF1">
              <w:rPr>
                <w:rFonts w:ascii="Calibri" w:hAnsi="Calibri" w:cs="Calibri"/>
                <w:color w:val="000000"/>
              </w:rPr>
              <w:t>substitution</w:t>
            </w:r>
          </w:p>
          <w:p w14:paraId="4BD32E87" w14:textId="61C753D3" w:rsidR="005870B6" w:rsidRPr="00862AF1"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Supports one </w:t>
            </w:r>
            <w:r w:rsidR="004D5500" w:rsidRPr="00862AF1">
              <w:rPr>
                <w:rFonts w:ascii="Calibri" w:hAnsi="Calibri" w:cs="Calibri"/>
                <w:color w:val="000000"/>
              </w:rPr>
              <w:t xml:space="preserve">substitution </w:t>
            </w:r>
            <w:r w:rsidRPr="00862AF1">
              <w:rPr>
                <w:rFonts w:ascii="Calibri" w:hAnsi="Calibri" w:cs="Calibri"/>
                <w:color w:val="000000"/>
              </w:rPr>
              <w:t>per row in the VCF which is easier to parse</w:t>
            </w:r>
          </w:p>
          <w:p w14:paraId="4A7607E4" w14:textId="77777777" w:rsidR="005870B6" w:rsidRPr="00862AF1"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Short insertion-deletion encoding</w:t>
            </w:r>
          </w:p>
          <w:p w14:paraId="3B9E3262" w14:textId="6350EE2B" w:rsidR="005870B6" w:rsidRPr="00862AF1"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Known format</w:t>
            </w:r>
          </w:p>
        </w:tc>
        <w:tc>
          <w:tcPr>
            <w:tcW w:w="5211" w:type="dxa"/>
          </w:tcPr>
          <w:p w14:paraId="6433CAC4" w14:textId="77777777" w:rsidR="005870B6" w:rsidRPr="00862AF1"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Duplicates information already stored in the row</w:t>
            </w:r>
          </w:p>
          <w:p w14:paraId="0C06F6C5" w14:textId="5B15F0DA" w:rsidR="00EB74E7" w:rsidRPr="00862AF1" w:rsidRDefault="00EB74E7"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Not stable between genome builds</w:t>
            </w:r>
          </w:p>
          <w:p w14:paraId="2BFE7871" w14:textId="77777777" w:rsidR="005870B6" w:rsidRPr="00862AF1"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Comparing between builds is difficult</w:t>
            </w:r>
          </w:p>
          <w:p w14:paraId="3EFFA6DA" w14:textId="7F39BC58" w:rsidR="005870B6" w:rsidRPr="00862AF1"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Not widely used for GWAS</w:t>
            </w:r>
          </w:p>
        </w:tc>
      </w:tr>
      <w:tr w:rsidR="00C879FA" w:rsidRPr="00862AF1" w14:paraId="565E3692"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2667E6BB" w14:textId="5ECC4438" w:rsidR="005870B6" w:rsidRPr="00862AF1" w:rsidRDefault="005870B6" w:rsidP="005870B6">
            <w:pPr>
              <w:rPr>
                <w:rFonts w:ascii="Calibri" w:hAnsi="Calibri" w:cs="Calibri"/>
                <w:b w:val="0"/>
                <w:bCs w:val="0"/>
                <w:color w:val="000000"/>
              </w:rPr>
            </w:pPr>
            <w:r w:rsidRPr="00862AF1">
              <w:rPr>
                <w:rFonts w:ascii="Calibri" w:hAnsi="Calibri" w:cs="Calibri"/>
                <w:color w:val="000000"/>
              </w:rPr>
              <w:t>Concatenation of chromosome, position and alleles</w:t>
            </w:r>
            <w:r w:rsidR="009C29A6" w:rsidRPr="00862AF1">
              <w:rPr>
                <w:rFonts w:ascii="Calibri" w:hAnsi="Calibri" w:cs="Calibri"/>
                <w:color w:val="000000"/>
              </w:rPr>
              <w:t xml:space="preserve"> </w:t>
            </w:r>
            <w:r w:rsidR="00540919" w:rsidRPr="00862AF1">
              <w:rPr>
                <w:rFonts w:ascii="Calibri" w:hAnsi="Calibri" w:cs="Calibri"/>
                <w:color w:val="000000"/>
              </w:rPr>
              <w:t>with multiallelic variants on separate rows</w:t>
            </w:r>
          </w:p>
          <w:p w14:paraId="5D61F0C2" w14:textId="115E2935" w:rsidR="009C29A6" w:rsidRPr="00862AF1" w:rsidRDefault="009C29A6" w:rsidP="005870B6">
            <w:pPr>
              <w:rPr>
                <w:rFonts w:ascii="Calibri" w:hAnsi="Calibri" w:cs="Calibri"/>
                <w:b w:val="0"/>
                <w:bCs w:val="0"/>
                <w:color w:val="000000"/>
              </w:rPr>
            </w:pPr>
          </w:p>
          <w:p w14:paraId="645F8ADA" w14:textId="1D26948D" w:rsidR="009C29A6" w:rsidRPr="00862AF1" w:rsidRDefault="009C29A6" w:rsidP="005870B6">
            <w:pPr>
              <w:rPr>
                <w:rFonts w:ascii="Calibri" w:hAnsi="Calibri" w:cs="Calibri"/>
                <w:b w:val="0"/>
                <w:bCs w:val="0"/>
                <w:color w:val="000000"/>
              </w:rPr>
            </w:pPr>
            <w:r w:rsidRPr="00862AF1">
              <w:rPr>
                <w:rFonts w:ascii="Calibri" w:hAnsi="Calibri" w:cs="Calibri"/>
                <w:color w:val="000000"/>
              </w:rPr>
              <w:t>Example:</w:t>
            </w:r>
          </w:p>
          <w:p w14:paraId="49CAB66B" w14:textId="77777777" w:rsidR="009C29A6" w:rsidRPr="00862AF1" w:rsidRDefault="009C29A6" w:rsidP="009C29A6">
            <w:pPr>
              <w:rPr>
                <w:rFonts w:ascii="Calibri" w:hAnsi="Calibri" w:cs="Calibri"/>
                <w:color w:val="000000"/>
              </w:rPr>
            </w:pPr>
            <w:r w:rsidRPr="00862AF1">
              <w:rPr>
                <w:rFonts w:ascii="Calibri" w:hAnsi="Calibri" w:cs="Calibri"/>
                <w:color w:val="000000"/>
              </w:rPr>
              <w:t>chr2:84918760:</w:t>
            </w:r>
          </w:p>
          <w:p w14:paraId="00C50835" w14:textId="77777777" w:rsidR="009C29A6" w:rsidRPr="00862AF1" w:rsidRDefault="009C29A6" w:rsidP="009C29A6">
            <w:pPr>
              <w:rPr>
                <w:rFonts w:ascii="Calibri" w:hAnsi="Calibri" w:cs="Calibri"/>
                <w:color w:val="000000"/>
              </w:rPr>
            </w:pPr>
            <w:r w:rsidRPr="00862AF1">
              <w:rPr>
                <w:rFonts w:ascii="Calibri" w:hAnsi="Calibri" w:cs="Calibri"/>
                <w:color w:val="000000"/>
              </w:rPr>
              <w:lastRenderedPageBreak/>
              <w:t>CCCAACCCTGCTGTCAT</w:t>
            </w:r>
          </w:p>
          <w:p w14:paraId="21D88ADC" w14:textId="77777777" w:rsidR="009C29A6" w:rsidRPr="00862AF1" w:rsidRDefault="009C29A6" w:rsidP="009C29A6">
            <w:pPr>
              <w:rPr>
                <w:rFonts w:ascii="Calibri" w:hAnsi="Calibri" w:cs="Calibri"/>
                <w:color w:val="000000"/>
              </w:rPr>
            </w:pPr>
            <w:r w:rsidRPr="00862AF1">
              <w:rPr>
                <w:rFonts w:ascii="Calibri" w:hAnsi="Calibri" w:cs="Calibri"/>
                <w:color w:val="000000"/>
              </w:rPr>
              <w:t>AATGCATAAGCAGCCAC</w:t>
            </w:r>
          </w:p>
          <w:p w14:paraId="6C1DAEE0" w14:textId="0B53D6D8" w:rsidR="009C29A6" w:rsidRPr="00862AF1" w:rsidRDefault="009C29A6" w:rsidP="009C29A6">
            <w:pPr>
              <w:rPr>
                <w:rFonts w:ascii="Calibri" w:hAnsi="Calibri" w:cs="Calibri"/>
                <w:b w:val="0"/>
                <w:bCs w:val="0"/>
                <w:color w:val="000000"/>
              </w:rPr>
            </w:pPr>
            <w:r w:rsidRPr="00862AF1">
              <w:rPr>
                <w:rFonts w:ascii="Calibri" w:hAnsi="Calibri" w:cs="Calibri"/>
                <w:color w:val="000000"/>
              </w:rPr>
              <w:t>AGACAGTAAGTGAATGAA:C</w:t>
            </w:r>
          </w:p>
          <w:p w14:paraId="0C1A00F4" w14:textId="77777777" w:rsidR="005870B6" w:rsidRPr="00862AF1" w:rsidRDefault="005870B6" w:rsidP="00E5000C">
            <w:pPr>
              <w:rPr>
                <w:rFonts w:ascii="Calibri" w:hAnsi="Calibri" w:cs="Calibri"/>
                <w:color w:val="000000"/>
              </w:rPr>
            </w:pPr>
          </w:p>
        </w:tc>
        <w:tc>
          <w:tcPr>
            <w:tcW w:w="5549" w:type="dxa"/>
          </w:tcPr>
          <w:p w14:paraId="6772E2C8" w14:textId="73C0DE30" w:rsidR="001D3DD9" w:rsidRPr="00862AF1"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lastRenderedPageBreak/>
              <w:t xml:space="preserve">Unique identifier for every </w:t>
            </w:r>
            <w:r w:rsidR="004D5500" w:rsidRPr="00862AF1">
              <w:rPr>
                <w:rFonts w:ascii="Calibri" w:hAnsi="Calibri" w:cs="Calibri"/>
                <w:color w:val="000000"/>
              </w:rPr>
              <w:t>substitution</w:t>
            </w:r>
          </w:p>
          <w:p w14:paraId="427728A4" w14:textId="22C07EBE" w:rsidR="001D3DD9" w:rsidRPr="00862AF1"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Supports one </w:t>
            </w:r>
            <w:r w:rsidR="004D5500" w:rsidRPr="00862AF1">
              <w:rPr>
                <w:rFonts w:ascii="Calibri" w:hAnsi="Calibri" w:cs="Calibri"/>
                <w:color w:val="000000"/>
              </w:rPr>
              <w:t xml:space="preserve">substitution </w:t>
            </w:r>
            <w:r w:rsidRPr="00862AF1">
              <w:rPr>
                <w:rFonts w:ascii="Calibri" w:hAnsi="Calibri" w:cs="Calibri"/>
                <w:color w:val="000000"/>
              </w:rPr>
              <w:t>per row in the VCF which is easier to parse</w:t>
            </w:r>
          </w:p>
          <w:p w14:paraId="5CA34564" w14:textId="51FFBCA4" w:rsidR="001D3DD9" w:rsidRPr="00862AF1"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Known format</w:t>
            </w:r>
          </w:p>
        </w:tc>
        <w:tc>
          <w:tcPr>
            <w:tcW w:w="5211" w:type="dxa"/>
          </w:tcPr>
          <w:p w14:paraId="4B92D9C2" w14:textId="3FEC0E93" w:rsidR="0006400B" w:rsidRPr="00862AF1"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Duplicates information already stored in the row</w:t>
            </w:r>
          </w:p>
          <w:p w14:paraId="5DF7E2B6" w14:textId="677BDD5A" w:rsidR="00090322" w:rsidRPr="00862AF1" w:rsidRDefault="00090322" w:rsidP="00090322">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Comparing between builds is difficult</w:t>
            </w:r>
          </w:p>
          <w:p w14:paraId="2D2FC4AF" w14:textId="41EA784D" w:rsidR="0006400B" w:rsidRPr="00862AF1"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Not stable between genome builds</w:t>
            </w:r>
          </w:p>
          <w:p w14:paraId="7EA9E25E" w14:textId="6286EC15" w:rsidR="0006400B" w:rsidRPr="00862AF1"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Long insertion-deletion coding</w:t>
            </w:r>
          </w:p>
        </w:tc>
      </w:tr>
      <w:tr w:rsidR="00C06D86" w:rsidRPr="00862AF1" w14:paraId="10CF0F6E" w14:textId="77777777" w:rsidTr="00184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9A8735A" w14:textId="77777777" w:rsidR="00C06D86" w:rsidRPr="00862AF1" w:rsidRDefault="00C06D86" w:rsidP="001847A7">
            <w:pPr>
              <w:rPr>
                <w:rFonts w:ascii="Calibri" w:hAnsi="Calibri" w:cs="Calibri"/>
                <w:b w:val="0"/>
                <w:bCs w:val="0"/>
                <w:color w:val="000000"/>
              </w:rPr>
            </w:pPr>
            <w:r w:rsidRPr="00862AF1">
              <w:rPr>
                <w:rFonts w:ascii="Calibri" w:hAnsi="Calibri" w:cs="Calibri"/>
                <w:color w:val="000000"/>
              </w:rPr>
              <w:t>SPDI (Sequence-id, Position, Deleted Sequence, Insertion Sequence separated by a colon) with multiallelic variants on separate rows</w:t>
            </w:r>
          </w:p>
          <w:p w14:paraId="48DFA220" w14:textId="77777777" w:rsidR="00B610FA" w:rsidRPr="00862AF1" w:rsidRDefault="00B610FA" w:rsidP="001847A7">
            <w:pPr>
              <w:rPr>
                <w:rFonts w:ascii="Calibri" w:hAnsi="Calibri" w:cs="Calibri"/>
                <w:b w:val="0"/>
                <w:bCs w:val="0"/>
                <w:color w:val="000000"/>
              </w:rPr>
            </w:pPr>
          </w:p>
          <w:p w14:paraId="49335413" w14:textId="77777777" w:rsidR="00B610FA" w:rsidRPr="00862AF1" w:rsidRDefault="00B610FA" w:rsidP="001847A7">
            <w:pPr>
              <w:rPr>
                <w:rFonts w:ascii="Calibri" w:hAnsi="Calibri" w:cs="Calibri"/>
                <w:b w:val="0"/>
                <w:bCs w:val="0"/>
                <w:color w:val="000000"/>
              </w:rPr>
            </w:pPr>
            <w:r w:rsidRPr="00862AF1">
              <w:rPr>
                <w:rFonts w:ascii="Calibri" w:hAnsi="Calibri" w:cs="Calibri"/>
                <w:color w:val="000000"/>
              </w:rPr>
              <w:t>Example:</w:t>
            </w:r>
          </w:p>
          <w:p w14:paraId="67C249AC" w14:textId="551C19D8" w:rsidR="009178DE" w:rsidRPr="00862AF1" w:rsidRDefault="0078145F" w:rsidP="009178DE">
            <w:pPr>
              <w:rPr>
                <w:rFonts w:ascii="Calibri" w:hAnsi="Calibri" w:cs="Calibri"/>
                <w:color w:val="000000"/>
              </w:rPr>
            </w:pPr>
            <w:r w:rsidRPr="00862AF1">
              <w:rPr>
                <w:rFonts w:ascii="Calibri" w:hAnsi="Calibri" w:cs="Calibri"/>
                <w:color w:val="000000"/>
              </w:rPr>
              <w:t>NC_000002.12</w:t>
            </w:r>
            <w:r w:rsidR="00B610FA" w:rsidRPr="00862AF1">
              <w:rPr>
                <w:rFonts w:ascii="Calibri" w:hAnsi="Calibri" w:cs="Calibri"/>
                <w:color w:val="000000"/>
              </w:rPr>
              <w:t>:</w:t>
            </w:r>
            <w:r w:rsidR="00790568" w:rsidRPr="00862AF1">
              <w:t xml:space="preserve"> </w:t>
            </w:r>
            <w:r w:rsidR="009178DE" w:rsidRPr="00862AF1">
              <w:rPr>
                <w:rFonts w:ascii="Calibri" w:hAnsi="Calibri" w:cs="Calibri"/>
                <w:color w:val="000000"/>
              </w:rPr>
              <w:t>84918760</w:t>
            </w:r>
            <w:r w:rsidR="00B610FA" w:rsidRPr="00862AF1">
              <w:rPr>
                <w:rFonts w:ascii="Calibri" w:hAnsi="Calibri" w:cs="Calibri"/>
                <w:color w:val="000000"/>
              </w:rPr>
              <w:t>:</w:t>
            </w:r>
            <w:r w:rsidR="009178DE" w:rsidRPr="00862AF1">
              <w:rPr>
                <w:rFonts w:ascii="Calibri" w:hAnsi="Calibri" w:cs="Calibri"/>
                <w:color w:val="000000"/>
              </w:rPr>
              <w:t xml:space="preserve"> CCCAACCCTGCTGTCAT</w:t>
            </w:r>
          </w:p>
          <w:p w14:paraId="23913489" w14:textId="77777777" w:rsidR="009178DE" w:rsidRPr="00862AF1" w:rsidRDefault="009178DE" w:rsidP="009178DE">
            <w:pPr>
              <w:rPr>
                <w:rFonts w:ascii="Calibri" w:hAnsi="Calibri" w:cs="Calibri"/>
                <w:color w:val="000000"/>
              </w:rPr>
            </w:pPr>
            <w:r w:rsidRPr="00862AF1">
              <w:rPr>
                <w:rFonts w:ascii="Calibri" w:hAnsi="Calibri" w:cs="Calibri"/>
                <w:color w:val="000000"/>
              </w:rPr>
              <w:t>AATGCATAAGCAGCCAC</w:t>
            </w:r>
          </w:p>
          <w:p w14:paraId="090A857E" w14:textId="14993893" w:rsidR="00B610FA" w:rsidRPr="00862AF1" w:rsidRDefault="009178DE" w:rsidP="009178DE">
            <w:pPr>
              <w:rPr>
                <w:rFonts w:ascii="Calibri" w:hAnsi="Calibri" w:cs="Calibri"/>
                <w:color w:val="000000"/>
              </w:rPr>
            </w:pPr>
            <w:r w:rsidRPr="00862AF1">
              <w:rPr>
                <w:rFonts w:ascii="Calibri" w:hAnsi="Calibri" w:cs="Calibri"/>
                <w:color w:val="000000"/>
              </w:rPr>
              <w:t>AGACAGTAAGTGAATGAA:C</w:t>
            </w:r>
          </w:p>
        </w:tc>
        <w:tc>
          <w:tcPr>
            <w:tcW w:w="5549" w:type="dxa"/>
          </w:tcPr>
          <w:p w14:paraId="73AFE57F" w14:textId="77777777"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Unique identifier for every substitution</w:t>
            </w:r>
          </w:p>
          <w:p w14:paraId="3E043837" w14:textId="77777777"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Supports one substitution per row in the VCF which is easier to parse</w:t>
            </w:r>
          </w:p>
          <w:p w14:paraId="42ED7238" w14:textId="77777777" w:rsidR="00C06D86" w:rsidRPr="00862AF1" w:rsidRDefault="00C06D86" w:rsidP="001847A7">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Known format</w:t>
            </w:r>
          </w:p>
        </w:tc>
        <w:tc>
          <w:tcPr>
            <w:tcW w:w="5211" w:type="dxa"/>
          </w:tcPr>
          <w:p w14:paraId="2A4398D3" w14:textId="77777777"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Duplicates information already stored in the row</w:t>
            </w:r>
          </w:p>
          <w:p w14:paraId="7E4A9F41" w14:textId="77777777"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Comparing between builds is difficult</w:t>
            </w:r>
          </w:p>
          <w:p w14:paraId="0FCC8132" w14:textId="1715FF29"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Not stable between genome builds</w:t>
            </w:r>
          </w:p>
          <w:p w14:paraId="338502F4" w14:textId="77777777"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Long insertion-deletion coding</w:t>
            </w:r>
          </w:p>
        </w:tc>
      </w:tr>
      <w:tr w:rsidR="00EF2047" w:rsidRPr="00862AF1" w14:paraId="0623DEB5"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2FE01CE0" w14:textId="77777777" w:rsidR="0006400B" w:rsidRPr="00862AF1" w:rsidRDefault="0006400B" w:rsidP="005870B6">
            <w:pPr>
              <w:rPr>
                <w:rFonts w:ascii="Calibri" w:hAnsi="Calibri" w:cs="Calibri"/>
                <w:b w:val="0"/>
                <w:bCs w:val="0"/>
                <w:color w:val="000000"/>
              </w:rPr>
            </w:pPr>
            <w:r w:rsidRPr="00862AF1">
              <w:rPr>
                <w:rFonts w:ascii="Calibri" w:hAnsi="Calibri" w:cs="Calibri"/>
                <w:color w:val="000000"/>
              </w:rPr>
              <w:t>Concatenation of chromosome, position and alleles using MD5 hash to shorten long alleles</w:t>
            </w:r>
            <w:r w:rsidR="00AE4153" w:rsidRPr="00862AF1">
              <w:rPr>
                <w:rFonts w:ascii="Calibri" w:hAnsi="Calibri" w:cs="Calibri"/>
                <w:color w:val="000000"/>
              </w:rPr>
              <w:t xml:space="preserve"> </w:t>
            </w:r>
            <w:r w:rsidR="00540919" w:rsidRPr="00862AF1">
              <w:rPr>
                <w:rFonts w:ascii="Calibri" w:hAnsi="Calibri" w:cs="Calibri"/>
                <w:color w:val="000000"/>
              </w:rPr>
              <w:t>with multiallelic variants on separate rows</w:t>
            </w:r>
          </w:p>
          <w:p w14:paraId="4B53EEBC" w14:textId="77777777" w:rsidR="00AE4153" w:rsidRPr="00862AF1" w:rsidRDefault="00AE4153" w:rsidP="005870B6">
            <w:pPr>
              <w:rPr>
                <w:rFonts w:ascii="Calibri" w:hAnsi="Calibri" w:cs="Calibri"/>
                <w:b w:val="0"/>
                <w:bCs w:val="0"/>
                <w:color w:val="000000"/>
              </w:rPr>
            </w:pPr>
          </w:p>
          <w:p w14:paraId="0CDED82D" w14:textId="77777777" w:rsidR="00AE4153" w:rsidRPr="00862AF1" w:rsidRDefault="00AE4153" w:rsidP="00AE4153">
            <w:pPr>
              <w:rPr>
                <w:rFonts w:ascii="Calibri" w:hAnsi="Calibri" w:cs="Calibri"/>
                <w:b w:val="0"/>
                <w:bCs w:val="0"/>
                <w:color w:val="000000"/>
              </w:rPr>
            </w:pPr>
            <w:r w:rsidRPr="00862AF1">
              <w:rPr>
                <w:rFonts w:ascii="Calibri" w:hAnsi="Calibri" w:cs="Calibri"/>
                <w:color w:val="000000"/>
              </w:rPr>
              <w:t xml:space="preserve">Example: </w:t>
            </w:r>
          </w:p>
          <w:p w14:paraId="24C9AB27" w14:textId="10223F30" w:rsidR="00AE4153" w:rsidRPr="00862AF1" w:rsidRDefault="00AE4153" w:rsidP="00AE4153">
            <w:pPr>
              <w:rPr>
                <w:rFonts w:ascii="Calibri" w:hAnsi="Calibri" w:cs="Calibri"/>
                <w:color w:val="000000"/>
              </w:rPr>
            </w:pPr>
            <w:r w:rsidRPr="00862AF1">
              <w:rPr>
                <w:rFonts w:ascii="Calibri" w:hAnsi="Calibri" w:cs="Calibri"/>
                <w:color w:val="000000"/>
              </w:rPr>
              <w:t>chr2:84918760-7c43e7284b58ba06e</w:t>
            </w:r>
          </w:p>
          <w:p w14:paraId="1B4CA51A" w14:textId="67B7C58A" w:rsidR="00AE4153" w:rsidRPr="00862AF1" w:rsidRDefault="00AE4153" w:rsidP="00AE4153">
            <w:pPr>
              <w:rPr>
                <w:rFonts w:ascii="Calibri" w:hAnsi="Calibri" w:cs="Calibri"/>
                <w:b w:val="0"/>
                <w:bCs w:val="0"/>
                <w:color w:val="000000"/>
              </w:rPr>
            </w:pPr>
            <w:r w:rsidRPr="00862AF1">
              <w:rPr>
                <w:rFonts w:ascii="Calibri" w:hAnsi="Calibri" w:cs="Calibri"/>
                <w:color w:val="000000"/>
              </w:rPr>
              <w:t>7438bff62376edf:C</w:t>
            </w:r>
          </w:p>
        </w:tc>
        <w:tc>
          <w:tcPr>
            <w:tcW w:w="5549" w:type="dxa"/>
          </w:tcPr>
          <w:p w14:paraId="4369DED3" w14:textId="54D41143" w:rsidR="0006400B" w:rsidRPr="00862AF1"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Uniqu</w:t>
            </w:r>
            <w:r w:rsidR="0060287B" w:rsidRPr="00862AF1">
              <w:rPr>
                <w:rFonts w:ascii="Calibri" w:hAnsi="Calibri" w:cs="Calibri"/>
                <w:color w:val="000000"/>
              </w:rPr>
              <w:t>e</w:t>
            </w:r>
            <w:r w:rsidR="00144C76" w:rsidRPr="00862AF1">
              <w:rPr>
                <w:rFonts w:ascii="Calibri" w:hAnsi="Calibri" w:cs="Calibri"/>
                <w:color w:val="000000"/>
              </w:rPr>
              <w:t xml:space="preserve"> </w:t>
            </w:r>
            <w:r w:rsidR="001D624B" w:rsidRPr="00862AF1">
              <w:rPr>
                <w:rFonts w:ascii="Calibri" w:hAnsi="Calibri" w:cs="Calibri"/>
                <w:color w:val="000000"/>
              </w:rPr>
              <w:t xml:space="preserve">(almost) </w:t>
            </w:r>
            <w:r w:rsidRPr="00862AF1">
              <w:rPr>
                <w:rFonts w:ascii="Calibri" w:hAnsi="Calibri" w:cs="Calibri"/>
                <w:color w:val="000000"/>
              </w:rPr>
              <w:t>identifier</w:t>
            </w:r>
            <w:r w:rsidR="00462E6F" w:rsidRPr="00862AF1">
              <w:rPr>
                <w:rFonts w:ascii="Calibri" w:hAnsi="Calibri" w:cs="Calibri"/>
                <w:color w:val="000000"/>
              </w:rPr>
              <w:t xml:space="preserve"> </w:t>
            </w:r>
            <w:r w:rsidRPr="00862AF1">
              <w:rPr>
                <w:rFonts w:ascii="Calibri" w:hAnsi="Calibri" w:cs="Calibri"/>
                <w:color w:val="000000"/>
              </w:rPr>
              <w:t xml:space="preserve">for every </w:t>
            </w:r>
            <w:r w:rsidR="004D5500" w:rsidRPr="00862AF1">
              <w:rPr>
                <w:rFonts w:ascii="Calibri" w:hAnsi="Calibri" w:cs="Calibri"/>
                <w:color w:val="000000"/>
              </w:rPr>
              <w:t>substitution</w:t>
            </w:r>
          </w:p>
          <w:p w14:paraId="738B3E46" w14:textId="79507800" w:rsidR="0006400B" w:rsidRPr="00862AF1"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Supports one </w:t>
            </w:r>
            <w:r w:rsidR="004D5500" w:rsidRPr="00862AF1">
              <w:rPr>
                <w:rFonts w:ascii="Calibri" w:hAnsi="Calibri" w:cs="Calibri"/>
                <w:color w:val="000000"/>
              </w:rPr>
              <w:t xml:space="preserve">substitution </w:t>
            </w:r>
            <w:r w:rsidRPr="00862AF1">
              <w:rPr>
                <w:rFonts w:ascii="Calibri" w:hAnsi="Calibri" w:cs="Calibri"/>
                <w:color w:val="000000"/>
              </w:rPr>
              <w:t>per row in the VCF which is easier to parse</w:t>
            </w:r>
          </w:p>
          <w:p w14:paraId="6666A9C3" w14:textId="5EA6DFE7" w:rsidR="0006400B" w:rsidRPr="00862AF1"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Short insertion-deletion coding</w:t>
            </w:r>
          </w:p>
        </w:tc>
        <w:tc>
          <w:tcPr>
            <w:tcW w:w="5211" w:type="dxa"/>
          </w:tcPr>
          <w:p w14:paraId="55A70112" w14:textId="77777777" w:rsidR="0095397F" w:rsidRPr="00862AF1"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Duplicates information already stored in the row</w:t>
            </w:r>
          </w:p>
          <w:p w14:paraId="37FFBAC0" w14:textId="79C471BF" w:rsidR="00BA1736" w:rsidRPr="00862AF1" w:rsidRDefault="00BA1736"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Not stable between genome builds</w:t>
            </w:r>
          </w:p>
          <w:p w14:paraId="7EA06A5A" w14:textId="77777777" w:rsidR="0095397F" w:rsidRPr="00862AF1"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Comparing between builds is difficult</w:t>
            </w:r>
          </w:p>
          <w:p w14:paraId="66D7376A" w14:textId="77777777" w:rsidR="0095397F" w:rsidRPr="00862AF1"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Cannot reverse hash without database</w:t>
            </w:r>
          </w:p>
          <w:p w14:paraId="1797DB12" w14:textId="77777777" w:rsidR="0095397F" w:rsidRPr="00862AF1"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Not widely used</w:t>
            </w:r>
          </w:p>
          <w:p w14:paraId="0B8B9D72" w14:textId="4FA303BE" w:rsidR="0095397F" w:rsidRPr="00862AF1" w:rsidRDefault="005F219E"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Very tiny</w:t>
            </w:r>
            <w:r w:rsidR="0095397F" w:rsidRPr="00862AF1">
              <w:rPr>
                <w:rFonts w:ascii="Calibri" w:hAnsi="Calibri" w:cs="Calibri"/>
                <w:color w:val="000000"/>
              </w:rPr>
              <w:t xml:space="preserve"> chance of a hash collision</w:t>
            </w:r>
          </w:p>
        </w:tc>
      </w:tr>
      <w:tr w:rsidR="00CD3C38" w:rsidRPr="00862AF1" w14:paraId="36F88A72"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7315DEA" w14:textId="77777777" w:rsidR="00CD3C38" w:rsidRPr="00862AF1" w:rsidRDefault="005716FB" w:rsidP="0006400B">
            <w:pPr>
              <w:rPr>
                <w:rFonts w:ascii="Calibri" w:hAnsi="Calibri" w:cs="Calibri"/>
                <w:b w:val="0"/>
                <w:bCs w:val="0"/>
                <w:color w:val="000000"/>
              </w:rPr>
            </w:pPr>
            <w:r w:rsidRPr="00862AF1">
              <w:rPr>
                <w:rFonts w:ascii="Calibri" w:hAnsi="Calibri" w:cs="Calibri"/>
                <w:color w:val="000000"/>
              </w:rPr>
              <w:t>GA4GH Variation Representation (</w:t>
            </w:r>
            <w:r w:rsidR="008B106F" w:rsidRPr="00862AF1">
              <w:rPr>
                <w:rFonts w:ascii="Calibri" w:hAnsi="Calibri" w:cs="Calibri"/>
                <w:color w:val="000000"/>
              </w:rPr>
              <w:t>SHA-512 message digest of the</w:t>
            </w:r>
            <w:r w:rsidR="00C47FA1" w:rsidRPr="00862AF1">
              <w:rPr>
                <w:rFonts w:ascii="Calibri" w:hAnsi="Calibri" w:cs="Calibri"/>
                <w:color w:val="000000"/>
              </w:rPr>
              <w:t xml:space="preserve"> chromosome position and alternative allele</w:t>
            </w:r>
            <w:r w:rsidR="00842D6B" w:rsidRPr="00862AF1">
              <w:rPr>
                <w:rFonts w:ascii="Calibri" w:hAnsi="Calibri" w:cs="Calibri"/>
                <w:color w:val="000000"/>
              </w:rPr>
              <w:t xml:space="preserve"> </w:t>
            </w:r>
            <w:r w:rsidR="00540919" w:rsidRPr="00862AF1">
              <w:rPr>
                <w:rFonts w:ascii="Calibri" w:hAnsi="Calibri" w:cs="Calibri"/>
                <w:color w:val="000000"/>
              </w:rPr>
              <w:t xml:space="preserve">with </w:t>
            </w:r>
            <w:r w:rsidR="00540919" w:rsidRPr="00862AF1">
              <w:rPr>
                <w:rFonts w:ascii="Calibri" w:hAnsi="Calibri" w:cs="Calibri"/>
                <w:color w:val="000000"/>
              </w:rPr>
              <w:lastRenderedPageBreak/>
              <w:t>multiallelic variants on separate rows</w:t>
            </w:r>
          </w:p>
          <w:p w14:paraId="43773519" w14:textId="77777777" w:rsidR="00AE4153" w:rsidRPr="00862AF1" w:rsidRDefault="00AE4153" w:rsidP="0006400B">
            <w:pPr>
              <w:rPr>
                <w:rFonts w:ascii="Calibri" w:hAnsi="Calibri" w:cs="Calibri"/>
                <w:b w:val="0"/>
                <w:bCs w:val="0"/>
                <w:color w:val="000000"/>
              </w:rPr>
            </w:pPr>
          </w:p>
          <w:p w14:paraId="68534743" w14:textId="77777777" w:rsidR="00AE4153" w:rsidRPr="00862AF1" w:rsidRDefault="00AE4153" w:rsidP="0006400B">
            <w:pPr>
              <w:rPr>
                <w:rFonts w:ascii="Calibri" w:hAnsi="Calibri" w:cs="Calibri"/>
                <w:b w:val="0"/>
                <w:bCs w:val="0"/>
                <w:color w:val="000000"/>
              </w:rPr>
            </w:pPr>
            <w:r w:rsidRPr="00862AF1">
              <w:rPr>
                <w:rFonts w:ascii="Calibri" w:hAnsi="Calibri" w:cs="Calibri"/>
                <w:color w:val="000000"/>
              </w:rPr>
              <w:t>Example:</w:t>
            </w:r>
          </w:p>
          <w:p w14:paraId="58B8B0B4" w14:textId="424CAA11" w:rsidR="00AE4153" w:rsidRPr="00862AF1" w:rsidRDefault="00AE4153" w:rsidP="0006400B">
            <w:pPr>
              <w:rPr>
                <w:rFonts w:ascii="Calibri" w:hAnsi="Calibri" w:cs="Calibri"/>
                <w:color w:val="000000"/>
              </w:rPr>
            </w:pPr>
            <w:r w:rsidRPr="00862AF1">
              <w:rPr>
                <w:rFonts w:ascii="Calibri" w:hAnsi="Calibri" w:cs="Calibri"/>
                <w:color w:val="000000"/>
              </w:rPr>
              <w:t>ga4gh:VA.yOoxi7-uUnJyn4QkQ23h6RJuT4Zqarow</w:t>
            </w:r>
          </w:p>
        </w:tc>
        <w:tc>
          <w:tcPr>
            <w:tcW w:w="5549" w:type="dxa"/>
          </w:tcPr>
          <w:p w14:paraId="7EA98794"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lastRenderedPageBreak/>
              <w:t>Unique (almost) identifier for every substitution</w:t>
            </w:r>
          </w:p>
          <w:p w14:paraId="48C33CA4"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Supports one substitution per row in the VCF which is easier to parse</w:t>
            </w:r>
          </w:p>
          <w:p w14:paraId="405FBFA2" w14:textId="04FA2D6F" w:rsidR="00CD3C38" w:rsidRPr="00862AF1" w:rsidRDefault="00C6353E" w:rsidP="00C6353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Short insertion-deletion coding</w:t>
            </w:r>
          </w:p>
        </w:tc>
        <w:tc>
          <w:tcPr>
            <w:tcW w:w="5211" w:type="dxa"/>
          </w:tcPr>
          <w:p w14:paraId="1FDD19DC"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Duplicates information already stored in the row</w:t>
            </w:r>
          </w:p>
          <w:p w14:paraId="0035C7BF"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Not stable between genome builds</w:t>
            </w:r>
          </w:p>
          <w:p w14:paraId="2A3C8E0E"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Comparing between builds is difficult</w:t>
            </w:r>
          </w:p>
          <w:p w14:paraId="7022743E"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Cannot reverse hash without database</w:t>
            </w:r>
          </w:p>
          <w:p w14:paraId="74D26FD9"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lastRenderedPageBreak/>
              <w:t>Not widely used</w:t>
            </w:r>
          </w:p>
          <w:p w14:paraId="34478650" w14:textId="4819C574" w:rsidR="00A54F4C"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Very tiny chance of a hash collision</w:t>
            </w:r>
          </w:p>
        </w:tc>
      </w:tr>
    </w:tbl>
    <w:p w14:paraId="02C83101" w14:textId="197B3109" w:rsidR="00DE1E5A" w:rsidRPr="00862AF1" w:rsidRDefault="0018033D" w:rsidP="00E5000C">
      <w:pPr>
        <w:rPr>
          <w:rFonts w:ascii="Calibri" w:hAnsi="Calibri" w:cs="Calibri"/>
        </w:rPr>
      </w:pPr>
      <w:r w:rsidRPr="00862AF1">
        <w:rPr>
          <w:rFonts w:ascii="Calibri" w:hAnsi="Calibri" w:cs="Calibri"/>
        </w:rPr>
        <w:lastRenderedPageBreak/>
        <w:t>GWAS, genome-wide association study.</w:t>
      </w:r>
      <w:r w:rsidR="008A7022" w:rsidRPr="00862AF1">
        <w:rPr>
          <w:rFonts w:ascii="Calibri" w:hAnsi="Calibri" w:cs="Calibri"/>
        </w:rPr>
        <w:t xml:space="preserve"> </w:t>
      </w:r>
      <w:r w:rsidRPr="00862AF1">
        <w:rPr>
          <w:rFonts w:ascii="Calibri" w:hAnsi="Calibri" w:cs="Calibri"/>
        </w:rPr>
        <w:t xml:space="preserve">VCF, variant call format. </w:t>
      </w:r>
      <w:proofErr w:type="spellStart"/>
      <w:r w:rsidRPr="00862AF1">
        <w:rPr>
          <w:rFonts w:ascii="Calibri" w:hAnsi="Calibri" w:cs="Calibri"/>
        </w:rPr>
        <w:t>Rsidx</w:t>
      </w:r>
      <w:proofErr w:type="spellEnd"/>
      <w:r w:rsidRPr="00862AF1">
        <w:rPr>
          <w:rFonts w:ascii="Calibri" w:hAnsi="Calibri" w:cs="Calibri"/>
        </w:rPr>
        <w:t xml:space="preserve">, file index using the </w:t>
      </w:r>
      <w:proofErr w:type="spellStart"/>
      <w:r w:rsidRPr="00862AF1">
        <w:rPr>
          <w:rFonts w:ascii="Calibri" w:hAnsi="Calibri" w:cs="Calibri"/>
        </w:rPr>
        <w:t>dbSNP</w:t>
      </w:r>
      <w:proofErr w:type="spellEnd"/>
      <w:r w:rsidRPr="00862AF1">
        <w:rPr>
          <w:rFonts w:ascii="Calibri" w:hAnsi="Calibri" w:cs="Calibri"/>
        </w:rPr>
        <w:t xml:space="preserve"> identifier. MD5, message-digest algorithm. HGVS, Human Genome Variation Society.</w:t>
      </w:r>
      <w:r w:rsidR="00F82B80" w:rsidRPr="00862AF1">
        <w:rPr>
          <w:rFonts w:ascii="Calibri" w:hAnsi="Calibri" w:cs="Calibri"/>
        </w:rPr>
        <w:t xml:space="preserve"> </w:t>
      </w:r>
      <w:r w:rsidR="00F82B80" w:rsidRPr="00862AF1">
        <w:rPr>
          <w:rFonts w:ascii="Calibri" w:hAnsi="Calibri" w:cs="Calibri"/>
          <w:color w:val="000000"/>
        </w:rPr>
        <w:t xml:space="preserve">GA4GH, </w:t>
      </w:r>
      <w:r w:rsidR="009E63B4" w:rsidRPr="00862AF1">
        <w:rPr>
          <w:rFonts w:ascii="Calibri" w:hAnsi="Calibri" w:cs="Calibri"/>
          <w:color w:val="000000"/>
        </w:rPr>
        <w:t>Global Alliance for Genomics and Health.</w:t>
      </w:r>
      <w:r w:rsidR="0054016F" w:rsidRPr="00862AF1">
        <w:rPr>
          <w:rFonts w:ascii="Calibri" w:hAnsi="Calibri" w:cs="Calibri"/>
          <w:color w:val="000000"/>
        </w:rPr>
        <w:t xml:space="preserve"> SHA, Secure Hash Algorithm.</w:t>
      </w:r>
    </w:p>
    <w:sectPr w:rsidR="00DE1E5A" w:rsidRPr="00862AF1" w:rsidSect="00E04C57">
      <w:pgSz w:w="16840" w:h="1190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Marcora, Edoardo" w:date="2020-04-20T17:44:00Z" w:initials="ME">
    <w:p w14:paraId="7BEE91E9" w14:textId="0E4F3E53" w:rsidR="00C87309" w:rsidRDefault="00C87309">
      <w:pPr>
        <w:pStyle w:val="CommentText"/>
      </w:pPr>
      <w:r>
        <w:rPr>
          <w:rStyle w:val="CommentReference"/>
        </w:rPr>
        <w:annotationRef/>
      </w:r>
      <w:r>
        <w:t>Do you mean “predict disease wrongly”? why “groups” if PRS is for individuals?</w:t>
      </w:r>
    </w:p>
  </w:comment>
  <w:comment w:id="4" w:author="Matt Lyon" w:date="2020-04-21T12:09:00Z" w:initials="ML">
    <w:p w14:paraId="27C01C1D" w14:textId="55001261" w:rsidR="00954E43" w:rsidRDefault="00954E43">
      <w:pPr>
        <w:pStyle w:val="CommentText"/>
      </w:pPr>
      <w:r>
        <w:rPr>
          <w:rStyle w:val="CommentReference"/>
        </w:rPr>
        <w:annotationRef/>
      </w:r>
      <w:proofErr w:type="gramStart"/>
      <w:r>
        <w:t>Thanks</w:t>
      </w:r>
      <w:proofErr w:type="gramEnd"/>
      <w:r>
        <w:t xml:space="preserve"> changed.</w:t>
      </w:r>
    </w:p>
  </w:comment>
  <w:comment w:id="9" w:author="Marcora, Edoardo" w:date="2020-04-20T18:55:00Z" w:initials="ME">
    <w:p w14:paraId="0B2B4B01" w14:textId="1478A319" w:rsidR="00C20DC8" w:rsidRDefault="00C20DC8">
      <w:pPr>
        <w:pStyle w:val="CommentText"/>
      </w:pPr>
      <w:r>
        <w:rPr>
          <w:rStyle w:val="CommentReference"/>
        </w:rPr>
        <w:annotationRef/>
      </w:r>
      <w:r>
        <w:t>I rewrote to better distinguish what’s already in the VCF spec and what we added in the GWAS-VCF</w:t>
      </w:r>
    </w:p>
  </w:comment>
  <w:comment w:id="10" w:author="Matt Lyon" w:date="2020-04-21T10:42:00Z" w:initials="ML">
    <w:p w14:paraId="784043D6" w14:textId="551BB10E" w:rsidR="00E318BE" w:rsidRDefault="00E318BE">
      <w:pPr>
        <w:pStyle w:val="CommentText"/>
      </w:pPr>
      <w:r>
        <w:rPr>
          <w:rStyle w:val="CommentReference"/>
        </w:rPr>
        <w:annotationRef/>
      </w:r>
      <w:proofErr w:type="gramStart"/>
      <w:r>
        <w:t>Thanks</w:t>
      </w:r>
      <w:proofErr w:type="gramEnd"/>
      <w:r>
        <w:t xml:space="preserve"> reads much better</w:t>
      </w:r>
    </w:p>
  </w:comment>
  <w:comment w:id="19" w:author="Matt Lyon" w:date="2020-04-21T10:48:00Z" w:initials="ML">
    <w:p w14:paraId="022760B3" w14:textId="669CD0D6" w:rsidR="00A20A6D" w:rsidRDefault="00A20A6D">
      <w:pPr>
        <w:pStyle w:val="CommentText"/>
      </w:pPr>
      <w:r>
        <w:rPr>
          <w:rStyle w:val="CommentReference"/>
        </w:rPr>
        <w:t xml:space="preserve">@Dado </w:t>
      </w:r>
      <w:r w:rsidR="001858DA">
        <w:rPr>
          <w:rStyle w:val="CommentReference"/>
        </w:rPr>
        <w:annotationRef/>
      </w:r>
      <w:r w:rsidR="00884F29">
        <w:rPr>
          <w:rStyle w:val="CommentReference"/>
        </w:rPr>
        <w:t xml:space="preserve">the </w:t>
      </w:r>
      <w:r w:rsidR="006937F4">
        <w:rPr>
          <w:rStyle w:val="CommentReference"/>
        </w:rPr>
        <w:t xml:space="preserve">QUAL is </w:t>
      </w:r>
      <w:proofErr w:type="spellStart"/>
      <w:r w:rsidR="006937F4">
        <w:rPr>
          <w:rStyle w:val="CommentReference"/>
        </w:rPr>
        <w:t>phred</w:t>
      </w:r>
      <w:proofErr w:type="spellEnd"/>
      <w:r w:rsidR="006937F4">
        <w:rPr>
          <w:rStyle w:val="CommentReference"/>
        </w:rPr>
        <w:t xml:space="preserve"> scaled so may cause confusion</w:t>
      </w:r>
    </w:p>
    <w:p w14:paraId="6355FC6F" w14:textId="18A80DD5" w:rsidR="001858DA" w:rsidRDefault="002E6B40">
      <w:pPr>
        <w:pStyle w:val="CommentText"/>
      </w:pPr>
      <w:r>
        <w:t>@Gib thoughts?</w:t>
      </w:r>
    </w:p>
  </w:comment>
  <w:comment w:id="53" w:author="Marcora, Edoardo" w:date="2020-04-20T22:29:00Z" w:initials="ME">
    <w:p w14:paraId="014B0920" w14:textId="46721295" w:rsidR="00903F5B" w:rsidRDefault="00903F5B">
      <w:pPr>
        <w:pStyle w:val="CommentText"/>
      </w:pPr>
      <w:r>
        <w:rPr>
          <w:rStyle w:val="CommentReference"/>
        </w:rPr>
        <w:annotationRef/>
      </w:r>
      <w:r>
        <w:t>Is this relevant now that we enforce one variant per row?</w:t>
      </w:r>
    </w:p>
  </w:comment>
  <w:comment w:id="54" w:author="Matt Lyon" w:date="2020-04-21T14:25:00Z" w:initials="ML">
    <w:p w14:paraId="0BA47CFC" w14:textId="6E336EE3" w:rsidR="002557C6" w:rsidRDefault="002557C6">
      <w:pPr>
        <w:pStyle w:val="CommentText"/>
      </w:pPr>
      <w:r>
        <w:rPr>
          <w:rStyle w:val="CommentReference"/>
        </w:rPr>
        <w:annotationRef/>
      </w:r>
      <w:r>
        <w:t>removed</w:t>
      </w:r>
    </w:p>
  </w:comment>
  <w:comment w:id="71" w:author="Marcora, Edoardo" w:date="2020-04-20T22:31:00Z" w:initials="ME">
    <w:p w14:paraId="3D21E496" w14:textId="1A947844" w:rsidR="00903F5B" w:rsidRDefault="00903F5B">
      <w:pPr>
        <w:pStyle w:val="CommentText"/>
      </w:pPr>
      <w:r>
        <w:rPr>
          <w:rStyle w:val="CommentReference"/>
        </w:rPr>
        <w:annotationRef/>
      </w:r>
      <w:r>
        <w:t>This seems redundant with what we have written in the previous paragraph.</w:t>
      </w:r>
    </w:p>
  </w:comment>
  <w:comment w:id="72" w:author="Matt Lyon" w:date="2020-04-21T14:26:00Z" w:initials="ML">
    <w:p w14:paraId="2A08CF2B" w14:textId="2468BE2E" w:rsidR="000A3EB0" w:rsidRDefault="000A3EB0">
      <w:pPr>
        <w:pStyle w:val="CommentText"/>
      </w:pPr>
      <w:r>
        <w:rPr>
          <w:rStyle w:val="CommentReference"/>
        </w:rPr>
        <w:annotationRef/>
      </w:r>
      <w:r>
        <w:t>Toned down</w:t>
      </w:r>
    </w:p>
  </w:comment>
  <w:comment w:id="89" w:author="Marcora, Edoardo" w:date="2020-04-20T22:32:00Z" w:initials="ME">
    <w:p w14:paraId="4CD6870B" w14:textId="1245C7DD" w:rsidR="00903F5B" w:rsidRDefault="00903F5B">
      <w:pPr>
        <w:pStyle w:val="CommentText"/>
      </w:pPr>
      <w:r>
        <w:rPr>
          <w:rStyle w:val="CommentReference"/>
        </w:rPr>
        <w:annotationRef/>
      </w:r>
      <w:r>
        <w:t>Not only analytical, but also querying and data transformation and annotation functions</w:t>
      </w:r>
    </w:p>
  </w:comment>
  <w:comment w:id="90" w:author="Matt Lyon" w:date="2020-04-21T12:09:00Z" w:initials="ML">
    <w:p w14:paraId="4FC37419" w14:textId="108A5241" w:rsidR="00954E43" w:rsidRDefault="00954E43">
      <w:pPr>
        <w:pStyle w:val="CommentText"/>
      </w:pPr>
      <w:r>
        <w:rPr>
          <w:rStyle w:val="CommentReference"/>
        </w:rPr>
        <w:annotationRef/>
      </w:r>
      <w:r>
        <w:t xml:space="preserve">Thanks, added </w:t>
      </w:r>
    </w:p>
  </w:comment>
  <w:comment w:id="100" w:author="Marcora, Edoardo" w:date="2020-04-20T22:35:00Z" w:initials="ME">
    <w:p w14:paraId="63965014" w14:textId="71F562BF" w:rsidR="00903F5B" w:rsidRDefault="00903F5B">
      <w:pPr>
        <w:pStyle w:val="CommentText"/>
      </w:pPr>
      <w:r>
        <w:rPr>
          <w:rStyle w:val="CommentReference"/>
        </w:rPr>
        <w:annotationRef/>
      </w:r>
      <w:r>
        <w:t xml:space="preserve">What do you mean by “flat”, </w:t>
      </w:r>
      <w:r w:rsidR="002E3BBB">
        <w:t xml:space="preserve">I would replace with the actual format you used for the comparison (e.g., </w:t>
      </w:r>
      <w:proofErr w:type="gramStart"/>
      <w:r w:rsidR="002E3BBB">
        <w:t>TSV).</w:t>
      </w:r>
      <w:proofErr w:type="gramEnd"/>
    </w:p>
  </w:comment>
  <w:comment w:id="101" w:author="Matt Lyon" w:date="2020-04-21T12:10:00Z" w:initials="ML">
    <w:p w14:paraId="0E09E9D7" w14:textId="51B2F70C" w:rsidR="00954E43" w:rsidRDefault="00954E43">
      <w:pPr>
        <w:pStyle w:val="CommentText"/>
      </w:pPr>
      <w:r>
        <w:rPr>
          <w:rStyle w:val="CommentReference"/>
        </w:rPr>
        <w:annotationRef/>
      </w:r>
      <w:r>
        <w:t>done</w:t>
      </w:r>
    </w:p>
  </w:comment>
  <w:comment w:id="118" w:author="Marcora, Edoardo" w:date="2020-04-20T22:37:00Z" w:initials="ME">
    <w:p w14:paraId="28C953C2" w14:textId="0C933C08" w:rsidR="002E3BBB" w:rsidRDefault="002E3BBB">
      <w:pPr>
        <w:pStyle w:val="CommentText"/>
      </w:pPr>
      <w:r>
        <w:rPr>
          <w:rStyle w:val="CommentReference"/>
        </w:rPr>
        <w:annotationRef/>
      </w:r>
      <w:r>
        <w:t xml:space="preserve">Has this been tested with the </w:t>
      </w:r>
      <w:proofErr w:type="spellStart"/>
      <w:r>
        <w:t>rsid</w:t>
      </w:r>
      <w:proofErr w:type="spellEnd"/>
      <w:r>
        <w:t xml:space="preserve"> in the ID field or in the INFO field? Perhaps you want to just say “variant ID” (I am pretty sure </w:t>
      </w:r>
      <w:proofErr w:type="spellStart"/>
      <w:r>
        <w:t>rsidx</w:t>
      </w:r>
      <w:proofErr w:type="spellEnd"/>
      <w:r>
        <w:t xml:space="preserve"> doesn’t care whether the values of the ID field are </w:t>
      </w:r>
      <w:proofErr w:type="spellStart"/>
      <w:r>
        <w:t>rsids</w:t>
      </w:r>
      <w:proofErr w:type="spellEnd"/>
      <w:r>
        <w:t xml:space="preserve"> or something else)</w:t>
      </w:r>
    </w:p>
  </w:comment>
  <w:comment w:id="119" w:author="Matt Lyon" w:date="2020-04-21T11:33:00Z" w:initials="ML">
    <w:p w14:paraId="20AD7739" w14:textId="77777777" w:rsidR="008605DA" w:rsidRPr="008605DA" w:rsidRDefault="00EA5972" w:rsidP="008605DA">
      <w:pPr>
        <w:pStyle w:val="CommentText"/>
        <w:numPr>
          <w:ilvl w:val="0"/>
          <w:numId w:val="33"/>
        </w:numPr>
        <w:rPr>
          <w:rStyle w:val="CommentReference"/>
          <w:sz w:val="20"/>
          <w:szCs w:val="20"/>
        </w:rPr>
      </w:pPr>
      <w:r>
        <w:rPr>
          <w:rStyle w:val="CommentReference"/>
        </w:rPr>
        <w:annotationRef/>
      </w:r>
      <w:r w:rsidR="008605DA">
        <w:rPr>
          <w:rStyle w:val="CommentReference"/>
        </w:rPr>
        <w:t xml:space="preserve"> Shouldn’t matter if </w:t>
      </w:r>
      <w:proofErr w:type="spellStart"/>
      <w:r w:rsidR="008605DA">
        <w:rPr>
          <w:rStyle w:val="CommentReference"/>
        </w:rPr>
        <w:t>rsid</w:t>
      </w:r>
      <w:proofErr w:type="spellEnd"/>
      <w:r w:rsidR="008605DA">
        <w:rPr>
          <w:rStyle w:val="CommentReference"/>
        </w:rPr>
        <w:t xml:space="preserve"> is in ID or INFO. </w:t>
      </w:r>
      <w:proofErr w:type="spellStart"/>
      <w:r w:rsidR="008605DA">
        <w:rPr>
          <w:rStyle w:val="CommentReference"/>
        </w:rPr>
        <w:t>Rsidx</w:t>
      </w:r>
      <w:proofErr w:type="spellEnd"/>
      <w:r w:rsidR="008605DA">
        <w:rPr>
          <w:rStyle w:val="CommentReference"/>
        </w:rPr>
        <w:t xml:space="preserve"> provides a lookup table from </w:t>
      </w:r>
      <w:proofErr w:type="spellStart"/>
      <w:r w:rsidR="008605DA">
        <w:rPr>
          <w:rStyle w:val="CommentReference"/>
        </w:rPr>
        <w:t>rsid</w:t>
      </w:r>
      <w:proofErr w:type="spellEnd"/>
      <w:r w:rsidR="008605DA">
        <w:rPr>
          <w:rStyle w:val="CommentReference"/>
        </w:rPr>
        <w:t xml:space="preserve"> to chromosome position, the actual querying is still by chromosome and position using </w:t>
      </w:r>
      <w:proofErr w:type="spellStart"/>
      <w:r w:rsidR="008605DA">
        <w:rPr>
          <w:rStyle w:val="CommentReference"/>
        </w:rPr>
        <w:t>Tabix</w:t>
      </w:r>
      <w:proofErr w:type="spellEnd"/>
    </w:p>
    <w:p w14:paraId="44246CA8" w14:textId="28DB70E2" w:rsidR="008605DA" w:rsidRDefault="008605DA" w:rsidP="008605DA">
      <w:pPr>
        <w:pStyle w:val="CommentText"/>
        <w:numPr>
          <w:ilvl w:val="0"/>
          <w:numId w:val="33"/>
        </w:numPr>
      </w:pPr>
      <w:r>
        <w:rPr>
          <w:rStyle w:val="CommentReference"/>
        </w:rPr>
        <w:t xml:space="preserve"> </w:t>
      </w:r>
      <w:proofErr w:type="spellStart"/>
      <w:r>
        <w:rPr>
          <w:rStyle w:val="CommentReference"/>
        </w:rPr>
        <w:t>Rsidx</w:t>
      </w:r>
      <w:proofErr w:type="spellEnd"/>
      <w:r>
        <w:rPr>
          <w:rStyle w:val="CommentReference"/>
        </w:rPr>
        <w:t xml:space="preserve"> requires a value that can be converted to a single integer</w:t>
      </w:r>
      <w:r w:rsidR="00837F4C">
        <w:rPr>
          <w:rStyle w:val="CommentReference"/>
        </w:rPr>
        <w:t xml:space="preserve"> but not necessarily </w:t>
      </w:r>
      <w:proofErr w:type="spellStart"/>
      <w:r w:rsidR="00837F4C">
        <w:rPr>
          <w:rStyle w:val="CommentReference"/>
        </w:rPr>
        <w:t>rsid</w:t>
      </w:r>
      <w:proofErr w:type="spellEnd"/>
      <w:r>
        <w:rPr>
          <w:rStyle w:val="CommentReference"/>
        </w:rPr>
        <w:t xml:space="preserve"> – the </w:t>
      </w:r>
      <w:proofErr w:type="spellStart"/>
      <w:r>
        <w:rPr>
          <w:rStyle w:val="CommentReference"/>
        </w:rPr>
        <w:t>rs</w:t>
      </w:r>
      <w:proofErr w:type="spellEnd"/>
      <w:r>
        <w:rPr>
          <w:rStyle w:val="CommentReference"/>
        </w:rPr>
        <w:t xml:space="preserve"> prefix is removed and converted to int</w:t>
      </w:r>
    </w:p>
  </w:comment>
  <w:comment w:id="125" w:author="Marcora, Edoardo" w:date="2020-04-21T00:21:00Z" w:initials="ME">
    <w:p w14:paraId="77BC5E08" w14:textId="5291EC8B" w:rsidR="00A71ABF" w:rsidRDefault="00A71ABF">
      <w:pPr>
        <w:pStyle w:val="CommentText"/>
      </w:pPr>
      <w:r>
        <w:rPr>
          <w:rStyle w:val="CommentReference"/>
        </w:rPr>
        <w:annotationRef/>
      </w:r>
      <w:r>
        <w:t xml:space="preserve">Does </w:t>
      </w:r>
      <w:proofErr w:type="spellStart"/>
      <w:r>
        <w:t>rsidx</w:t>
      </w:r>
      <w:proofErr w:type="spellEnd"/>
      <w:r>
        <w:t xml:space="preserve"> requires variant IDs to be valid </w:t>
      </w:r>
      <w:proofErr w:type="spellStart"/>
      <w:r>
        <w:t>rsids</w:t>
      </w:r>
      <w:proofErr w:type="spellEnd"/>
      <w:r>
        <w:t>?</w:t>
      </w:r>
    </w:p>
  </w:comment>
  <w:comment w:id="126" w:author="Matt Lyon" w:date="2020-04-21T11:43:00Z" w:initials="ML">
    <w:p w14:paraId="28AC22E0" w14:textId="29B25F0C" w:rsidR="0080653B" w:rsidRDefault="0080653B">
      <w:pPr>
        <w:pStyle w:val="CommentText"/>
      </w:pPr>
      <w:r>
        <w:rPr>
          <w:rStyle w:val="CommentReference"/>
        </w:rPr>
        <w:annotationRef/>
      </w:r>
      <w:r>
        <w:t>No, any unique number to chromosome position will work</w:t>
      </w:r>
    </w:p>
  </w:comment>
  <w:comment w:id="151" w:author="Matt Lyon" w:date="2020-04-17T11:05:00Z" w:initials="ML">
    <w:p w14:paraId="28FAF433" w14:textId="70EB24FD" w:rsidR="00C87309" w:rsidRDefault="00C87309">
      <w:pPr>
        <w:pStyle w:val="CommentText"/>
      </w:pPr>
      <w:r>
        <w:rPr>
          <w:rStyle w:val="CommentReference"/>
        </w:rPr>
        <w:annotationRef/>
      </w:r>
      <w:r>
        <w:t>To check</w:t>
      </w:r>
    </w:p>
  </w:comment>
  <w:comment w:id="152" w:author="Marcora, Edoardo" w:date="2020-04-21T01:26:00Z" w:initials="ME">
    <w:p w14:paraId="4D656AA0" w14:textId="15155FA8" w:rsidR="004478B5" w:rsidRDefault="004478B5">
      <w:pPr>
        <w:pStyle w:val="CommentText"/>
      </w:pPr>
      <w:r>
        <w:rPr>
          <w:rStyle w:val="CommentReference"/>
        </w:rPr>
        <w:annotationRef/>
      </w:r>
      <w:r>
        <w:t>This appears to be a left over from previous version where more than one allele per row was allowed. Needs rewriting.</w:t>
      </w:r>
    </w:p>
  </w:comment>
  <w:comment w:id="184" w:author="Marcora, Edoardo" w:date="2020-04-21T01:31:00Z" w:initials="ME">
    <w:p w14:paraId="0B883D73" w14:textId="03B56E8D" w:rsidR="00A503F5" w:rsidRDefault="00A503F5">
      <w:pPr>
        <w:pStyle w:val="CommentText"/>
      </w:pPr>
      <w:r>
        <w:rPr>
          <w:rStyle w:val="CommentReference"/>
        </w:rPr>
        <w:annotationRef/>
      </w:r>
      <w:r>
        <w:t>Could be mouse or other species</w:t>
      </w:r>
    </w:p>
  </w:comment>
  <w:comment w:id="185" w:author="Marcora, Edoardo" w:date="2020-04-21T01:41:00Z" w:initials="ME">
    <w:p w14:paraId="592ED4B0" w14:textId="2B12991E" w:rsidR="002D15EA" w:rsidRDefault="002D15EA">
      <w:pPr>
        <w:pStyle w:val="CommentText"/>
      </w:pPr>
      <w:r>
        <w:rPr>
          <w:rStyle w:val="CommentReference"/>
        </w:rPr>
        <w:annotationRef/>
      </w:r>
      <w:r w:rsidRPr="002D15EA">
        <w:t xml:space="preserve">Malone J, Holloway E, </w:t>
      </w:r>
      <w:proofErr w:type="spellStart"/>
      <w:r w:rsidRPr="002D15EA">
        <w:t>Adamusiak</w:t>
      </w:r>
      <w:proofErr w:type="spellEnd"/>
      <w:r w:rsidRPr="002D15EA">
        <w:t xml:space="preserve"> T, </w:t>
      </w:r>
      <w:proofErr w:type="spellStart"/>
      <w:r w:rsidRPr="002D15EA">
        <w:t>Kapushesky</w:t>
      </w:r>
      <w:proofErr w:type="spellEnd"/>
      <w:r w:rsidRPr="002D15EA">
        <w:t xml:space="preserve"> M, Zheng J, Kolesnikov N, </w:t>
      </w:r>
      <w:proofErr w:type="spellStart"/>
      <w:r w:rsidRPr="002D15EA">
        <w:t>Zhukova</w:t>
      </w:r>
      <w:proofErr w:type="spellEnd"/>
      <w:r w:rsidRPr="002D15EA">
        <w:t xml:space="preserve"> A, </w:t>
      </w:r>
      <w:proofErr w:type="spellStart"/>
      <w:r w:rsidRPr="002D15EA">
        <w:t>Brazma</w:t>
      </w:r>
      <w:proofErr w:type="spellEnd"/>
      <w:r w:rsidRPr="002D15EA">
        <w:t xml:space="preserve"> A, Parkinson H: </w:t>
      </w:r>
      <w:proofErr w:type="spellStart"/>
      <w:r w:rsidRPr="002D15EA">
        <w:t>Modeling</w:t>
      </w:r>
      <w:proofErr w:type="spellEnd"/>
      <w:r w:rsidRPr="002D15EA">
        <w:t xml:space="preserve"> Sample Variables with an Experimental Factor Ontology. Bioinformatics 2010, 26(8):1112-1118</w:t>
      </w:r>
    </w:p>
  </w:comment>
  <w:comment w:id="186" w:author="Matt Lyon" w:date="2020-04-21T12:48:00Z" w:initials="ML">
    <w:p w14:paraId="7BD25A2A" w14:textId="7B56E722" w:rsidR="00D258B7" w:rsidRDefault="00D258B7">
      <w:pPr>
        <w:pStyle w:val="CommentText"/>
      </w:pPr>
      <w:r>
        <w:rPr>
          <w:rStyle w:val="CommentReference"/>
        </w:rPr>
        <w:annotationRef/>
      </w:r>
      <w:r>
        <w:t>done</w:t>
      </w:r>
    </w:p>
  </w:comment>
  <w:comment w:id="191" w:author="Marcora, Edoardo" w:date="2020-04-21T01:37:00Z" w:initials="ME">
    <w:p w14:paraId="0B98741F" w14:textId="63CC5C85" w:rsidR="00420CD6" w:rsidRDefault="00420CD6">
      <w:pPr>
        <w:pStyle w:val="CommentText"/>
      </w:pPr>
      <w:r>
        <w:rPr>
          <w:rStyle w:val="CommentReference"/>
        </w:rPr>
        <w:annotationRef/>
      </w:r>
      <w:r>
        <w:t xml:space="preserve">Does this still hold given that </w:t>
      </w:r>
      <w:proofErr w:type="spellStart"/>
      <w:r>
        <w:t>rsids</w:t>
      </w:r>
      <w:proofErr w:type="spellEnd"/>
      <w:r>
        <w:t xml:space="preserve"> have been moved to the INFO field?</w:t>
      </w:r>
    </w:p>
  </w:comment>
  <w:comment w:id="192" w:author="Matt Lyon" w:date="2020-04-21T14:45:00Z" w:initials="ML">
    <w:p w14:paraId="1AA79A60" w14:textId="2D0B359F" w:rsidR="00E72F90" w:rsidRDefault="00E72F90">
      <w:pPr>
        <w:pStyle w:val="CommentText"/>
      </w:pPr>
      <w:r>
        <w:rPr>
          <w:rStyle w:val="CommentReference"/>
        </w:rPr>
        <w:annotationRef/>
      </w:r>
      <w:r>
        <w:t xml:space="preserve">We’re indexing the complete build of </w:t>
      </w:r>
      <w:proofErr w:type="spellStart"/>
      <w:r>
        <w:t>dbsnp</w:t>
      </w:r>
      <w:proofErr w:type="spellEnd"/>
      <w:r>
        <w:t xml:space="preserve"> rather than each file individuals to reduce wasted disk space. The queries on GWAS-VCF are still using chromosome position so not affect by moving the </w:t>
      </w:r>
      <w:proofErr w:type="spellStart"/>
      <w:r>
        <w:t>dbsnp</w:t>
      </w:r>
      <w:proofErr w:type="spellEnd"/>
      <w:r>
        <w:t xml:space="preserve"> ID</w:t>
      </w:r>
    </w:p>
  </w:comment>
  <w:comment w:id="193" w:author="Matt Lyon" w:date="2020-04-17T10:57:00Z" w:initials="ML">
    <w:p w14:paraId="49509613" w14:textId="77777777" w:rsidR="00C87309" w:rsidRDefault="00C87309" w:rsidP="004808BD">
      <w:pPr>
        <w:pStyle w:val="CommentText"/>
      </w:pPr>
      <w:r>
        <w:rPr>
          <w:rStyle w:val="CommentReference"/>
        </w:rPr>
        <w:annotationRef/>
      </w:r>
      <w:r>
        <w:t>TO DO:</w:t>
      </w:r>
    </w:p>
    <w:p w14:paraId="104B1B16" w14:textId="3F3ACD9D" w:rsidR="00C87309" w:rsidRDefault="00C87309" w:rsidP="004808BD">
      <w:pPr>
        <w:pStyle w:val="CommentText"/>
        <w:numPr>
          <w:ilvl w:val="0"/>
          <w:numId w:val="30"/>
        </w:numPr>
      </w:pPr>
      <w:r>
        <w:t>Update with changes in schema</w:t>
      </w:r>
    </w:p>
    <w:p w14:paraId="2C788078" w14:textId="77777777" w:rsidR="00C87309" w:rsidRDefault="00C87309" w:rsidP="004808BD">
      <w:pPr>
        <w:pStyle w:val="CommentText"/>
        <w:numPr>
          <w:ilvl w:val="0"/>
          <w:numId w:val="30"/>
        </w:numPr>
      </w:pPr>
      <w:r>
        <w:t>increase resolution</w:t>
      </w:r>
    </w:p>
    <w:p w14:paraId="5CCBE0FE" w14:textId="5D170895" w:rsidR="00C87309" w:rsidRDefault="00C87309" w:rsidP="004808BD">
      <w:pPr>
        <w:pStyle w:val="CommentText"/>
        <w:numPr>
          <w:ilvl w:val="0"/>
          <w:numId w:val="30"/>
        </w:numPr>
      </w:pPr>
      <w:r>
        <w:t>switch variants &amp; loci</w:t>
      </w:r>
    </w:p>
  </w:comment>
  <w:comment w:id="194" w:author="Marcora, Edoardo" w:date="2020-04-21T01:44:00Z" w:initials="ME">
    <w:p w14:paraId="028E075C" w14:textId="14803C55" w:rsidR="001F6DC2" w:rsidRDefault="001F6DC2">
      <w:pPr>
        <w:pStyle w:val="CommentText"/>
      </w:pPr>
      <w:r>
        <w:rPr>
          <w:rStyle w:val="CommentReference"/>
        </w:rPr>
        <w:annotationRef/>
      </w:r>
      <w:r>
        <w:t xml:space="preserve">We need to agree and standardize the way we </w:t>
      </w:r>
      <w:r w:rsidR="003152EE">
        <w:t xml:space="preserve">represent study and trait(s) metadata (e.g., key=value vs META=&lt;&gt; or SAMPLE=&lt;&gt;). VCF spec uses the former for metadata values and the latter for field format specifications. We can hack the latter </w:t>
      </w:r>
      <w:proofErr w:type="gramStart"/>
      <w:r w:rsidR="003152EE">
        <w:t>representation</w:t>
      </w:r>
      <w:proofErr w:type="gramEnd"/>
      <w:r w:rsidR="003152EE">
        <w:t xml:space="preserve"> but it is confusing, especially if adding things like Number and Type that do not make sense</w:t>
      </w:r>
      <w:r w:rsidR="00F70C6E">
        <w:t xml:space="preserve"> since they are not used to specify requirements for an actual field value</w:t>
      </w:r>
      <w:r w:rsidR="003152EE">
        <w:t>.</w:t>
      </w:r>
    </w:p>
  </w:comment>
  <w:comment w:id="195" w:author="Matt Lyon" w:date="2020-04-17T10:59:00Z" w:initials="ML">
    <w:p w14:paraId="1E3F7539" w14:textId="77777777" w:rsidR="00C87309" w:rsidRDefault="00C87309">
      <w:pPr>
        <w:pStyle w:val="CommentText"/>
      </w:pPr>
      <w:r>
        <w:t>Changes:</w:t>
      </w:r>
    </w:p>
    <w:p w14:paraId="124CEC17" w14:textId="77777777" w:rsidR="00C87309" w:rsidRDefault="00C87309" w:rsidP="00723FEE">
      <w:pPr>
        <w:pStyle w:val="CommentText"/>
        <w:numPr>
          <w:ilvl w:val="0"/>
          <w:numId w:val="30"/>
        </w:numPr>
      </w:pPr>
      <w:r>
        <w:rPr>
          <w:rStyle w:val="CommentReference"/>
        </w:rPr>
        <w:annotationRef/>
      </w:r>
      <w:r>
        <w:t>Merged into single table</w:t>
      </w:r>
    </w:p>
    <w:p w14:paraId="0A44821D" w14:textId="77777777" w:rsidR="00C87309" w:rsidRDefault="00C87309" w:rsidP="00723FEE">
      <w:pPr>
        <w:pStyle w:val="CommentText"/>
        <w:numPr>
          <w:ilvl w:val="0"/>
          <w:numId w:val="30"/>
        </w:numPr>
      </w:pPr>
      <w:r>
        <w:t>Swapped PMID for URI</w:t>
      </w:r>
    </w:p>
    <w:p w14:paraId="322964D2" w14:textId="77777777" w:rsidR="00C87309" w:rsidRDefault="00C87309" w:rsidP="00723FEE">
      <w:pPr>
        <w:pStyle w:val="CommentText"/>
        <w:numPr>
          <w:ilvl w:val="0"/>
          <w:numId w:val="30"/>
        </w:numPr>
      </w:pPr>
      <w:r>
        <w:t>Added ontology</w:t>
      </w:r>
    </w:p>
    <w:p w14:paraId="2AD1A24B" w14:textId="77777777" w:rsidR="00C87309" w:rsidRDefault="00C87309" w:rsidP="00723FEE">
      <w:pPr>
        <w:pStyle w:val="CommentText"/>
        <w:numPr>
          <w:ilvl w:val="0"/>
          <w:numId w:val="30"/>
        </w:numPr>
      </w:pPr>
      <w:r>
        <w:t>Added AC, AN, NS</w:t>
      </w:r>
    </w:p>
    <w:p w14:paraId="3B94B279" w14:textId="5BA125E5" w:rsidR="00C87309" w:rsidRDefault="00C87309" w:rsidP="00723FEE">
      <w:pPr>
        <w:pStyle w:val="CommentText"/>
        <w:numPr>
          <w:ilvl w:val="0"/>
          <w:numId w:val="30"/>
        </w:numPr>
      </w:pPr>
      <w:r>
        <w:t>Set fields to be INFO or SAMPLE</w:t>
      </w:r>
    </w:p>
  </w:comment>
  <w:comment w:id="196" w:author="Marcora, Edoardo" w:date="2020-04-21T01:53:00Z" w:initials="ME">
    <w:p w14:paraId="59A1A7F7" w14:textId="79371AEC" w:rsidR="00F70C6E" w:rsidRDefault="00F70C6E">
      <w:pPr>
        <w:pStyle w:val="CommentText"/>
      </w:pPr>
      <w:r>
        <w:rPr>
          <w:rStyle w:val="CommentReference"/>
        </w:rPr>
        <w:annotationRef/>
      </w:r>
      <w:r>
        <w:t>We need to find a way to include information about one or more traits such as source and version of IDs used as SAMPLE headings</w:t>
      </w:r>
      <w:r w:rsidR="00FD264F">
        <w:t xml:space="preserve"> (e.g., </w:t>
      </w:r>
      <w:proofErr w:type="spellStart"/>
      <w:r w:rsidR="00FD264F">
        <w:t>Ensembl</w:t>
      </w:r>
      <w:proofErr w:type="spellEnd"/>
      <w:r w:rsidR="00FD264F">
        <w:t xml:space="preserve"> Gene IDs), trait description, type, association test used and unit of measurement</w:t>
      </w:r>
    </w:p>
  </w:comment>
  <w:comment w:id="197" w:author="Marcora, Edoardo" w:date="2020-04-21T01:55:00Z" w:initials="ME">
    <w:p w14:paraId="10244834" w14:textId="4EE99D9A" w:rsidR="00FD264F" w:rsidRDefault="00FD264F">
      <w:pPr>
        <w:pStyle w:val="CommentText"/>
      </w:pPr>
      <w:r>
        <w:rPr>
          <w:rStyle w:val="CommentReference"/>
        </w:rPr>
        <w:annotationRef/>
      </w:r>
      <w:r>
        <w:t>I think we should generalize this to study IDs (e.g., PMID/DOI of article(s) expressed as CURIEs [e.g., pmid:123456] describing the study, version and repository of individual-level data, etc).</w:t>
      </w:r>
    </w:p>
    <w:p w14:paraId="2C9716C9" w14:textId="77777777" w:rsidR="00FD264F" w:rsidRDefault="00FD264F">
      <w:pPr>
        <w:pStyle w:val="CommentText"/>
      </w:pPr>
    </w:p>
    <w:p w14:paraId="5210B70F" w14:textId="77FFFC1F" w:rsidR="00FD264F" w:rsidRDefault="00FD264F">
      <w:pPr>
        <w:pStyle w:val="CommentText"/>
      </w:pPr>
      <w:r>
        <w:t>We should also have a metadata line containing the source URI and version of the summary statistics that the GWAS-VCF contains. I have seen studies publishing different versions at different dates, sometimes with major corrections.</w:t>
      </w:r>
    </w:p>
  </w:comment>
  <w:comment w:id="198" w:author="Marcora, Edoardo" w:date="2020-04-21T02:02:00Z" w:initials="ME">
    <w:p w14:paraId="735005C4" w14:textId="5830C4AF" w:rsidR="00FD264F" w:rsidRDefault="00FD264F">
      <w:pPr>
        <w:pStyle w:val="CommentText"/>
      </w:pPr>
      <w:r>
        <w:rPr>
          <w:rStyle w:val="CommentReference"/>
        </w:rPr>
        <w:annotationRef/>
      </w:r>
      <w:r>
        <w:t xml:space="preserve">As I noted above, we need a consistent representation of trait information, right now we have Trait, Unit, </w:t>
      </w:r>
      <w:proofErr w:type="spellStart"/>
      <w:r>
        <w:t>TraitType</w:t>
      </w:r>
      <w:proofErr w:type="spellEnd"/>
      <w:r>
        <w:t>… we should perhaps use something like #TRAIT=&lt;ID=???,</w:t>
      </w:r>
      <w:r w:rsidR="00592457">
        <w:t>Description=Height,Type=Continuos,Test=Logistic,Unit=cm,Source=EFO,Version=2</w:t>
      </w:r>
      <w:r>
        <w:t>&gt;</w:t>
      </w:r>
    </w:p>
  </w:comment>
  <w:comment w:id="201" w:author="Marcora, Edoardo" w:date="2020-04-21T01:52:00Z" w:initials="ME">
    <w:p w14:paraId="3060AEAF" w14:textId="6023D4A5" w:rsidR="00F70C6E" w:rsidRDefault="00F70C6E">
      <w:pPr>
        <w:pStyle w:val="CommentText"/>
      </w:pPr>
      <w:r>
        <w:rPr>
          <w:rStyle w:val="CommentReference"/>
        </w:rPr>
        <w:annotationRef/>
      </w:r>
      <w:r>
        <w:t>Isn’t this the ID column in the VCF spec?</w:t>
      </w:r>
    </w:p>
  </w:comment>
  <w:comment w:id="207" w:author="Marcora, Edoardo" w:date="2020-04-21T02:07:00Z" w:initials="ME">
    <w:p w14:paraId="61F6422B" w14:textId="04C7A556" w:rsidR="00592457" w:rsidRDefault="00592457">
      <w:pPr>
        <w:pStyle w:val="CommentText"/>
      </w:pPr>
      <w:r>
        <w:rPr>
          <w:rStyle w:val="CommentReference"/>
        </w:rPr>
        <w:annotationRef/>
      </w:r>
      <w:r>
        <w:t>Not sure what you refer to as summary data imputation.</w:t>
      </w:r>
    </w:p>
  </w:comment>
  <w:comment w:id="208" w:author="Matt Lyon" w:date="2020-04-21T13:33:00Z" w:initials="ML">
    <w:p w14:paraId="3CB406D0" w14:textId="5D994B7C" w:rsidR="00AD033F" w:rsidRDefault="00AD033F">
      <w:pPr>
        <w:pStyle w:val="CommentText"/>
      </w:pPr>
      <w:r>
        <w:rPr>
          <w:rStyle w:val="CommentReference"/>
        </w:rPr>
        <w:annotationRef/>
      </w:r>
      <w:r>
        <w:t>Updated</w:t>
      </w:r>
    </w:p>
  </w:comment>
  <w:comment w:id="211" w:author="Marcora, Edoardo" w:date="2020-04-21T02:08:00Z" w:initials="ME">
    <w:p w14:paraId="12ACD420" w14:textId="15B96796" w:rsidR="00592457" w:rsidRDefault="00592457">
      <w:pPr>
        <w:pStyle w:val="CommentText"/>
      </w:pPr>
      <w:r>
        <w:rPr>
          <w:rStyle w:val="CommentReference"/>
        </w:rPr>
        <w:annotationRef/>
      </w:r>
      <w:r>
        <w:t>Not sure what you refer to as Trait variant identifier</w:t>
      </w:r>
    </w:p>
  </w:comment>
  <w:comment w:id="212" w:author="Matt Lyon" w:date="2020-04-21T13:33:00Z" w:initials="ML">
    <w:p w14:paraId="3E160E13" w14:textId="49416453" w:rsidR="00AD033F" w:rsidRDefault="00AD033F">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EE91E9" w15:done="0"/>
  <w15:commentEx w15:paraId="27C01C1D" w15:paraIdParent="7BEE91E9" w15:done="0"/>
  <w15:commentEx w15:paraId="0B2B4B01" w15:done="0"/>
  <w15:commentEx w15:paraId="784043D6" w15:paraIdParent="0B2B4B01" w15:done="0"/>
  <w15:commentEx w15:paraId="6355FC6F" w15:done="0"/>
  <w15:commentEx w15:paraId="014B0920" w15:done="0"/>
  <w15:commentEx w15:paraId="0BA47CFC" w15:paraIdParent="014B0920" w15:done="0"/>
  <w15:commentEx w15:paraId="3D21E496" w15:done="0"/>
  <w15:commentEx w15:paraId="2A08CF2B" w15:paraIdParent="3D21E496" w15:done="0"/>
  <w15:commentEx w15:paraId="4CD6870B" w15:done="0"/>
  <w15:commentEx w15:paraId="4FC37419" w15:paraIdParent="4CD6870B" w15:done="0"/>
  <w15:commentEx w15:paraId="63965014" w15:done="0"/>
  <w15:commentEx w15:paraId="0E09E9D7" w15:paraIdParent="63965014" w15:done="0"/>
  <w15:commentEx w15:paraId="28C953C2" w15:done="0"/>
  <w15:commentEx w15:paraId="44246CA8" w15:paraIdParent="28C953C2" w15:done="0"/>
  <w15:commentEx w15:paraId="77BC5E08" w15:done="0"/>
  <w15:commentEx w15:paraId="28AC22E0" w15:paraIdParent="77BC5E08" w15:done="0"/>
  <w15:commentEx w15:paraId="28FAF433" w15:done="0"/>
  <w15:commentEx w15:paraId="4D656AA0" w15:done="0"/>
  <w15:commentEx w15:paraId="0B883D73" w15:done="0"/>
  <w15:commentEx w15:paraId="592ED4B0" w15:done="0"/>
  <w15:commentEx w15:paraId="7BD25A2A" w15:paraIdParent="592ED4B0" w15:done="0"/>
  <w15:commentEx w15:paraId="0B98741F" w15:done="0"/>
  <w15:commentEx w15:paraId="1AA79A60" w15:paraIdParent="0B98741F" w15:done="0"/>
  <w15:commentEx w15:paraId="5CCBE0FE" w15:done="0"/>
  <w15:commentEx w15:paraId="028E075C" w15:paraIdParent="5CCBE0FE" w15:done="0"/>
  <w15:commentEx w15:paraId="3B94B279" w15:done="0"/>
  <w15:commentEx w15:paraId="59A1A7F7" w15:done="0"/>
  <w15:commentEx w15:paraId="5210B70F" w15:done="0"/>
  <w15:commentEx w15:paraId="735005C4" w15:done="0"/>
  <w15:commentEx w15:paraId="3060AEAF" w15:done="0"/>
  <w15:commentEx w15:paraId="61F6422B" w15:done="0"/>
  <w15:commentEx w15:paraId="3CB406D0" w15:paraIdParent="61F6422B" w15:done="0"/>
  <w15:commentEx w15:paraId="12ACD420" w15:done="0"/>
  <w15:commentEx w15:paraId="3E160E13" w15:paraIdParent="12ACD4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85DE7" w16cex:dateUtc="2020-04-20T21:44:00Z"/>
  <w16cex:commentExtensible w16cex:durableId="224960FF" w16cex:dateUtc="2020-04-21T11:09:00Z"/>
  <w16cex:commentExtensible w16cex:durableId="22486EAC" w16cex:dateUtc="2020-04-20T22:55:00Z"/>
  <w16cex:commentExtensible w16cex:durableId="22494CAE" w16cex:dateUtc="2020-04-21T09:42:00Z"/>
  <w16cex:commentExtensible w16cex:durableId="22494DE3" w16cex:dateUtc="2020-04-21T09:48:00Z"/>
  <w16cex:commentExtensible w16cex:durableId="2248A0E5" w16cex:dateUtc="2020-04-21T02:29:00Z"/>
  <w16cex:commentExtensible w16cex:durableId="224980C6" w16cex:dateUtc="2020-04-21T13:25:00Z"/>
  <w16cex:commentExtensible w16cex:durableId="2248A135" w16cex:dateUtc="2020-04-21T02:31:00Z"/>
  <w16cex:commentExtensible w16cex:durableId="22498108" w16cex:dateUtc="2020-04-21T13:26:00Z"/>
  <w16cex:commentExtensible w16cex:durableId="2248A165" w16cex:dateUtc="2020-04-21T02:32:00Z"/>
  <w16cex:commentExtensible w16cex:durableId="22496115" w16cex:dateUtc="2020-04-21T11:09:00Z"/>
  <w16cex:commentExtensible w16cex:durableId="2248A243" w16cex:dateUtc="2020-04-21T02:35:00Z"/>
  <w16cex:commentExtensible w16cex:durableId="2249611C" w16cex:dateUtc="2020-04-21T11:10:00Z"/>
  <w16cex:commentExtensible w16cex:durableId="2248A294" w16cex:dateUtc="2020-04-21T02:37:00Z"/>
  <w16cex:commentExtensible w16cex:durableId="22495885" w16cex:dateUtc="2020-04-21T10:33:00Z"/>
  <w16cex:commentExtensible w16cex:durableId="2248BAF3" w16cex:dateUtc="2020-04-21T04:21:00Z"/>
  <w16cex:commentExtensible w16cex:durableId="22495ACE" w16cex:dateUtc="2020-04-21T10:43:00Z"/>
  <w16cex:commentExtensible w16cex:durableId="22440BE1" w16cex:dateUtc="2020-04-17T10:05:00Z"/>
  <w16cex:commentExtensible w16cex:durableId="2248CA31" w16cex:dateUtc="2020-04-21T05:26:00Z"/>
  <w16cex:commentExtensible w16cex:durableId="2248CB6F" w16cex:dateUtc="2020-04-21T05:31:00Z"/>
  <w16cex:commentExtensible w16cex:durableId="2248CDDF" w16cex:dateUtc="2020-04-21T05:41:00Z"/>
  <w16cex:commentExtensible w16cex:durableId="22496A28" w16cex:dateUtc="2020-04-21T11:48:00Z"/>
  <w16cex:commentExtensible w16cex:durableId="2248CCCB" w16cex:dateUtc="2020-04-21T05:37:00Z"/>
  <w16cex:commentExtensible w16cex:durableId="22498575" w16cex:dateUtc="2020-04-21T13:45:00Z"/>
  <w16cex:commentExtensible w16cex:durableId="22440A37" w16cex:dateUtc="2020-04-17T09:57:00Z"/>
  <w16cex:commentExtensible w16cex:durableId="2248CE6A" w16cex:dateUtc="2020-04-21T05:44:00Z"/>
  <w16cex:commentExtensible w16cex:durableId="22440A86" w16cex:dateUtc="2020-04-17T09:59:00Z"/>
  <w16cex:commentExtensible w16cex:durableId="2248D0B0" w16cex:dateUtc="2020-04-21T05:53:00Z"/>
  <w16cex:commentExtensible w16cex:durableId="2248D124" w16cex:dateUtc="2020-04-21T05:55:00Z"/>
  <w16cex:commentExtensible w16cex:durableId="2248D2CF" w16cex:dateUtc="2020-04-21T06:02:00Z"/>
  <w16cex:commentExtensible w16cex:durableId="2248D073" w16cex:dateUtc="2020-04-21T05:52:00Z"/>
  <w16cex:commentExtensible w16cex:durableId="2248D3FA" w16cex:dateUtc="2020-04-21T06:07:00Z"/>
  <w16cex:commentExtensible w16cex:durableId="224974A9" w16cex:dateUtc="2020-04-21T12:33:00Z"/>
  <w16cex:commentExtensible w16cex:durableId="2248D431" w16cex:dateUtc="2020-04-21T06:08:00Z"/>
  <w16cex:commentExtensible w16cex:durableId="224974AE" w16cex:dateUtc="2020-04-21T1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EE91E9" w16cid:durableId="22485DE7"/>
  <w16cid:commentId w16cid:paraId="27C01C1D" w16cid:durableId="224960FF"/>
  <w16cid:commentId w16cid:paraId="0B2B4B01" w16cid:durableId="22486EAC"/>
  <w16cid:commentId w16cid:paraId="784043D6" w16cid:durableId="22494CAE"/>
  <w16cid:commentId w16cid:paraId="6355FC6F" w16cid:durableId="22494DE3"/>
  <w16cid:commentId w16cid:paraId="014B0920" w16cid:durableId="2248A0E5"/>
  <w16cid:commentId w16cid:paraId="0BA47CFC" w16cid:durableId="224980C6"/>
  <w16cid:commentId w16cid:paraId="3D21E496" w16cid:durableId="2248A135"/>
  <w16cid:commentId w16cid:paraId="2A08CF2B" w16cid:durableId="22498108"/>
  <w16cid:commentId w16cid:paraId="4CD6870B" w16cid:durableId="2248A165"/>
  <w16cid:commentId w16cid:paraId="4FC37419" w16cid:durableId="22496115"/>
  <w16cid:commentId w16cid:paraId="63965014" w16cid:durableId="2248A243"/>
  <w16cid:commentId w16cid:paraId="0E09E9D7" w16cid:durableId="2249611C"/>
  <w16cid:commentId w16cid:paraId="28C953C2" w16cid:durableId="2248A294"/>
  <w16cid:commentId w16cid:paraId="44246CA8" w16cid:durableId="22495885"/>
  <w16cid:commentId w16cid:paraId="77BC5E08" w16cid:durableId="2248BAF3"/>
  <w16cid:commentId w16cid:paraId="28AC22E0" w16cid:durableId="22495ACE"/>
  <w16cid:commentId w16cid:paraId="28FAF433" w16cid:durableId="22440BE1"/>
  <w16cid:commentId w16cid:paraId="4D656AA0" w16cid:durableId="2248CA31"/>
  <w16cid:commentId w16cid:paraId="0B883D73" w16cid:durableId="2248CB6F"/>
  <w16cid:commentId w16cid:paraId="592ED4B0" w16cid:durableId="2248CDDF"/>
  <w16cid:commentId w16cid:paraId="7BD25A2A" w16cid:durableId="22496A28"/>
  <w16cid:commentId w16cid:paraId="0B98741F" w16cid:durableId="2248CCCB"/>
  <w16cid:commentId w16cid:paraId="1AA79A60" w16cid:durableId="22498575"/>
  <w16cid:commentId w16cid:paraId="5CCBE0FE" w16cid:durableId="22440A37"/>
  <w16cid:commentId w16cid:paraId="028E075C" w16cid:durableId="2248CE6A"/>
  <w16cid:commentId w16cid:paraId="3B94B279" w16cid:durableId="22440A86"/>
  <w16cid:commentId w16cid:paraId="59A1A7F7" w16cid:durableId="2248D0B0"/>
  <w16cid:commentId w16cid:paraId="5210B70F" w16cid:durableId="2248D124"/>
  <w16cid:commentId w16cid:paraId="735005C4" w16cid:durableId="2248D2CF"/>
  <w16cid:commentId w16cid:paraId="3060AEAF" w16cid:durableId="2248D073"/>
  <w16cid:commentId w16cid:paraId="61F6422B" w16cid:durableId="2248D3FA"/>
  <w16cid:commentId w16cid:paraId="3CB406D0" w16cid:durableId="224974A9"/>
  <w16cid:commentId w16cid:paraId="12ACD420" w16cid:durableId="2248D431"/>
  <w16cid:commentId w16cid:paraId="3E160E13" w16cid:durableId="224974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E4AB8" w14:textId="77777777" w:rsidR="00D06039" w:rsidRDefault="00D06039" w:rsidP="00A10905">
      <w:r>
        <w:separator/>
      </w:r>
    </w:p>
  </w:endnote>
  <w:endnote w:type="continuationSeparator" w:id="0">
    <w:p w14:paraId="5C6AD156" w14:textId="77777777" w:rsidR="00D06039" w:rsidRDefault="00D06039"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14308" w14:textId="77777777" w:rsidR="00D06039" w:rsidRDefault="00D06039" w:rsidP="00A10905">
      <w:r>
        <w:separator/>
      </w:r>
    </w:p>
  </w:footnote>
  <w:footnote w:type="continuationSeparator" w:id="0">
    <w:p w14:paraId="1AF34E15" w14:textId="77777777" w:rsidR="00D06039" w:rsidRDefault="00D06039"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322C"/>
    <w:multiLevelType w:val="multilevel"/>
    <w:tmpl w:val="237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7CF4"/>
    <w:multiLevelType w:val="hybridMultilevel"/>
    <w:tmpl w:val="7C122CAE"/>
    <w:lvl w:ilvl="0" w:tplc="CCBC01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A1C34"/>
    <w:multiLevelType w:val="hybridMultilevel"/>
    <w:tmpl w:val="1318BF40"/>
    <w:lvl w:ilvl="0" w:tplc="C7F0F1A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5B23D7"/>
    <w:multiLevelType w:val="hybridMultilevel"/>
    <w:tmpl w:val="9908534A"/>
    <w:lvl w:ilvl="0" w:tplc="C1E0582A">
      <w:start w:val="2"/>
      <w:numFmt w:val="bullet"/>
      <w:lvlText w:val="-"/>
      <w:lvlJc w:val="left"/>
      <w:pPr>
        <w:ind w:left="720" w:hanging="360"/>
      </w:pPr>
      <w:rPr>
        <w:rFonts w:ascii="Calibri" w:eastAsiaTheme="minorHAnsi"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F12005"/>
    <w:multiLevelType w:val="hybridMultilevel"/>
    <w:tmpl w:val="BB9E1382"/>
    <w:lvl w:ilvl="0" w:tplc="4B72B0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9778E8"/>
    <w:multiLevelType w:val="hybridMultilevel"/>
    <w:tmpl w:val="AF6E7EF8"/>
    <w:lvl w:ilvl="0" w:tplc="6C905D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F052D5"/>
    <w:multiLevelType w:val="hybridMultilevel"/>
    <w:tmpl w:val="3C7A7378"/>
    <w:lvl w:ilvl="0" w:tplc="108AEE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72942"/>
    <w:multiLevelType w:val="hybridMultilevel"/>
    <w:tmpl w:val="A0042C50"/>
    <w:lvl w:ilvl="0" w:tplc="FFF4CB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72289E"/>
    <w:multiLevelType w:val="hybridMultilevel"/>
    <w:tmpl w:val="01906B1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02794D"/>
    <w:multiLevelType w:val="hybridMultilevel"/>
    <w:tmpl w:val="B6B254F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5"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4653E5"/>
    <w:multiLevelType w:val="hybridMultilevel"/>
    <w:tmpl w:val="B41C43CC"/>
    <w:lvl w:ilvl="0" w:tplc="7070DEC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B973E2"/>
    <w:multiLevelType w:val="hybridMultilevel"/>
    <w:tmpl w:val="9C0873C2"/>
    <w:lvl w:ilvl="0" w:tplc="64AC80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FB4D58"/>
    <w:multiLevelType w:val="hybridMultilevel"/>
    <w:tmpl w:val="F7E24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4938D9"/>
    <w:multiLevelType w:val="hybridMultilevel"/>
    <w:tmpl w:val="72D23B58"/>
    <w:lvl w:ilvl="0" w:tplc="88A82F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A21542"/>
    <w:multiLevelType w:val="hybridMultilevel"/>
    <w:tmpl w:val="625C01B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4" w15:restartNumberingAfterBreak="0">
    <w:nsid w:val="6E7C4D78"/>
    <w:multiLevelType w:val="hybridMultilevel"/>
    <w:tmpl w:val="FE44256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74FD61AB"/>
    <w:multiLevelType w:val="hybridMultilevel"/>
    <w:tmpl w:val="3710CE66"/>
    <w:lvl w:ilvl="0" w:tplc="6026F0C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6"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E6449D"/>
    <w:multiLevelType w:val="hybridMultilevel"/>
    <w:tmpl w:val="0D48DDE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8" w15:restartNumberingAfterBreak="0">
    <w:nsid w:val="7723409D"/>
    <w:multiLevelType w:val="hybridMultilevel"/>
    <w:tmpl w:val="2B1E6F0C"/>
    <w:lvl w:ilvl="0" w:tplc="72C6A2E2">
      <w:start w:val="2"/>
      <w:numFmt w:val="bullet"/>
      <w:lvlText w:val="-"/>
      <w:lvlJc w:val="left"/>
      <w:pPr>
        <w:ind w:left="720" w:hanging="360"/>
      </w:pPr>
      <w:rPr>
        <w:rFonts w:ascii="Calibri" w:eastAsiaTheme="minorHAnsi"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8F0096"/>
    <w:multiLevelType w:val="hybridMultilevel"/>
    <w:tmpl w:val="4834639C"/>
    <w:lvl w:ilvl="0" w:tplc="2C64829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473980"/>
    <w:multiLevelType w:val="hybridMultilevel"/>
    <w:tmpl w:val="C910EA0A"/>
    <w:lvl w:ilvl="0" w:tplc="8272B7DA">
      <w:start w:val="2"/>
      <w:numFmt w:val="bullet"/>
      <w:lvlText w:val="-"/>
      <w:lvlJc w:val="left"/>
      <w:pPr>
        <w:ind w:left="720" w:hanging="360"/>
      </w:pPr>
      <w:rPr>
        <w:rFonts w:ascii="Calibri" w:eastAsiaTheme="minorHAnsi"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32"/>
  </w:num>
  <w:num w:numId="3">
    <w:abstractNumId w:val="17"/>
  </w:num>
  <w:num w:numId="4">
    <w:abstractNumId w:val="18"/>
  </w:num>
  <w:num w:numId="5">
    <w:abstractNumId w:val="30"/>
  </w:num>
  <w:num w:numId="6">
    <w:abstractNumId w:val="10"/>
  </w:num>
  <w:num w:numId="7">
    <w:abstractNumId w:val="2"/>
  </w:num>
  <w:num w:numId="8">
    <w:abstractNumId w:val="26"/>
  </w:num>
  <w:num w:numId="9">
    <w:abstractNumId w:val="7"/>
  </w:num>
  <w:num w:numId="10">
    <w:abstractNumId w:val="13"/>
  </w:num>
  <w:num w:numId="11">
    <w:abstractNumId w:val="15"/>
  </w:num>
  <w:num w:numId="12">
    <w:abstractNumId w:val="1"/>
  </w:num>
  <w:num w:numId="13">
    <w:abstractNumId w:val="11"/>
  </w:num>
  <w:num w:numId="14">
    <w:abstractNumId w:val="0"/>
  </w:num>
  <w:num w:numId="15">
    <w:abstractNumId w:val="16"/>
  </w:num>
  <w:num w:numId="16">
    <w:abstractNumId w:val="9"/>
  </w:num>
  <w:num w:numId="17">
    <w:abstractNumId w:val="20"/>
  </w:num>
  <w:num w:numId="18">
    <w:abstractNumId w:val="3"/>
  </w:num>
  <w:num w:numId="19">
    <w:abstractNumId w:val="8"/>
  </w:num>
  <w:num w:numId="20">
    <w:abstractNumId w:val="4"/>
  </w:num>
  <w:num w:numId="21">
    <w:abstractNumId w:val="14"/>
  </w:num>
  <w:num w:numId="22">
    <w:abstractNumId w:val="29"/>
  </w:num>
  <w:num w:numId="23">
    <w:abstractNumId w:val="6"/>
  </w:num>
  <w:num w:numId="24">
    <w:abstractNumId w:val="25"/>
  </w:num>
  <w:num w:numId="25">
    <w:abstractNumId w:val="24"/>
  </w:num>
  <w:num w:numId="26">
    <w:abstractNumId w:val="23"/>
  </w:num>
  <w:num w:numId="27">
    <w:abstractNumId w:val="12"/>
  </w:num>
  <w:num w:numId="28">
    <w:abstractNumId w:val="27"/>
  </w:num>
  <w:num w:numId="29">
    <w:abstractNumId w:val="22"/>
  </w:num>
  <w:num w:numId="30">
    <w:abstractNumId w:val="19"/>
  </w:num>
  <w:num w:numId="31">
    <w:abstractNumId w:val="31"/>
  </w:num>
  <w:num w:numId="32">
    <w:abstractNumId w:val="5"/>
  </w:num>
  <w:num w:numId="33">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 Lyon">
    <w15:presenceInfo w15:providerId="AD" w15:userId="S::ml18692@bristol.ac.uk::176559e9-d09a-4861-9426-ed28543756b7"/>
  </w15:person>
  <w15:person w15:author="Marcora, Edoardo">
    <w15:presenceInfo w15:providerId="AD" w15:userId="S::edoardo.marcora@mssm.edu::b5eed52e-71d3-4383-8d2d-dfc5d8bc6e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n-AU" w:vendorID="64" w:dllVersion="409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0043"/>
    <w:rsid w:val="000000BF"/>
    <w:rsid w:val="00000464"/>
    <w:rsid w:val="00000E55"/>
    <w:rsid w:val="000016F4"/>
    <w:rsid w:val="000018ED"/>
    <w:rsid w:val="000019AB"/>
    <w:rsid w:val="00001B6B"/>
    <w:rsid w:val="00001F2A"/>
    <w:rsid w:val="000020A7"/>
    <w:rsid w:val="000024B5"/>
    <w:rsid w:val="000024B9"/>
    <w:rsid w:val="00002957"/>
    <w:rsid w:val="000029A8"/>
    <w:rsid w:val="00002AEF"/>
    <w:rsid w:val="0000326F"/>
    <w:rsid w:val="00003329"/>
    <w:rsid w:val="00003E38"/>
    <w:rsid w:val="0000402C"/>
    <w:rsid w:val="0000453C"/>
    <w:rsid w:val="00004721"/>
    <w:rsid w:val="0000489C"/>
    <w:rsid w:val="000048DB"/>
    <w:rsid w:val="00004A75"/>
    <w:rsid w:val="00004BC0"/>
    <w:rsid w:val="000050D2"/>
    <w:rsid w:val="000058CA"/>
    <w:rsid w:val="00006616"/>
    <w:rsid w:val="00007EE0"/>
    <w:rsid w:val="00007FE3"/>
    <w:rsid w:val="00010135"/>
    <w:rsid w:val="00010ACC"/>
    <w:rsid w:val="0001136C"/>
    <w:rsid w:val="000115D6"/>
    <w:rsid w:val="000117A0"/>
    <w:rsid w:val="000117D0"/>
    <w:rsid w:val="00012039"/>
    <w:rsid w:val="00012196"/>
    <w:rsid w:val="00012ED5"/>
    <w:rsid w:val="00013232"/>
    <w:rsid w:val="000139F3"/>
    <w:rsid w:val="00014184"/>
    <w:rsid w:val="000142AE"/>
    <w:rsid w:val="00014C8A"/>
    <w:rsid w:val="00015D4A"/>
    <w:rsid w:val="000160B0"/>
    <w:rsid w:val="0001679E"/>
    <w:rsid w:val="000167C3"/>
    <w:rsid w:val="000179D0"/>
    <w:rsid w:val="00017EA7"/>
    <w:rsid w:val="00017ECB"/>
    <w:rsid w:val="000214EE"/>
    <w:rsid w:val="00022533"/>
    <w:rsid w:val="00022CCE"/>
    <w:rsid w:val="000241F0"/>
    <w:rsid w:val="00024212"/>
    <w:rsid w:val="000242DE"/>
    <w:rsid w:val="000247A1"/>
    <w:rsid w:val="00024812"/>
    <w:rsid w:val="00024B21"/>
    <w:rsid w:val="00024ECB"/>
    <w:rsid w:val="00024F48"/>
    <w:rsid w:val="000257E8"/>
    <w:rsid w:val="000259CC"/>
    <w:rsid w:val="00025CCE"/>
    <w:rsid w:val="00026090"/>
    <w:rsid w:val="00026243"/>
    <w:rsid w:val="00026759"/>
    <w:rsid w:val="00026D26"/>
    <w:rsid w:val="000274B1"/>
    <w:rsid w:val="0002759C"/>
    <w:rsid w:val="00027A20"/>
    <w:rsid w:val="00027E3E"/>
    <w:rsid w:val="00030234"/>
    <w:rsid w:val="00030757"/>
    <w:rsid w:val="00030B6B"/>
    <w:rsid w:val="00030CC4"/>
    <w:rsid w:val="000314E5"/>
    <w:rsid w:val="000317FB"/>
    <w:rsid w:val="00031E8A"/>
    <w:rsid w:val="00032A1E"/>
    <w:rsid w:val="0003340C"/>
    <w:rsid w:val="00033BE9"/>
    <w:rsid w:val="00033F76"/>
    <w:rsid w:val="0003431F"/>
    <w:rsid w:val="000344F4"/>
    <w:rsid w:val="00034AAB"/>
    <w:rsid w:val="00034B5B"/>
    <w:rsid w:val="00034EA5"/>
    <w:rsid w:val="000350A6"/>
    <w:rsid w:val="00035CF4"/>
    <w:rsid w:val="00035F0B"/>
    <w:rsid w:val="0003661B"/>
    <w:rsid w:val="00036B86"/>
    <w:rsid w:val="000371FC"/>
    <w:rsid w:val="00037AFB"/>
    <w:rsid w:val="00037B37"/>
    <w:rsid w:val="00037CAE"/>
    <w:rsid w:val="00037E3D"/>
    <w:rsid w:val="000408C6"/>
    <w:rsid w:val="00040966"/>
    <w:rsid w:val="00041305"/>
    <w:rsid w:val="000416EE"/>
    <w:rsid w:val="00041B7F"/>
    <w:rsid w:val="00041FA4"/>
    <w:rsid w:val="00042A50"/>
    <w:rsid w:val="00042BF2"/>
    <w:rsid w:val="000431E5"/>
    <w:rsid w:val="000434C3"/>
    <w:rsid w:val="00043633"/>
    <w:rsid w:val="00043835"/>
    <w:rsid w:val="0004395B"/>
    <w:rsid w:val="000443D7"/>
    <w:rsid w:val="00044CFB"/>
    <w:rsid w:val="000452B0"/>
    <w:rsid w:val="0004539C"/>
    <w:rsid w:val="000457D2"/>
    <w:rsid w:val="00045FCF"/>
    <w:rsid w:val="00045FE7"/>
    <w:rsid w:val="000462EA"/>
    <w:rsid w:val="00046A5C"/>
    <w:rsid w:val="000471ED"/>
    <w:rsid w:val="00047981"/>
    <w:rsid w:val="00047BBF"/>
    <w:rsid w:val="000504CE"/>
    <w:rsid w:val="00050E40"/>
    <w:rsid w:val="000517A6"/>
    <w:rsid w:val="000521A7"/>
    <w:rsid w:val="000522C9"/>
    <w:rsid w:val="0005259E"/>
    <w:rsid w:val="0005273B"/>
    <w:rsid w:val="00052B25"/>
    <w:rsid w:val="00052B79"/>
    <w:rsid w:val="00052F2C"/>
    <w:rsid w:val="0005304F"/>
    <w:rsid w:val="00053753"/>
    <w:rsid w:val="00053F1B"/>
    <w:rsid w:val="0005407D"/>
    <w:rsid w:val="00054B37"/>
    <w:rsid w:val="00055277"/>
    <w:rsid w:val="0005568F"/>
    <w:rsid w:val="000557E0"/>
    <w:rsid w:val="00055E0E"/>
    <w:rsid w:val="0005640B"/>
    <w:rsid w:val="0005687B"/>
    <w:rsid w:val="000568D7"/>
    <w:rsid w:val="00056B40"/>
    <w:rsid w:val="0005757F"/>
    <w:rsid w:val="000578F1"/>
    <w:rsid w:val="00057982"/>
    <w:rsid w:val="000610D5"/>
    <w:rsid w:val="0006118F"/>
    <w:rsid w:val="00061E4A"/>
    <w:rsid w:val="00062591"/>
    <w:rsid w:val="00062DBB"/>
    <w:rsid w:val="0006333A"/>
    <w:rsid w:val="00063CB9"/>
    <w:rsid w:val="00063D42"/>
    <w:rsid w:val="0006400B"/>
    <w:rsid w:val="00064A7A"/>
    <w:rsid w:val="00064B4E"/>
    <w:rsid w:val="00064D5B"/>
    <w:rsid w:val="00064FDE"/>
    <w:rsid w:val="000654DE"/>
    <w:rsid w:val="0006554A"/>
    <w:rsid w:val="00065561"/>
    <w:rsid w:val="00065660"/>
    <w:rsid w:val="000658FD"/>
    <w:rsid w:val="00065B99"/>
    <w:rsid w:val="000663F7"/>
    <w:rsid w:val="0006664A"/>
    <w:rsid w:val="00066A63"/>
    <w:rsid w:val="00066B5F"/>
    <w:rsid w:val="00067079"/>
    <w:rsid w:val="000676D0"/>
    <w:rsid w:val="000678DA"/>
    <w:rsid w:val="00067ED3"/>
    <w:rsid w:val="00070390"/>
    <w:rsid w:val="00070C01"/>
    <w:rsid w:val="00071B03"/>
    <w:rsid w:val="00071E22"/>
    <w:rsid w:val="000725D4"/>
    <w:rsid w:val="00072677"/>
    <w:rsid w:val="000728F8"/>
    <w:rsid w:val="000730DA"/>
    <w:rsid w:val="000731AB"/>
    <w:rsid w:val="00073307"/>
    <w:rsid w:val="00073B18"/>
    <w:rsid w:val="00074183"/>
    <w:rsid w:val="00074C19"/>
    <w:rsid w:val="00074C8C"/>
    <w:rsid w:val="00074FD0"/>
    <w:rsid w:val="00075254"/>
    <w:rsid w:val="00075E72"/>
    <w:rsid w:val="000761F4"/>
    <w:rsid w:val="000763D2"/>
    <w:rsid w:val="000764FD"/>
    <w:rsid w:val="00076AD1"/>
    <w:rsid w:val="00076EEE"/>
    <w:rsid w:val="00077BA1"/>
    <w:rsid w:val="000800C0"/>
    <w:rsid w:val="0008054A"/>
    <w:rsid w:val="000808E7"/>
    <w:rsid w:val="00080918"/>
    <w:rsid w:val="0008098E"/>
    <w:rsid w:val="00080CE2"/>
    <w:rsid w:val="00080D8B"/>
    <w:rsid w:val="000816DD"/>
    <w:rsid w:val="0008171A"/>
    <w:rsid w:val="00081C4D"/>
    <w:rsid w:val="00081D01"/>
    <w:rsid w:val="00082180"/>
    <w:rsid w:val="0008250F"/>
    <w:rsid w:val="0008297A"/>
    <w:rsid w:val="000829A7"/>
    <w:rsid w:val="00082E0B"/>
    <w:rsid w:val="00082EEC"/>
    <w:rsid w:val="00083299"/>
    <w:rsid w:val="0008331C"/>
    <w:rsid w:val="00083377"/>
    <w:rsid w:val="000833FD"/>
    <w:rsid w:val="000836E2"/>
    <w:rsid w:val="000838F4"/>
    <w:rsid w:val="00083BA8"/>
    <w:rsid w:val="00083C24"/>
    <w:rsid w:val="00083E25"/>
    <w:rsid w:val="000841AD"/>
    <w:rsid w:val="00084248"/>
    <w:rsid w:val="00084495"/>
    <w:rsid w:val="00084A4B"/>
    <w:rsid w:val="00084E08"/>
    <w:rsid w:val="00084F71"/>
    <w:rsid w:val="0008509B"/>
    <w:rsid w:val="00086219"/>
    <w:rsid w:val="0008688D"/>
    <w:rsid w:val="00086E9F"/>
    <w:rsid w:val="000879AF"/>
    <w:rsid w:val="00087BF7"/>
    <w:rsid w:val="00087C4C"/>
    <w:rsid w:val="00087CF9"/>
    <w:rsid w:val="00090236"/>
    <w:rsid w:val="0009027D"/>
    <w:rsid w:val="00090322"/>
    <w:rsid w:val="0009071D"/>
    <w:rsid w:val="00090A8D"/>
    <w:rsid w:val="00090AA6"/>
    <w:rsid w:val="00090C53"/>
    <w:rsid w:val="00091196"/>
    <w:rsid w:val="00091261"/>
    <w:rsid w:val="00091693"/>
    <w:rsid w:val="00091A97"/>
    <w:rsid w:val="00091E2D"/>
    <w:rsid w:val="00092445"/>
    <w:rsid w:val="000930A6"/>
    <w:rsid w:val="000930A7"/>
    <w:rsid w:val="00093116"/>
    <w:rsid w:val="000939FE"/>
    <w:rsid w:val="00093DA2"/>
    <w:rsid w:val="0009429B"/>
    <w:rsid w:val="00094478"/>
    <w:rsid w:val="00094B53"/>
    <w:rsid w:val="00094E13"/>
    <w:rsid w:val="00094E64"/>
    <w:rsid w:val="000956E4"/>
    <w:rsid w:val="00095961"/>
    <w:rsid w:val="00095B7C"/>
    <w:rsid w:val="00095C7C"/>
    <w:rsid w:val="00096067"/>
    <w:rsid w:val="000971A7"/>
    <w:rsid w:val="00097756"/>
    <w:rsid w:val="000A03F5"/>
    <w:rsid w:val="000A1106"/>
    <w:rsid w:val="000A1500"/>
    <w:rsid w:val="000A15D3"/>
    <w:rsid w:val="000A171F"/>
    <w:rsid w:val="000A1E44"/>
    <w:rsid w:val="000A248E"/>
    <w:rsid w:val="000A279D"/>
    <w:rsid w:val="000A2846"/>
    <w:rsid w:val="000A286F"/>
    <w:rsid w:val="000A2A4F"/>
    <w:rsid w:val="000A2F0E"/>
    <w:rsid w:val="000A328A"/>
    <w:rsid w:val="000A3597"/>
    <w:rsid w:val="000A3CD2"/>
    <w:rsid w:val="000A3EB0"/>
    <w:rsid w:val="000A3EE0"/>
    <w:rsid w:val="000A41B3"/>
    <w:rsid w:val="000A495B"/>
    <w:rsid w:val="000A4B70"/>
    <w:rsid w:val="000A4DAC"/>
    <w:rsid w:val="000A516A"/>
    <w:rsid w:val="000A51EE"/>
    <w:rsid w:val="000A547D"/>
    <w:rsid w:val="000A5710"/>
    <w:rsid w:val="000A5DBC"/>
    <w:rsid w:val="000A6319"/>
    <w:rsid w:val="000A6828"/>
    <w:rsid w:val="000A6EF0"/>
    <w:rsid w:val="000A773C"/>
    <w:rsid w:val="000A7B1E"/>
    <w:rsid w:val="000A7BEB"/>
    <w:rsid w:val="000A7E2E"/>
    <w:rsid w:val="000B046E"/>
    <w:rsid w:val="000B1112"/>
    <w:rsid w:val="000B112D"/>
    <w:rsid w:val="000B1FAA"/>
    <w:rsid w:val="000B205A"/>
    <w:rsid w:val="000B30C1"/>
    <w:rsid w:val="000B376E"/>
    <w:rsid w:val="000B3CA3"/>
    <w:rsid w:val="000B3DE7"/>
    <w:rsid w:val="000B3E3C"/>
    <w:rsid w:val="000B4003"/>
    <w:rsid w:val="000B4105"/>
    <w:rsid w:val="000B4166"/>
    <w:rsid w:val="000B4CD5"/>
    <w:rsid w:val="000B55FC"/>
    <w:rsid w:val="000B5974"/>
    <w:rsid w:val="000B5C28"/>
    <w:rsid w:val="000B6750"/>
    <w:rsid w:val="000B6901"/>
    <w:rsid w:val="000B6D9A"/>
    <w:rsid w:val="000B76AC"/>
    <w:rsid w:val="000B7814"/>
    <w:rsid w:val="000B7E18"/>
    <w:rsid w:val="000C07F5"/>
    <w:rsid w:val="000C08D6"/>
    <w:rsid w:val="000C14BB"/>
    <w:rsid w:val="000C19FE"/>
    <w:rsid w:val="000C1B78"/>
    <w:rsid w:val="000C1DED"/>
    <w:rsid w:val="000C1E3C"/>
    <w:rsid w:val="000C2856"/>
    <w:rsid w:val="000C2E4A"/>
    <w:rsid w:val="000C2FB6"/>
    <w:rsid w:val="000C50C6"/>
    <w:rsid w:val="000C55E5"/>
    <w:rsid w:val="000C5D72"/>
    <w:rsid w:val="000C600B"/>
    <w:rsid w:val="000C6258"/>
    <w:rsid w:val="000C6338"/>
    <w:rsid w:val="000C651D"/>
    <w:rsid w:val="000C652B"/>
    <w:rsid w:val="000C689E"/>
    <w:rsid w:val="000C6B84"/>
    <w:rsid w:val="000C6F94"/>
    <w:rsid w:val="000C7A17"/>
    <w:rsid w:val="000D0624"/>
    <w:rsid w:val="000D0691"/>
    <w:rsid w:val="000D0A36"/>
    <w:rsid w:val="000D0B40"/>
    <w:rsid w:val="000D0BF9"/>
    <w:rsid w:val="000D0C1C"/>
    <w:rsid w:val="000D0D44"/>
    <w:rsid w:val="000D1628"/>
    <w:rsid w:val="000D2C58"/>
    <w:rsid w:val="000D3006"/>
    <w:rsid w:val="000D327D"/>
    <w:rsid w:val="000D37A7"/>
    <w:rsid w:val="000D3869"/>
    <w:rsid w:val="000D3BD0"/>
    <w:rsid w:val="000D5091"/>
    <w:rsid w:val="000D50AC"/>
    <w:rsid w:val="000D51A0"/>
    <w:rsid w:val="000D539C"/>
    <w:rsid w:val="000D53EB"/>
    <w:rsid w:val="000D5EA9"/>
    <w:rsid w:val="000D613F"/>
    <w:rsid w:val="000D6264"/>
    <w:rsid w:val="000D6BA1"/>
    <w:rsid w:val="000D6BEC"/>
    <w:rsid w:val="000D6D86"/>
    <w:rsid w:val="000D7923"/>
    <w:rsid w:val="000E02FF"/>
    <w:rsid w:val="000E0B1C"/>
    <w:rsid w:val="000E0CAF"/>
    <w:rsid w:val="000E10A0"/>
    <w:rsid w:val="000E16CB"/>
    <w:rsid w:val="000E17B9"/>
    <w:rsid w:val="000E1BF2"/>
    <w:rsid w:val="000E1E9B"/>
    <w:rsid w:val="000E26FE"/>
    <w:rsid w:val="000E27D9"/>
    <w:rsid w:val="000E2803"/>
    <w:rsid w:val="000E3006"/>
    <w:rsid w:val="000E3421"/>
    <w:rsid w:val="000E3AA6"/>
    <w:rsid w:val="000E3D16"/>
    <w:rsid w:val="000E4276"/>
    <w:rsid w:val="000E488B"/>
    <w:rsid w:val="000E5B31"/>
    <w:rsid w:val="000E641A"/>
    <w:rsid w:val="000E65C2"/>
    <w:rsid w:val="000E7057"/>
    <w:rsid w:val="000E739C"/>
    <w:rsid w:val="000E790F"/>
    <w:rsid w:val="000E7DA7"/>
    <w:rsid w:val="000E7E5B"/>
    <w:rsid w:val="000F0176"/>
    <w:rsid w:val="000F067E"/>
    <w:rsid w:val="000F0D66"/>
    <w:rsid w:val="000F0FB5"/>
    <w:rsid w:val="000F12E5"/>
    <w:rsid w:val="000F131F"/>
    <w:rsid w:val="000F1555"/>
    <w:rsid w:val="000F2580"/>
    <w:rsid w:val="000F2976"/>
    <w:rsid w:val="000F2B74"/>
    <w:rsid w:val="000F30A8"/>
    <w:rsid w:val="000F3134"/>
    <w:rsid w:val="000F343D"/>
    <w:rsid w:val="000F34D3"/>
    <w:rsid w:val="000F3595"/>
    <w:rsid w:val="000F3685"/>
    <w:rsid w:val="000F37AB"/>
    <w:rsid w:val="000F3D8E"/>
    <w:rsid w:val="000F3E45"/>
    <w:rsid w:val="000F4142"/>
    <w:rsid w:val="000F4288"/>
    <w:rsid w:val="000F4348"/>
    <w:rsid w:val="000F443D"/>
    <w:rsid w:val="000F4770"/>
    <w:rsid w:val="000F57A1"/>
    <w:rsid w:val="000F5A7B"/>
    <w:rsid w:val="000F5EEB"/>
    <w:rsid w:val="000F6961"/>
    <w:rsid w:val="000F6D96"/>
    <w:rsid w:val="000F7094"/>
    <w:rsid w:val="000F7A3A"/>
    <w:rsid w:val="000F7C2F"/>
    <w:rsid w:val="001006B7"/>
    <w:rsid w:val="0010074A"/>
    <w:rsid w:val="00100768"/>
    <w:rsid w:val="001007E8"/>
    <w:rsid w:val="00100B5F"/>
    <w:rsid w:val="00100DEC"/>
    <w:rsid w:val="00100FD2"/>
    <w:rsid w:val="00101208"/>
    <w:rsid w:val="0010168A"/>
    <w:rsid w:val="00101925"/>
    <w:rsid w:val="00101C50"/>
    <w:rsid w:val="00101D11"/>
    <w:rsid w:val="00101E5F"/>
    <w:rsid w:val="00101F03"/>
    <w:rsid w:val="00102241"/>
    <w:rsid w:val="001026F0"/>
    <w:rsid w:val="00102A60"/>
    <w:rsid w:val="00102AED"/>
    <w:rsid w:val="00102CF6"/>
    <w:rsid w:val="00102EAC"/>
    <w:rsid w:val="00103D99"/>
    <w:rsid w:val="001041AA"/>
    <w:rsid w:val="001056AD"/>
    <w:rsid w:val="0010653D"/>
    <w:rsid w:val="001065B3"/>
    <w:rsid w:val="00106842"/>
    <w:rsid w:val="0010701C"/>
    <w:rsid w:val="001074F5"/>
    <w:rsid w:val="001076DB"/>
    <w:rsid w:val="001076FA"/>
    <w:rsid w:val="001103E3"/>
    <w:rsid w:val="00110AC3"/>
    <w:rsid w:val="00110CE7"/>
    <w:rsid w:val="001112A1"/>
    <w:rsid w:val="001119F9"/>
    <w:rsid w:val="00111A7E"/>
    <w:rsid w:val="001123CD"/>
    <w:rsid w:val="001129C1"/>
    <w:rsid w:val="001131D1"/>
    <w:rsid w:val="00113260"/>
    <w:rsid w:val="00113544"/>
    <w:rsid w:val="001137B4"/>
    <w:rsid w:val="00113A9B"/>
    <w:rsid w:val="00113DA6"/>
    <w:rsid w:val="00114B06"/>
    <w:rsid w:val="001150C4"/>
    <w:rsid w:val="001156CA"/>
    <w:rsid w:val="00115A9F"/>
    <w:rsid w:val="00115D55"/>
    <w:rsid w:val="00117C77"/>
    <w:rsid w:val="00117D64"/>
    <w:rsid w:val="00117DFE"/>
    <w:rsid w:val="0012011F"/>
    <w:rsid w:val="00120778"/>
    <w:rsid w:val="00120B62"/>
    <w:rsid w:val="001210D2"/>
    <w:rsid w:val="001213E5"/>
    <w:rsid w:val="00121B5C"/>
    <w:rsid w:val="00121CB2"/>
    <w:rsid w:val="00122079"/>
    <w:rsid w:val="0012220C"/>
    <w:rsid w:val="00122269"/>
    <w:rsid w:val="00122371"/>
    <w:rsid w:val="001227F1"/>
    <w:rsid w:val="001232D0"/>
    <w:rsid w:val="001239DB"/>
    <w:rsid w:val="00123B97"/>
    <w:rsid w:val="00123C6B"/>
    <w:rsid w:val="00124740"/>
    <w:rsid w:val="00124CDE"/>
    <w:rsid w:val="00124E0B"/>
    <w:rsid w:val="00125211"/>
    <w:rsid w:val="00125409"/>
    <w:rsid w:val="0012576D"/>
    <w:rsid w:val="00125777"/>
    <w:rsid w:val="001267EB"/>
    <w:rsid w:val="001269C7"/>
    <w:rsid w:val="00126DE9"/>
    <w:rsid w:val="001272E2"/>
    <w:rsid w:val="001276F5"/>
    <w:rsid w:val="00130223"/>
    <w:rsid w:val="00130E02"/>
    <w:rsid w:val="00130EA4"/>
    <w:rsid w:val="00130F5E"/>
    <w:rsid w:val="001311B3"/>
    <w:rsid w:val="00131466"/>
    <w:rsid w:val="00131BAB"/>
    <w:rsid w:val="00131C53"/>
    <w:rsid w:val="00132C55"/>
    <w:rsid w:val="00132D56"/>
    <w:rsid w:val="00133456"/>
    <w:rsid w:val="001336F9"/>
    <w:rsid w:val="001338CB"/>
    <w:rsid w:val="00133B0D"/>
    <w:rsid w:val="0013430C"/>
    <w:rsid w:val="00134780"/>
    <w:rsid w:val="00134DA0"/>
    <w:rsid w:val="00134E01"/>
    <w:rsid w:val="00134E69"/>
    <w:rsid w:val="0013528E"/>
    <w:rsid w:val="001352D5"/>
    <w:rsid w:val="001354CE"/>
    <w:rsid w:val="00135A3C"/>
    <w:rsid w:val="00135CF6"/>
    <w:rsid w:val="0013623B"/>
    <w:rsid w:val="00136404"/>
    <w:rsid w:val="00137526"/>
    <w:rsid w:val="001375EF"/>
    <w:rsid w:val="00137B70"/>
    <w:rsid w:val="00137CFA"/>
    <w:rsid w:val="00137D37"/>
    <w:rsid w:val="0014016A"/>
    <w:rsid w:val="00141B3E"/>
    <w:rsid w:val="001420FF"/>
    <w:rsid w:val="00142138"/>
    <w:rsid w:val="00142378"/>
    <w:rsid w:val="0014249D"/>
    <w:rsid w:val="001428F3"/>
    <w:rsid w:val="00143421"/>
    <w:rsid w:val="00143743"/>
    <w:rsid w:val="001439E6"/>
    <w:rsid w:val="001447FF"/>
    <w:rsid w:val="00144B5B"/>
    <w:rsid w:val="00144C76"/>
    <w:rsid w:val="0014555C"/>
    <w:rsid w:val="00145A0B"/>
    <w:rsid w:val="00145E9D"/>
    <w:rsid w:val="00146244"/>
    <w:rsid w:val="001463CE"/>
    <w:rsid w:val="001466ED"/>
    <w:rsid w:val="00146B5E"/>
    <w:rsid w:val="00146BED"/>
    <w:rsid w:val="00147258"/>
    <w:rsid w:val="0014749A"/>
    <w:rsid w:val="001477C2"/>
    <w:rsid w:val="00147FA0"/>
    <w:rsid w:val="0015053F"/>
    <w:rsid w:val="00150CE2"/>
    <w:rsid w:val="00151762"/>
    <w:rsid w:val="00151835"/>
    <w:rsid w:val="001531D4"/>
    <w:rsid w:val="0015327B"/>
    <w:rsid w:val="001532F1"/>
    <w:rsid w:val="00153BE2"/>
    <w:rsid w:val="00153EAE"/>
    <w:rsid w:val="0015439A"/>
    <w:rsid w:val="00155745"/>
    <w:rsid w:val="001557B1"/>
    <w:rsid w:val="0015590E"/>
    <w:rsid w:val="00156434"/>
    <w:rsid w:val="00156CF0"/>
    <w:rsid w:val="00156F70"/>
    <w:rsid w:val="00157C45"/>
    <w:rsid w:val="00160191"/>
    <w:rsid w:val="00160BC5"/>
    <w:rsid w:val="00161077"/>
    <w:rsid w:val="0016169B"/>
    <w:rsid w:val="00162047"/>
    <w:rsid w:val="001623C3"/>
    <w:rsid w:val="00163478"/>
    <w:rsid w:val="001634FF"/>
    <w:rsid w:val="00163A9D"/>
    <w:rsid w:val="00163CA6"/>
    <w:rsid w:val="001651C3"/>
    <w:rsid w:val="00165372"/>
    <w:rsid w:val="001654DB"/>
    <w:rsid w:val="0016583B"/>
    <w:rsid w:val="00165F9D"/>
    <w:rsid w:val="001660DE"/>
    <w:rsid w:val="001664CA"/>
    <w:rsid w:val="00166622"/>
    <w:rsid w:val="0016686C"/>
    <w:rsid w:val="00166901"/>
    <w:rsid w:val="00166CD0"/>
    <w:rsid w:val="00167518"/>
    <w:rsid w:val="00167D4A"/>
    <w:rsid w:val="00167ED1"/>
    <w:rsid w:val="00170B79"/>
    <w:rsid w:val="00170E43"/>
    <w:rsid w:val="00171190"/>
    <w:rsid w:val="00171980"/>
    <w:rsid w:val="00171F02"/>
    <w:rsid w:val="00171F3F"/>
    <w:rsid w:val="0017234B"/>
    <w:rsid w:val="001723E0"/>
    <w:rsid w:val="00172A8B"/>
    <w:rsid w:val="00172A92"/>
    <w:rsid w:val="0017306A"/>
    <w:rsid w:val="001736AC"/>
    <w:rsid w:val="00173A1A"/>
    <w:rsid w:val="001743AE"/>
    <w:rsid w:val="00174464"/>
    <w:rsid w:val="001747BB"/>
    <w:rsid w:val="001750AC"/>
    <w:rsid w:val="00175321"/>
    <w:rsid w:val="00175B14"/>
    <w:rsid w:val="00175C0A"/>
    <w:rsid w:val="00176319"/>
    <w:rsid w:val="00176566"/>
    <w:rsid w:val="001767AD"/>
    <w:rsid w:val="0017685F"/>
    <w:rsid w:val="00176972"/>
    <w:rsid w:val="00176C9C"/>
    <w:rsid w:val="00177461"/>
    <w:rsid w:val="001776FB"/>
    <w:rsid w:val="00177D0F"/>
    <w:rsid w:val="00177ED6"/>
    <w:rsid w:val="00177F2D"/>
    <w:rsid w:val="0018033D"/>
    <w:rsid w:val="001804B1"/>
    <w:rsid w:val="001808E1"/>
    <w:rsid w:val="00180E6D"/>
    <w:rsid w:val="00181517"/>
    <w:rsid w:val="0018255F"/>
    <w:rsid w:val="0018363F"/>
    <w:rsid w:val="00183674"/>
    <w:rsid w:val="00184315"/>
    <w:rsid w:val="00184521"/>
    <w:rsid w:val="001847A7"/>
    <w:rsid w:val="00184BA8"/>
    <w:rsid w:val="00185253"/>
    <w:rsid w:val="001858DA"/>
    <w:rsid w:val="00185BFD"/>
    <w:rsid w:val="00185E15"/>
    <w:rsid w:val="00186241"/>
    <w:rsid w:val="00186992"/>
    <w:rsid w:val="00186E92"/>
    <w:rsid w:val="00186FC3"/>
    <w:rsid w:val="001878A1"/>
    <w:rsid w:val="00187F18"/>
    <w:rsid w:val="001905A8"/>
    <w:rsid w:val="00190B44"/>
    <w:rsid w:val="00190F64"/>
    <w:rsid w:val="00190FDC"/>
    <w:rsid w:val="0019184E"/>
    <w:rsid w:val="00191976"/>
    <w:rsid w:val="00191CC3"/>
    <w:rsid w:val="0019255A"/>
    <w:rsid w:val="0019264D"/>
    <w:rsid w:val="00192C09"/>
    <w:rsid w:val="001932C2"/>
    <w:rsid w:val="00193608"/>
    <w:rsid w:val="0019398F"/>
    <w:rsid w:val="00194348"/>
    <w:rsid w:val="001946D1"/>
    <w:rsid w:val="00194C3D"/>
    <w:rsid w:val="00194DCD"/>
    <w:rsid w:val="00195354"/>
    <w:rsid w:val="00195663"/>
    <w:rsid w:val="0019580F"/>
    <w:rsid w:val="00196C45"/>
    <w:rsid w:val="00196DA2"/>
    <w:rsid w:val="001970C2"/>
    <w:rsid w:val="0019716B"/>
    <w:rsid w:val="001972D2"/>
    <w:rsid w:val="00197EE6"/>
    <w:rsid w:val="001A00A7"/>
    <w:rsid w:val="001A02E6"/>
    <w:rsid w:val="001A0511"/>
    <w:rsid w:val="001A05A8"/>
    <w:rsid w:val="001A07C6"/>
    <w:rsid w:val="001A0BD4"/>
    <w:rsid w:val="001A0C63"/>
    <w:rsid w:val="001A0CD2"/>
    <w:rsid w:val="001A0F08"/>
    <w:rsid w:val="001A1176"/>
    <w:rsid w:val="001A14D4"/>
    <w:rsid w:val="001A1CA7"/>
    <w:rsid w:val="001A26C9"/>
    <w:rsid w:val="001A2A3E"/>
    <w:rsid w:val="001A3718"/>
    <w:rsid w:val="001A3F3B"/>
    <w:rsid w:val="001A416C"/>
    <w:rsid w:val="001A419C"/>
    <w:rsid w:val="001A428F"/>
    <w:rsid w:val="001A4468"/>
    <w:rsid w:val="001A4EE5"/>
    <w:rsid w:val="001A4F8C"/>
    <w:rsid w:val="001A5837"/>
    <w:rsid w:val="001A5D43"/>
    <w:rsid w:val="001A7E16"/>
    <w:rsid w:val="001B034E"/>
    <w:rsid w:val="001B0C08"/>
    <w:rsid w:val="001B0FCC"/>
    <w:rsid w:val="001B1791"/>
    <w:rsid w:val="001B19EF"/>
    <w:rsid w:val="001B1D48"/>
    <w:rsid w:val="001B22CF"/>
    <w:rsid w:val="001B2BD7"/>
    <w:rsid w:val="001B301C"/>
    <w:rsid w:val="001B352C"/>
    <w:rsid w:val="001B356E"/>
    <w:rsid w:val="001B3F74"/>
    <w:rsid w:val="001B4195"/>
    <w:rsid w:val="001B4211"/>
    <w:rsid w:val="001B4ABD"/>
    <w:rsid w:val="001B4FC4"/>
    <w:rsid w:val="001B5357"/>
    <w:rsid w:val="001B5A40"/>
    <w:rsid w:val="001B5EDF"/>
    <w:rsid w:val="001B602F"/>
    <w:rsid w:val="001B657E"/>
    <w:rsid w:val="001B6615"/>
    <w:rsid w:val="001B6BAE"/>
    <w:rsid w:val="001B6DE1"/>
    <w:rsid w:val="001B6EFE"/>
    <w:rsid w:val="001B798F"/>
    <w:rsid w:val="001B7D19"/>
    <w:rsid w:val="001C0C44"/>
    <w:rsid w:val="001C1346"/>
    <w:rsid w:val="001C140A"/>
    <w:rsid w:val="001C18FB"/>
    <w:rsid w:val="001C241C"/>
    <w:rsid w:val="001C3428"/>
    <w:rsid w:val="001C359D"/>
    <w:rsid w:val="001C3611"/>
    <w:rsid w:val="001C39D5"/>
    <w:rsid w:val="001C412D"/>
    <w:rsid w:val="001C4262"/>
    <w:rsid w:val="001C441B"/>
    <w:rsid w:val="001C46CA"/>
    <w:rsid w:val="001C52B7"/>
    <w:rsid w:val="001C52E8"/>
    <w:rsid w:val="001C5313"/>
    <w:rsid w:val="001C5385"/>
    <w:rsid w:val="001C5B77"/>
    <w:rsid w:val="001C6B2D"/>
    <w:rsid w:val="001C7080"/>
    <w:rsid w:val="001C74DB"/>
    <w:rsid w:val="001C7E42"/>
    <w:rsid w:val="001D0295"/>
    <w:rsid w:val="001D0302"/>
    <w:rsid w:val="001D0933"/>
    <w:rsid w:val="001D0DE3"/>
    <w:rsid w:val="001D1529"/>
    <w:rsid w:val="001D1D6D"/>
    <w:rsid w:val="001D20AD"/>
    <w:rsid w:val="001D21E6"/>
    <w:rsid w:val="001D3728"/>
    <w:rsid w:val="001D3DD9"/>
    <w:rsid w:val="001D49BB"/>
    <w:rsid w:val="001D49CF"/>
    <w:rsid w:val="001D4BC6"/>
    <w:rsid w:val="001D4C76"/>
    <w:rsid w:val="001D5103"/>
    <w:rsid w:val="001D5185"/>
    <w:rsid w:val="001D5221"/>
    <w:rsid w:val="001D577F"/>
    <w:rsid w:val="001D594C"/>
    <w:rsid w:val="001D5C31"/>
    <w:rsid w:val="001D5D8E"/>
    <w:rsid w:val="001D624B"/>
    <w:rsid w:val="001D6754"/>
    <w:rsid w:val="001D75DB"/>
    <w:rsid w:val="001D79EC"/>
    <w:rsid w:val="001D7C62"/>
    <w:rsid w:val="001D7F18"/>
    <w:rsid w:val="001E02F1"/>
    <w:rsid w:val="001E050E"/>
    <w:rsid w:val="001E07BA"/>
    <w:rsid w:val="001E0E7D"/>
    <w:rsid w:val="001E10C8"/>
    <w:rsid w:val="001E1204"/>
    <w:rsid w:val="001E19EC"/>
    <w:rsid w:val="001E29FC"/>
    <w:rsid w:val="001E30ED"/>
    <w:rsid w:val="001E33CA"/>
    <w:rsid w:val="001E34AE"/>
    <w:rsid w:val="001E371A"/>
    <w:rsid w:val="001E3C09"/>
    <w:rsid w:val="001E4227"/>
    <w:rsid w:val="001E458D"/>
    <w:rsid w:val="001E4A5D"/>
    <w:rsid w:val="001E4EEF"/>
    <w:rsid w:val="001E6002"/>
    <w:rsid w:val="001E605C"/>
    <w:rsid w:val="001E62C2"/>
    <w:rsid w:val="001E654C"/>
    <w:rsid w:val="001E68CE"/>
    <w:rsid w:val="001E6D69"/>
    <w:rsid w:val="001E71B7"/>
    <w:rsid w:val="001E71C2"/>
    <w:rsid w:val="001E77A4"/>
    <w:rsid w:val="001E79C2"/>
    <w:rsid w:val="001E79FA"/>
    <w:rsid w:val="001E7EB7"/>
    <w:rsid w:val="001E7FF9"/>
    <w:rsid w:val="001F02BF"/>
    <w:rsid w:val="001F0506"/>
    <w:rsid w:val="001F0669"/>
    <w:rsid w:val="001F0EB8"/>
    <w:rsid w:val="001F1016"/>
    <w:rsid w:val="001F17B9"/>
    <w:rsid w:val="001F1BC5"/>
    <w:rsid w:val="001F1E33"/>
    <w:rsid w:val="001F1FAC"/>
    <w:rsid w:val="001F21CF"/>
    <w:rsid w:val="001F257B"/>
    <w:rsid w:val="001F27E0"/>
    <w:rsid w:val="001F2CCB"/>
    <w:rsid w:val="001F2EFE"/>
    <w:rsid w:val="001F38CC"/>
    <w:rsid w:val="001F4062"/>
    <w:rsid w:val="001F4197"/>
    <w:rsid w:val="001F45A4"/>
    <w:rsid w:val="001F4991"/>
    <w:rsid w:val="001F4BD5"/>
    <w:rsid w:val="001F5034"/>
    <w:rsid w:val="001F506D"/>
    <w:rsid w:val="001F5648"/>
    <w:rsid w:val="001F57BD"/>
    <w:rsid w:val="001F5B1C"/>
    <w:rsid w:val="001F5DDE"/>
    <w:rsid w:val="001F5E54"/>
    <w:rsid w:val="001F5F42"/>
    <w:rsid w:val="001F6790"/>
    <w:rsid w:val="001F6BF7"/>
    <w:rsid w:val="001F6DC2"/>
    <w:rsid w:val="001F76D3"/>
    <w:rsid w:val="001F7816"/>
    <w:rsid w:val="001F7BD4"/>
    <w:rsid w:val="001F7D8F"/>
    <w:rsid w:val="001F7DC2"/>
    <w:rsid w:val="0020065C"/>
    <w:rsid w:val="00200A23"/>
    <w:rsid w:val="002013CB"/>
    <w:rsid w:val="00201558"/>
    <w:rsid w:val="00201D7C"/>
    <w:rsid w:val="00201E8D"/>
    <w:rsid w:val="00202933"/>
    <w:rsid w:val="0020345D"/>
    <w:rsid w:val="00203FEA"/>
    <w:rsid w:val="00204EB6"/>
    <w:rsid w:val="00205023"/>
    <w:rsid w:val="002051CB"/>
    <w:rsid w:val="002058EA"/>
    <w:rsid w:val="00205B6F"/>
    <w:rsid w:val="00206BE9"/>
    <w:rsid w:val="002071E7"/>
    <w:rsid w:val="00210325"/>
    <w:rsid w:val="00210559"/>
    <w:rsid w:val="0021103A"/>
    <w:rsid w:val="002110B6"/>
    <w:rsid w:val="0021112C"/>
    <w:rsid w:val="00211174"/>
    <w:rsid w:val="0021143A"/>
    <w:rsid w:val="00211560"/>
    <w:rsid w:val="002116CE"/>
    <w:rsid w:val="00211875"/>
    <w:rsid w:val="002127A8"/>
    <w:rsid w:val="00212BD9"/>
    <w:rsid w:val="00212F2B"/>
    <w:rsid w:val="00212FE2"/>
    <w:rsid w:val="00213A5A"/>
    <w:rsid w:val="00214879"/>
    <w:rsid w:val="00214EC3"/>
    <w:rsid w:val="00214FDD"/>
    <w:rsid w:val="00215397"/>
    <w:rsid w:val="002154D4"/>
    <w:rsid w:val="0021567B"/>
    <w:rsid w:val="0021597D"/>
    <w:rsid w:val="002159E7"/>
    <w:rsid w:val="00215A52"/>
    <w:rsid w:val="00215DDF"/>
    <w:rsid w:val="00215FBE"/>
    <w:rsid w:val="0021631A"/>
    <w:rsid w:val="002163D3"/>
    <w:rsid w:val="00216407"/>
    <w:rsid w:val="00216930"/>
    <w:rsid w:val="00216BD6"/>
    <w:rsid w:val="00217111"/>
    <w:rsid w:val="00217B30"/>
    <w:rsid w:val="00217E3A"/>
    <w:rsid w:val="002202C3"/>
    <w:rsid w:val="002206EA"/>
    <w:rsid w:val="0022093D"/>
    <w:rsid w:val="00220963"/>
    <w:rsid w:val="00221308"/>
    <w:rsid w:val="0022183F"/>
    <w:rsid w:val="00221E6F"/>
    <w:rsid w:val="00221FB2"/>
    <w:rsid w:val="0022230C"/>
    <w:rsid w:val="00222331"/>
    <w:rsid w:val="002225F2"/>
    <w:rsid w:val="002226A4"/>
    <w:rsid w:val="00222784"/>
    <w:rsid w:val="0022286E"/>
    <w:rsid w:val="002231BE"/>
    <w:rsid w:val="00223369"/>
    <w:rsid w:val="0022357C"/>
    <w:rsid w:val="00223F26"/>
    <w:rsid w:val="0022419D"/>
    <w:rsid w:val="002242BE"/>
    <w:rsid w:val="00225433"/>
    <w:rsid w:val="00225901"/>
    <w:rsid w:val="00225D9A"/>
    <w:rsid w:val="002262B2"/>
    <w:rsid w:val="0022636E"/>
    <w:rsid w:val="00226A28"/>
    <w:rsid w:val="00227175"/>
    <w:rsid w:val="00227816"/>
    <w:rsid w:val="002278B3"/>
    <w:rsid w:val="00227FF9"/>
    <w:rsid w:val="0023069A"/>
    <w:rsid w:val="002311F2"/>
    <w:rsid w:val="00231C3D"/>
    <w:rsid w:val="002321FB"/>
    <w:rsid w:val="00232239"/>
    <w:rsid w:val="00232246"/>
    <w:rsid w:val="002331CB"/>
    <w:rsid w:val="00233572"/>
    <w:rsid w:val="00234780"/>
    <w:rsid w:val="00234A78"/>
    <w:rsid w:val="00234DFC"/>
    <w:rsid w:val="0023576A"/>
    <w:rsid w:val="002357C3"/>
    <w:rsid w:val="00236048"/>
    <w:rsid w:val="002360E1"/>
    <w:rsid w:val="00236CF7"/>
    <w:rsid w:val="00236D75"/>
    <w:rsid w:val="00236FF3"/>
    <w:rsid w:val="00237475"/>
    <w:rsid w:val="002378EF"/>
    <w:rsid w:val="00237C42"/>
    <w:rsid w:val="00237F4A"/>
    <w:rsid w:val="002400B6"/>
    <w:rsid w:val="002401EB"/>
    <w:rsid w:val="002407E8"/>
    <w:rsid w:val="002419C8"/>
    <w:rsid w:val="00241DEA"/>
    <w:rsid w:val="00241E30"/>
    <w:rsid w:val="00241F98"/>
    <w:rsid w:val="0024209A"/>
    <w:rsid w:val="0024238F"/>
    <w:rsid w:val="002428B4"/>
    <w:rsid w:val="002428DA"/>
    <w:rsid w:val="00242990"/>
    <w:rsid w:val="00242DE1"/>
    <w:rsid w:val="00243114"/>
    <w:rsid w:val="002439C3"/>
    <w:rsid w:val="0024458D"/>
    <w:rsid w:val="002445A0"/>
    <w:rsid w:val="002446F3"/>
    <w:rsid w:val="002454E0"/>
    <w:rsid w:val="002459B4"/>
    <w:rsid w:val="002460C5"/>
    <w:rsid w:val="002463CA"/>
    <w:rsid w:val="00246CFF"/>
    <w:rsid w:val="00247878"/>
    <w:rsid w:val="002501E0"/>
    <w:rsid w:val="0025031E"/>
    <w:rsid w:val="00250582"/>
    <w:rsid w:val="00250719"/>
    <w:rsid w:val="00250B3D"/>
    <w:rsid w:val="00250BFA"/>
    <w:rsid w:val="0025134B"/>
    <w:rsid w:val="002513AF"/>
    <w:rsid w:val="0025150D"/>
    <w:rsid w:val="0025207D"/>
    <w:rsid w:val="0025225C"/>
    <w:rsid w:val="002525B5"/>
    <w:rsid w:val="00252752"/>
    <w:rsid w:val="00252AF7"/>
    <w:rsid w:val="002530A0"/>
    <w:rsid w:val="0025394A"/>
    <w:rsid w:val="00253999"/>
    <w:rsid w:val="00253A2F"/>
    <w:rsid w:val="002540B4"/>
    <w:rsid w:val="00254794"/>
    <w:rsid w:val="00254AC8"/>
    <w:rsid w:val="00254D52"/>
    <w:rsid w:val="00254FCB"/>
    <w:rsid w:val="002550A3"/>
    <w:rsid w:val="0025553F"/>
    <w:rsid w:val="002557C6"/>
    <w:rsid w:val="002558A4"/>
    <w:rsid w:val="00255F40"/>
    <w:rsid w:val="002560BD"/>
    <w:rsid w:val="002562E3"/>
    <w:rsid w:val="002564D7"/>
    <w:rsid w:val="002567F1"/>
    <w:rsid w:val="00256E6A"/>
    <w:rsid w:val="00256FF2"/>
    <w:rsid w:val="00257A01"/>
    <w:rsid w:val="00257D4C"/>
    <w:rsid w:val="00260051"/>
    <w:rsid w:val="002600EB"/>
    <w:rsid w:val="002600F6"/>
    <w:rsid w:val="0026070B"/>
    <w:rsid w:val="00260887"/>
    <w:rsid w:val="00261042"/>
    <w:rsid w:val="0026127D"/>
    <w:rsid w:val="002617E9"/>
    <w:rsid w:val="002617F1"/>
    <w:rsid w:val="00261A96"/>
    <w:rsid w:val="00262A86"/>
    <w:rsid w:val="00262AF3"/>
    <w:rsid w:val="00262CCC"/>
    <w:rsid w:val="00263A85"/>
    <w:rsid w:val="00263BE4"/>
    <w:rsid w:val="002642BE"/>
    <w:rsid w:val="00264545"/>
    <w:rsid w:val="00264E7B"/>
    <w:rsid w:val="00265E51"/>
    <w:rsid w:val="0026654C"/>
    <w:rsid w:val="0026676F"/>
    <w:rsid w:val="002668F4"/>
    <w:rsid w:val="00267391"/>
    <w:rsid w:val="002703A7"/>
    <w:rsid w:val="0027076D"/>
    <w:rsid w:val="00270B29"/>
    <w:rsid w:val="00270F0C"/>
    <w:rsid w:val="002712ED"/>
    <w:rsid w:val="0027137F"/>
    <w:rsid w:val="00271448"/>
    <w:rsid w:val="00271702"/>
    <w:rsid w:val="002719F7"/>
    <w:rsid w:val="00271D6D"/>
    <w:rsid w:val="002726C0"/>
    <w:rsid w:val="00273370"/>
    <w:rsid w:val="00273FA8"/>
    <w:rsid w:val="00274191"/>
    <w:rsid w:val="0027455D"/>
    <w:rsid w:val="00274788"/>
    <w:rsid w:val="00274B59"/>
    <w:rsid w:val="002754C3"/>
    <w:rsid w:val="00275F16"/>
    <w:rsid w:val="002760FF"/>
    <w:rsid w:val="002761F7"/>
    <w:rsid w:val="002765D7"/>
    <w:rsid w:val="002769E0"/>
    <w:rsid w:val="00276CFF"/>
    <w:rsid w:val="0027736B"/>
    <w:rsid w:val="00277820"/>
    <w:rsid w:val="00277A58"/>
    <w:rsid w:val="002801A1"/>
    <w:rsid w:val="002807C2"/>
    <w:rsid w:val="00280832"/>
    <w:rsid w:val="00280AF1"/>
    <w:rsid w:val="00280D9F"/>
    <w:rsid w:val="00281948"/>
    <w:rsid w:val="00281E0A"/>
    <w:rsid w:val="00281FFA"/>
    <w:rsid w:val="0028302C"/>
    <w:rsid w:val="00283506"/>
    <w:rsid w:val="00283689"/>
    <w:rsid w:val="00283690"/>
    <w:rsid w:val="002847DB"/>
    <w:rsid w:val="002847E1"/>
    <w:rsid w:val="00285031"/>
    <w:rsid w:val="002854DB"/>
    <w:rsid w:val="00285A3F"/>
    <w:rsid w:val="00286B06"/>
    <w:rsid w:val="00286B92"/>
    <w:rsid w:val="00286F3F"/>
    <w:rsid w:val="0028713C"/>
    <w:rsid w:val="002878D8"/>
    <w:rsid w:val="00287EC7"/>
    <w:rsid w:val="00290481"/>
    <w:rsid w:val="002908A6"/>
    <w:rsid w:val="00290A52"/>
    <w:rsid w:val="002911FB"/>
    <w:rsid w:val="002915E9"/>
    <w:rsid w:val="00291B5E"/>
    <w:rsid w:val="002920A2"/>
    <w:rsid w:val="002936D9"/>
    <w:rsid w:val="00293936"/>
    <w:rsid w:val="00293BB1"/>
    <w:rsid w:val="00293DA2"/>
    <w:rsid w:val="00293F68"/>
    <w:rsid w:val="0029481B"/>
    <w:rsid w:val="0029488D"/>
    <w:rsid w:val="00294C78"/>
    <w:rsid w:val="00295131"/>
    <w:rsid w:val="002951C1"/>
    <w:rsid w:val="002953F4"/>
    <w:rsid w:val="00295538"/>
    <w:rsid w:val="00295872"/>
    <w:rsid w:val="00296511"/>
    <w:rsid w:val="00296D91"/>
    <w:rsid w:val="00296EFE"/>
    <w:rsid w:val="00297489"/>
    <w:rsid w:val="0029752E"/>
    <w:rsid w:val="0029771E"/>
    <w:rsid w:val="00297AB1"/>
    <w:rsid w:val="002A0094"/>
    <w:rsid w:val="002A034C"/>
    <w:rsid w:val="002A040A"/>
    <w:rsid w:val="002A0689"/>
    <w:rsid w:val="002A108C"/>
    <w:rsid w:val="002A11DA"/>
    <w:rsid w:val="002A1235"/>
    <w:rsid w:val="002A15C8"/>
    <w:rsid w:val="002A162F"/>
    <w:rsid w:val="002A1B93"/>
    <w:rsid w:val="002A1FA8"/>
    <w:rsid w:val="002A31CF"/>
    <w:rsid w:val="002A3228"/>
    <w:rsid w:val="002A3299"/>
    <w:rsid w:val="002A367E"/>
    <w:rsid w:val="002A38E2"/>
    <w:rsid w:val="002A3B90"/>
    <w:rsid w:val="002A3D3A"/>
    <w:rsid w:val="002A458B"/>
    <w:rsid w:val="002A49FD"/>
    <w:rsid w:val="002A4A79"/>
    <w:rsid w:val="002A5494"/>
    <w:rsid w:val="002A54BF"/>
    <w:rsid w:val="002A5AD2"/>
    <w:rsid w:val="002A5FD0"/>
    <w:rsid w:val="002A61AB"/>
    <w:rsid w:val="002A67F3"/>
    <w:rsid w:val="002A6A0D"/>
    <w:rsid w:val="002A6E29"/>
    <w:rsid w:val="002A7239"/>
    <w:rsid w:val="002A74B0"/>
    <w:rsid w:val="002A7551"/>
    <w:rsid w:val="002B01E6"/>
    <w:rsid w:val="002B03B0"/>
    <w:rsid w:val="002B179F"/>
    <w:rsid w:val="002B18CC"/>
    <w:rsid w:val="002B2B12"/>
    <w:rsid w:val="002B2C36"/>
    <w:rsid w:val="002B36DF"/>
    <w:rsid w:val="002B4CC5"/>
    <w:rsid w:val="002B4D19"/>
    <w:rsid w:val="002B5B13"/>
    <w:rsid w:val="002B5DA8"/>
    <w:rsid w:val="002B62B5"/>
    <w:rsid w:val="002B68E5"/>
    <w:rsid w:val="002B6C4B"/>
    <w:rsid w:val="002B6DCE"/>
    <w:rsid w:val="002B6E58"/>
    <w:rsid w:val="002B7F6C"/>
    <w:rsid w:val="002C0253"/>
    <w:rsid w:val="002C051F"/>
    <w:rsid w:val="002C0EE9"/>
    <w:rsid w:val="002C0FC1"/>
    <w:rsid w:val="002C19D6"/>
    <w:rsid w:val="002C2147"/>
    <w:rsid w:val="002C24B2"/>
    <w:rsid w:val="002C280C"/>
    <w:rsid w:val="002C2DA3"/>
    <w:rsid w:val="002C3629"/>
    <w:rsid w:val="002C3746"/>
    <w:rsid w:val="002C3905"/>
    <w:rsid w:val="002C3CB6"/>
    <w:rsid w:val="002C46FE"/>
    <w:rsid w:val="002C47F9"/>
    <w:rsid w:val="002C4EBC"/>
    <w:rsid w:val="002C4F79"/>
    <w:rsid w:val="002C4FF7"/>
    <w:rsid w:val="002C5644"/>
    <w:rsid w:val="002C65D0"/>
    <w:rsid w:val="002C6822"/>
    <w:rsid w:val="002C70C5"/>
    <w:rsid w:val="002C75E9"/>
    <w:rsid w:val="002C761A"/>
    <w:rsid w:val="002C7893"/>
    <w:rsid w:val="002C7D86"/>
    <w:rsid w:val="002C7DB9"/>
    <w:rsid w:val="002D0956"/>
    <w:rsid w:val="002D0984"/>
    <w:rsid w:val="002D0D38"/>
    <w:rsid w:val="002D1229"/>
    <w:rsid w:val="002D1355"/>
    <w:rsid w:val="002D1532"/>
    <w:rsid w:val="002D15EA"/>
    <w:rsid w:val="002D298A"/>
    <w:rsid w:val="002D29D9"/>
    <w:rsid w:val="002D2B54"/>
    <w:rsid w:val="002D304D"/>
    <w:rsid w:val="002D368E"/>
    <w:rsid w:val="002D3D53"/>
    <w:rsid w:val="002D40D7"/>
    <w:rsid w:val="002D4592"/>
    <w:rsid w:val="002D48D7"/>
    <w:rsid w:val="002D4E76"/>
    <w:rsid w:val="002D55AC"/>
    <w:rsid w:val="002D56D6"/>
    <w:rsid w:val="002D5815"/>
    <w:rsid w:val="002D5C73"/>
    <w:rsid w:val="002D5D7A"/>
    <w:rsid w:val="002D65A7"/>
    <w:rsid w:val="002D6654"/>
    <w:rsid w:val="002D6C42"/>
    <w:rsid w:val="002D7027"/>
    <w:rsid w:val="002D73D5"/>
    <w:rsid w:val="002D74E7"/>
    <w:rsid w:val="002D7695"/>
    <w:rsid w:val="002D7798"/>
    <w:rsid w:val="002D77DF"/>
    <w:rsid w:val="002D799C"/>
    <w:rsid w:val="002D7C1B"/>
    <w:rsid w:val="002D7C2E"/>
    <w:rsid w:val="002D7C94"/>
    <w:rsid w:val="002E063F"/>
    <w:rsid w:val="002E0EB4"/>
    <w:rsid w:val="002E14EF"/>
    <w:rsid w:val="002E1912"/>
    <w:rsid w:val="002E1DE3"/>
    <w:rsid w:val="002E277B"/>
    <w:rsid w:val="002E28A5"/>
    <w:rsid w:val="002E29AA"/>
    <w:rsid w:val="002E341D"/>
    <w:rsid w:val="002E362E"/>
    <w:rsid w:val="002E3715"/>
    <w:rsid w:val="002E3BA5"/>
    <w:rsid w:val="002E3BBB"/>
    <w:rsid w:val="002E3E42"/>
    <w:rsid w:val="002E4163"/>
    <w:rsid w:val="002E41ED"/>
    <w:rsid w:val="002E42EE"/>
    <w:rsid w:val="002E4349"/>
    <w:rsid w:val="002E443B"/>
    <w:rsid w:val="002E45CD"/>
    <w:rsid w:val="002E47CC"/>
    <w:rsid w:val="002E4D18"/>
    <w:rsid w:val="002E4D51"/>
    <w:rsid w:val="002E52F3"/>
    <w:rsid w:val="002E54DB"/>
    <w:rsid w:val="002E54F3"/>
    <w:rsid w:val="002E567D"/>
    <w:rsid w:val="002E5687"/>
    <w:rsid w:val="002E5D2A"/>
    <w:rsid w:val="002E5D7A"/>
    <w:rsid w:val="002E60CA"/>
    <w:rsid w:val="002E66E2"/>
    <w:rsid w:val="002E696E"/>
    <w:rsid w:val="002E6AD6"/>
    <w:rsid w:val="002E6B40"/>
    <w:rsid w:val="002E6F24"/>
    <w:rsid w:val="002E719E"/>
    <w:rsid w:val="002E7598"/>
    <w:rsid w:val="002E764B"/>
    <w:rsid w:val="002E79E5"/>
    <w:rsid w:val="002E7C9B"/>
    <w:rsid w:val="002E7EA0"/>
    <w:rsid w:val="002E7ECB"/>
    <w:rsid w:val="002E7F87"/>
    <w:rsid w:val="002F01C8"/>
    <w:rsid w:val="002F03C0"/>
    <w:rsid w:val="002F0448"/>
    <w:rsid w:val="002F059E"/>
    <w:rsid w:val="002F0E37"/>
    <w:rsid w:val="002F1306"/>
    <w:rsid w:val="002F139A"/>
    <w:rsid w:val="002F14B1"/>
    <w:rsid w:val="002F16B5"/>
    <w:rsid w:val="002F1AFF"/>
    <w:rsid w:val="002F1D64"/>
    <w:rsid w:val="002F1E9B"/>
    <w:rsid w:val="002F2311"/>
    <w:rsid w:val="002F24BE"/>
    <w:rsid w:val="002F2509"/>
    <w:rsid w:val="002F278E"/>
    <w:rsid w:val="002F2B68"/>
    <w:rsid w:val="002F2CF0"/>
    <w:rsid w:val="002F2FFA"/>
    <w:rsid w:val="002F359C"/>
    <w:rsid w:val="002F3C21"/>
    <w:rsid w:val="002F3CB3"/>
    <w:rsid w:val="002F409A"/>
    <w:rsid w:val="002F445B"/>
    <w:rsid w:val="002F447A"/>
    <w:rsid w:val="002F44CA"/>
    <w:rsid w:val="002F48C5"/>
    <w:rsid w:val="002F4911"/>
    <w:rsid w:val="002F5312"/>
    <w:rsid w:val="002F601E"/>
    <w:rsid w:val="002F64C8"/>
    <w:rsid w:val="002F6D99"/>
    <w:rsid w:val="002F6ED8"/>
    <w:rsid w:val="002F74DB"/>
    <w:rsid w:val="002F7ACC"/>
    <w:rsid w:val="002F7D07"/>
    <w:rsid w:val="0030095E"/>
    <w:rsid w:val="00301225"/>
    <w:rsid w:val="0030128C"/>
    <w:rsid w:val="00301587"/>
    <w:rsid w:val="00301813"/>
    <w:rsid w:val="003022DA"/>
    <w:rsid w:val="00302B70"/>
    <w:rsid w:val="003037B5"/>
    <w:rsid w:val="00303ED4"/>
    <w:rsid w:val="00303F22"/>
    <w:rsid w:val="003041E3"/>
    <w:rsid w:val="00304679"/>
    <w:rsid w:val="003049F4"/>
    <w:rsid w:val="00304D75"/>
    <w:rsid w:val="0030507A"/>
    <w:rsid w:val="003051D9"/>
    <w:rsid w:val="00305392"/>
    <w:rsid w:val="0030548E"/>
    <w:rsid w:val="00305873"/>
    <w:rsid w:val="00305A39"/>
    <w:rsid w:val="00305F4F"/>
    <w:rsid w:val="00307276"/>
    <w:rsid w:val="003075B7"/>
    <w:rsid w:val="00310427"/>
    <w:rsid w:val="00310828"/>
    <w:rsid w:val="00310AC0"/>
    <w:rsid w:val="00310CF3"/>
    <w:rsid w:val="00311313"/>
    <w:rsid w:val="00311569"/>
    <w:rsid w:val="003117B7"/>
    <w:rsid w:val="00311AB5"/>
    <w:rsid w:val="00311C6E"/>
    <w:rsid w:val="00312E9F"/>
    <w:rsid w:val="00312FFB"/>
    <w:rsid w:val="003137ED"/>
    <w:rsid w:val="00313E81"/>
    <w:rsid w:val="00314204"/>
    <w:rsid w:val="00314360"/>
    <w:rsid w:val="003145BE"/>
    <w:rsid w:val="0031490D"/>
    <w:rsid w:val="003152EE"/>
    <w:rsid w:val="00315374"/>
    <w:rsid w:val="003153B4"/>
    <w:rsid w:val="00315557"/>
    <w:rsid w:val="00315758"/>
    <w:rsid w:val="00315E34"/>
    <w:rsid w:val="00315E38"/>
    <w:rsid w:val="00315EBA"/>
    <w:rsid w:val="003164A4"/>
    <w:rsid w:val="0031669C"/>
    <w:rsid w:val="00316F56"/>
    <w:rsid w:val="0032017D"/>
    <w:rsid w:val="00320C2C"/>
    <w:rsid w:val="00320CEA"/>
    <w:rsid w:val="00320E15"/>
    <w:rsid w:val="00320EA4"/>
    <w:rsid w:val="00320FEE"/>
    <w:rsid w:val="003214E2"/>
    <w:rsid w:val="003214F4"/>
    <w:rsid w:val="00321E15"/>
    <w:rsid w:val="00321F01"/>
    <w:rsid w:val="003220BF"/>
    <w:rsid w:val="00322F67"/>
    <w:rsid w:val="00322FD3"/>
    <w:rsid w:val="0032354E"/>
    <w:rsid w:val="00323D4A"/>
    <w:rsid w:val="00323DAC"/>
    <w:rsid w:val="003242C1"/>
    <w:rsid w:val="00324578"/>
    <w:rsid w:val="003246C8"/>
    <w:rsid w:val="00324BA6"/>
    <w:rsid w:val="00324D63"/>
    <w:rsid w:val="00324E64"/>
    <w:rsid w:val="00325096"/>
    <w:rsid w:val="00325141"/>
    <w:rsid w:val="003251C5"/>
    <w:rsid w:val="00325269"/>
    <w:rsid w:val="003256B6"/>
    <w:rsid w:val="0032596D"/>
    <w:rsid w:val="00325BF5"/>
    <w:rsid w:val="00325E49"/>
    <w:rsid w:val="00326101"/>
    <w:rsid w:val="003261C0"/>
    <w:rsid w:val="0032629D"/>
    <w:rsid w:val="003267E5"/>
    <w:rsid w:val="003267F4"/>
    <w:rsid w:val="0032688C"/>
    <w:rsid w:val="00326A83"/>
    <w:rsid w:val="00330468"/>
    <w:rsid w:val="00330812"/>
    <w:rsid w:val="00330861"/>
    <w:rsid w:val="003309E4"/>
    <w:rsid w:val="003309EA"/>
    <w:rsid w:val="00330E6B"/>
    <w:rsid w:val="00331051"/>
    <w:rsid w:val="0033150E"/>
    <w:rsid w:val="00331DD4"/>
    <w:rsid w:val="00331DE0"/>
    <w:rsid w:val="003323CC"/>
    <w:rsid w:val="00332DB5"/>
    <w:rsid w:val="0033301C"/>
    <w:rsid w:val="003337ED"/>
    <w:rsid w:val="00333A65"/>
    <w:rsid w:val="00333D61"/>
    <w:rsid w:val="00333DA0"/>
    <w:rsid w:val="00333EBF"/>
    <w:rsid w:val="0033422E"/>
    <w:rsid w:val="003346A8"/>
    <w:rsid w:val="0033518D"/>
    <w:rsid w:val="00335634"/>
    <w:rsid w:val="003359FF"/>
    <w:rsid w:val="00335ACD"/>
    <w:rsid w:val="00335D64"/>
    <w:rsid w:val="00336019"/>
    <w:rsid w:val="003367CD"/>
    <w:rsid w:val="00336D42"/>
    <w:rsid w:val="00336E28"/>
    <w:rsid w:val="00336F87"/>
    <w:rsid w:val="00337B5D"/>
    <w:rsid w:val="003400D6"/>
    <w:rsid w:val="0034094F"/>
    <w:rsid w:val="00340D95"/>
    <w:rsid w:val="003418F1"/>
    <w:rsid w:val="00342019"/>
    <w:rsid w:val="003420F9"/>
    <w:rsid w:val="0034282C"/>
    <w:rsid w:val="00342DFA"/>
    <w:rsid w:val="00343140"/>
    <w:rsid w:val="0034319D"/>
    <w:rsid w:val="003431C3"/>
    <w:rsid w:val="003434DE"/>
    <w:rsid w:val="003446AC"/>
    <w:rsid w:val="003448D4"/>
    <w:rsid w:val="00344BAD"/>
    <w:rsid w:val="00345622"/>
    <w:rsid w:val="003457EE"/>
    <w:rsid w:val="003459F3"/>
    <w:rsid w:val="00345B25"/>
    <w:rsid w:val="00345C52"/>
    <w:rsid w:val="00345D23"/>
    <w:rsid w:val="00345FE0"/>
    <w:rsid w:val="00347271"/>
    <w:rsid w:val="0034784B"/>
    <w:rsid w:val="0034786A"/>
    <w:rsid w:val="00347983"/>
    <w:rsid w:val="00350912"/>
    <w:rsid w:val="00350A91"/>
    <w:rsid w:val="00350AF4"/>
    <w:rsid w:val="00350B05"/>
    <w:rsid w:val="00351264"/>
    <w:rsid w:val="0035182F"/>
    <w:rsid w:val="00352B5C"/>
    <w:rsid w:val="00352C57"/>
    <w:rsid w:val="0035309B"/>
    <w:rsid w:val="00353254"/>
    <w:rsid w:val="00353A16"/>
    <w:rsid w:val="00353D5C"/>
    <w:rsid w:val="00353E7A"/>
    <w:rsid w:val="0035412F"/>
    <w:rsid w:val="00354673"/>
    <w:rsid w:val="00354C17"/>
    <w:rsid w:val="0035511F"/>
    <w:rsid w:val="0035573D"/>
    <w:rsid w:val="00356318"/>
    <w:rsid w:val="00356362"/>
    <w:rsid w:val="00356A0A"/>
    <w:rsid w:val="00356E28"/>
    <w:rsid w:val="00357019"/>
    <w:rsid w:val="00357594"/>
    <w:rsid w:val="0035793A"/>
    <w:rsid w:val="00357DFE"/>
    <w:rsid w:val="00360022"/>
    <w:rsid w:val="003604C2"/>
    <w:rsid w:val="00360CA7"/>
    <w:rsid w:val="003619BF"/>
    <w:rsid w:val="003619C7"/>
    <w:rsid w:val="0036237F"/>
    <w:rsid w:val="003628D3"/>
    <w:rsid w:val="0036301E"/>
    <w:rsid w:val="003637EB"/>
    <w:rsid w:val="00363BC8"/>
    <w:rsid w:val="00363D2C"/>
    <w:rsid w:val="003644D3"/>
    <w:rsid w:val="0036458A"/>
    <w:rsid w:val="003647D1"/>
    <w:rsid w:val="0036480B"/>
    <w:rsid w:val="003658F4"/>
    <w:rsid w:val="00365E65"/>
    <w:rsid w:val="00365F69"/>
    <w:rsid w:val="00365FBF"/>
    <w:rsid w:val="00366186"/>
    <w:rsid w:val="003666AB"/>
    <w:rsid w:val="00366903"/>
    <w:rsid w:val="00366C26"/>
    <w:rsid w:val="00367054"/>
    <w:rsid w:val="00367521"/>
    <w:rsid w:val="003678F8"/>
    <w:rsid w:val="00367C9B"/>
    <w:rsid w:val="00367E36"/>
    <w:rsid w:val="00367EFB"/>
    <w:rsid w:val="00367EFC"/>
    <w:rsid w:val="003706D9"/>
    <w:rsid w:val="0037112B"/>
    <w:rsid w:val="003712E7"/>
    <w:rsid w:val="003714DE"/>
    <w:rsid w:val="00371927"/>
    <w:rsid w:val="00371DDB"/>
    <w:rsid w:val="0037201E"/>
    <w:rsid w:val="0037261F"/>
    <w:rsid w:val="003726FA"/>
    <w:rsid w:val="00372A9A"/>
    <w:rsid w:val="00372C03"/>
    <w:rsid w:val="00372D49"/>
    <w:rsid w:val="00373005"/>
    <w:rsid w:val="00373361"/>
    <w:rsid w:val="00373BCB"/>
    <w:rsid w:val="00374850"/>
    <w:rsid w:val="0037509C"/>
    <w:rsid w:val="00375862"/>
    <w:rsid w:val="0037607A"/>
    <w:rsid w:val="00376870"/>
    <w:rsid w:val="00376C65"/>
    <w:rsid w:val="00376CAC"/>
    <w:rsid w:val="003771AF"/>
    <w:rsid w:val="00377766"/>
    <w:rsid w:val="003779B5"/>
    <w:rsid w:val="00377A3A"/>
    <w:rsid w:val="00377A4C"/>
    <w:rsid w:val="00377DC7"/>
    <w:rsid w:val="003804DE"/>
    <w:rsid w:val="003809E4"/>
    <w:rsid w:val="00380AC0"/>
    <w:rsid w:val="003817B4"/>
    <w:rsid w:val="00381D17"/>
    <w:rsid w:val="00382CD9"/>
    <w:rsid w:val="00382F20"/>
    <w:rsid w:val="003834F9"/>
    <w:rsid w:val="00383924"/>
    <w:rsid w:val="003843AB"/>
    <w:rsid w:val="00384568"/>
    <w:rsid w:val="0038469D"/>
    <w:rsid w:val="003848ED"/>
    <w:rsid w:val="00384A67"/>
    <w:rsid w:val="0038596E"/>
    <w:rsid w:val="00385C56"/>
    <w:rsid w:val="0038629B"/>
    <w:rsid w:val="003864E6"/>
    <w:rsid w:val="003867BE"/>
    <w:rsid w:val="00387219"/>
    <w:rsid w:val="00387682"/>
    <w:rsid w:val="00387835"/>
    <w:rsid w:val="00387AF4"/>
    <w:rsid w:val="00390D44"/>
    <w:rsid w:val="00390F7B"/>
    <w:rsid w:val="0039156F"/>
    <w:rsid w:val="0039169A"/>
    <w:rsid w:val="003922A6"/>
    <w:rsid w:val="0039240E"/>
    <w:rsid w:val="00392E7E"/>
    <w:rsid w:val="00393B55"/>
    <w:rsid w:val="00393E0C"/>
    <w:rsid w:val="003943D3"/>
    <w:rsid w:val="00394D71"/>
    <w:rsid w:val="00395420"/>
    <w:rsid w:val="003960FD"/>
    <w:rsid w:val="003961F7"/>
    <w:rsid w:val="00396B39"/>
    <w:rsid w:val="00396DA5"/>
    <w:rsid w:val="003971D3"/>
    <w:rsid w:val="00397292"/>
    <w:rsid w:val="003976DC"/>
    <w:rsid w:val="003A0085"/>
    <w:rsid w:val="003A0A10"/>
    <w:rsid w:val="003A0CBE"/>
    <w:rsid w:val="003A0F45"/>
    <w:rsid w:val="003A128F"/>
    <w:rsid w:val="003A1351"/>
    <w:rsid w:val="003A1365"/>
    <w:rsid w:val="003A209D"/>
    <w:rsid w:val="003A226A"/>
    <w:rsid w:val="003A2456"/>
    <w:rsid w:val="003A26E0"/>
    <w:rsid w:val="003A3109"/>
    <w:rsid w:val="003A34EF"/>
    <w:rsid w:val="003A391A"/>
    <w:rsid w:val="003A3CCC"/>
    <w:rsid w:val="003A3F67"/>
    <w:rsid w:val="003A4010"/>
    <w:rsid w:val="003A476E"/>
    <w:rsid w:val="003A4772"/>
    <w:rsid w:val="003A488C"/>
    <w:rsid w:val="003A4C7A"/>
    <w:rsid w:val="003A4E7D"/>
    <w:rsid w:val="003A4E89"/>
    <w:rsid w:val="003A526C"/>
    <w:rsid w:val="003A547B"/>
    <w:rsid w:val="003A5B74"/>
    <w:rsid w:val="003A5B82"/>
    <w:rsid w:val="003A5BB0"/>
    <w:rsid w:val="003A6D6A"/>
    <w:rsid w:val="003A7BA5"/>
    <w:rsid w:val="003B0388"/>
    <w:rsid w:val="003B0438"/>
    <w:rsid w:val="003B0D7A"/>
    <w:rsid w:val="003B0F90"/>
    <w:rsid w:val="003B122D"/>
    <w:rsid w:val="003B175D"/>
    <w:rsid w:val="003B1BBF"/>
    <w:rsid w:val="003B2289"/>
    <w:rsid w:val="003B22AC"/>
    <w:rsid w:val="003B22D6"/>
    <w:rsid w:val="003B27A3"/>
    <w:rsid w:val="003B29CA"/>
    <w:rsid w:val="003B3494"/>
    <w:rsid w:val="003B3574"/>
    <w:rsid w:val="003B3C4A"/>
    <w:rsid w:val="003B3E22"/>
    <w:rsid w:val="003B3ED9"/>
    <w:rsid w:val="003B4388"/>
    <w:rsid w:val="003B463A"/>
    <w:rsid w:val="003B4D7A"/>
    <w:rsid w:val="003B5398"/>
    <w:rsid w:val="003B57DB"/>
    <w:rsid w:val="003B6237"/>
    <w:rsid w:val="003B6425"/>
    <w:rsid w:val="003B658F"/>
    <w:rsid w:val="003B66DE"/>
    <w:rsid w:val="003B7286"/>
    <w:rsid w:val="003B740A"/>
    <w:rsid w:val="003B75F3"/>
    <w:rsid w:val="003B76E6"/>
    <w:rsid w:val="003B79AB"/>
    <w:rsid w:val="003B7C94"/>
    <w:rsid w:val="003B7FC4"/>
    <w:rsid w:val="003C02D0"/>
    <w:rsid w:val="003C03A9"/>
    <w:rsid w:val="003C04CC"/>
    <w:rsid w:val="003C0FA5"/>
    <w:rsid w:val="003C160A"/>
    <w:rsid w:val="003C1CB5"/>
    <w:rsid w:val="003C2471"/>
    <w:rsid w:val="003C2513"/>
    <w:rsid w:val="003C25E4"/>
    <w:rsid w:val="003C27FE"/>
    <w:rsid w:val="003C3605"/>
    <w:rsid w:val="003C385E"/>
    <w:rsid w:val="003C3A6C"/>
    <w:rsid w:val="003C3EF4"/>
    <w:rsid w:val="003C4429"/>
    <w:rsid w:val="003C46BD"/>
    <w:rsid w:val="003C4E98"/>
    <w:rsid w:val="003C4FAB"/>
    <w:rsid w:val="003C5BD5"/>
    <w:rsid w:val="003C60EC"/>
    <w:rsid w:val="003C61AC"/>
    <w:rsid w:val="003C6481"/>
    <w:rsid w:val="003C7759"/>
    <w:rsid w:val="003C7A62"/>
    <w:rsid w:val="003C7EF6"/>
    <w:rsid w:val="003C7F14"/>
    <w:rsid w:val="003D0562"/>
    <w:rsid w:val="003D13B3"/>
    <w:rsid w:val="003D13E2"/>
    <w:rsid w:val="003D158D"/>
    <w:rsid w:val="003D195E"/>
    <w:rsid w:val="003D2005"/>
    <w:rsid w:val="003D202C"/>
    <w:rsid w:val="003D2364"/>
    <w:rsid w:val="003D2530"/>
    <w:rsid w:val="003D2C45"/>
    <w:rsid w:val="003D2F99"/>
    <w:rsid w:val="003D312C"/>
    <w:rsid w:val="003D31B2"/>
    <w:rsid w:val="003D3401"/>
    <w:rsid w:val="003D3698"/>
    <w:rsid w:val="003D3BD2"/>
    <w:rsid w:val="003D47C0"/>
    <w:rsid w:val="003D4E1F"/>
    <w:rsid w:val="003D532C"/>
    <w:rsid w:val="003D54D4"/>
    <w:rsid w:val="003D5835"/>
    <w:rsid w:val="003D603C"/>
    <w:rsid w:val="003D61C0"/>
    <w:rsid w:val="003D65D3"/>
    <w:rsid w:val="003D687F"/>
    <w:rsid w:val="003D69D0"/>
    <w:rsid w:val="003D79F2"/>
    <w:rsid w:val="003D7F0C"/>
    <w:rsid w:val="003D7FF3"/>
    <w:rsid w:val="003E0241"/>
    <w:rsid w:val="003E0274"/>
    <w:rsid w:val="003E1208"/>
    <w:rsid w:val="003E14B3"/>
    <w:rsid w:val="003E1611"/>
    <w:rsid w:val="003E166B"/>
    <w:rsid w:val="003E1811"/>
    <w:rsid w:val="003E1AD9"/>
    <w:rsid w:val="003E21DA"/>
    <w:rsid w:val="003E288E"/>
    <w:rsid w:val="003E329B"/>
    <w:rsid w:val="003E3FF1"/>
    <w:rsid w:val="003E57AE"/>
    <w:rsid w:val="003E6CA9"/>
    <w:rsid w:val="003E7032"/>
    <w:rsid w:val="003E7050"/>
    <w:rsid w:val="003E7163"/>
    <w:rsid w:val="003E7A47"/>
    <w:rsid w:val="003E7B3C"/>
    <w:rsid w:val="003F0272"/>
    <w:rsid w:val="003F02C5"/>
    <w:rsid w:val="003F044C"/>
    <w:rsid w:val="003F1981"/>
    <w:rsid w:val="003F2305"/>
    <w:rsid w:val="003F2B0E"/>
    <w:rsid w:val="003F31BB"/>
    <w:rsid w:val="003F31C1"/>
    <w:rsid w:val="003F3827"/>
    <w:rsid w:val="003F44B0"/>
    <w:rsid w:val="003F4504"/>
    <w:rsid w:val="003F4B1F"/>
    <w:rsid w:val="003F4BCB"/>
    <w:rsid w:val="003F4D42"/>
    <w:rsid w:val="003F5433"/>
    <w:rsid w:val="003F553D"/>
    <w:rsid w:val="003F614E"/>
    <w:rsid w:val="003F6F20"/>
    <w:rsid w:val="003F70E1"/>
    <w:rsid w:val="003F7C78"/>
    <w:rsid w:val="0040012D"/>
    <w:rsid w:val="00400301"/>
    <w:rsid w:val="00400798"/>
    <w:rsid w:val="00401CE8"/>
    <w:rsid w:val="0040203F"/>
    <w:rsid w:val="00402782"/>
    <w:rsid w:val="00402EA4"/>
    <w:rsid w:val="00402FCE"/>
    <w:rsid w:val="0040300A"/>
    <w:rsid w:val="00403069"/>
    <w:rsid w:val="004036F1"/>
    <w:rsid w:val="00403E3A"/>
    <w:rsid w:val="00404120"/>
    <w:rsid w:val="004041FB"/>
    <w:rsid w:val="004045CE"/>
    <w:rsid w:val="004047DB"/>
    <w:rsid w:val="00405167"/>
    <w:rsid w:val="004051E6"/>
    <w:rsid w:val="00405353"/>
    <w:rsid w:val="00405EF1"/>
    <w:rsid w:val="0040645A"/>
    <w:rsid w:val="00406BD3"/>
    <w:rsid w:val="00407054"/>
    <w:rsid w:val="00407464"/>
    <w:rsid w:val="0040763F"/>
    <w:rsid w:val="0040781A"/>
    <w:rsid w:val="00407838"/>
    <w:rsid w:val="00407E49"/>
    <w:rsid w:val="00407F61"/>
    <w:rsid w:val="00407F77"/>
    <w:rsid w:val="0041020B"/>
    <w:rsid w:val="00410664"/>
    <w:rsid w:val="0041081D"/>
    <w:rsid w:val="00410A4F"/>
    <w:rsid w:val="0041152A"/>
    <w:rsid w:val="0041158A"/>
    <w:rsid w:val="00411888"/>
    <w:rsid w:val="004118ED"/>
    <w:rsid w:val="00412AA7"/>
    <w:rsid w:val="00412C5B"/>
    <w:rsid w:val="0041302B"/>
    <w:rsid w:val="004131EF"/>
    <w:rsid w:val="00413290"/>
    <w:rsid w:val="004132C0"/>
    <w:rsid w:val="0041341C"/>
    <w:rsid w:val="00413508"/>
    <w:rsid w:val="00413A16"/>
    <w:rsid w:val="00413C6C"/>
    <w:rsid w:val="00413D4F"/>
    <w:rsid w:val="0041405D"/>
    <w:rsid w:val="00414139"/>
    <w:rsid w:val="004145EA"/>
    <w:rsid w:val="00414F2F"/>
    <w:rsid w:val="0041557C"/>
    <w:rsid w:val="0041579C"/>
    <w:rsid w:val="0041584C"/>
    <w:rsid w:val="00415BDE"/>
    <w:rsid w:val="00415DDA"/>
    <w:rsid w:val="00416786"/>
    <w:rsid w:val="00416832"/>
    <w:rsid w:val="0041684B"/>
    <w:rsid w:val="004170B9"/>
    <w:rsid w:val="004174E0"/>
    <w:rsid w:val="0041781F"/>
    <w:rsid w:val="00417989"/>
    <w:rsid w:val="004206BE"/>
    <w:rsid w:val="00420CD6"/>
    <w:rsid w:val="0042107A"/>
    <w:rsid w:val="00421C16"/>
    <w:rsid w:val="00421C87"/>
    <w:rsid w:val="00421F33"/>
    <w:rsid w:val="00422813"/>
    <w:rsid w:val="00422D62"/>
    <w:rsid w:val="00422E25"/>
    <w:rsid w:val="00422EF6"/>
    <w:rsid w:val="0042311A"/>
    <w:rsid w:val="004236C3"/>
    <w:rsid w:val="004236CC"/>
    <w:rsid w:val="0042390D"/>
    <w:rsid w:val="00423F3B"/>
    <w:rsid w:val="004247AB"/>
    <w:rsid w:val="00424981"/>
    <w:rsid w:val="00424B97"/>
    <w:rsid w:val="00425490"/>
    <w:rsid w:val="0042563B"/>
    <w:rsid w:val="004257B0"/>
    <w:rsid w:val="00425C1C"/>
    <w:rsid w:val="0042638F"/>
    <w:rsid w:val="00426931"/>
    <w:rsid w:val="0042696A"/>
    <w:rsid w:val="00426BA9"/>
    <w:rsid w:val="0042726F"/>
    <w:rsid w:val="00427F3C"/>
    <w:rsid w:val="00430401"/>
    <w:rsid w:val="00430465"/>
    <w:rsid w:val="004304C5"/>
    <w:rsid w:val="004307C6"/>
    <w:rsid w:val="00430EA7"/>
    <w:rsid w:val="004312C7"/>
    <w:rsid w:val="004312CD"/>
    <w:rsid w:val="00431716"/>
    <w:rsid w:val="00431B21"/>
    <w:rsid w:val="00432143"/>
    <w:rsid w:val="004325C8"/>
    <w:rsid w:val="0043266C"/>
    <w:rsid w:val="00432EF8"/>
    <w:rsid w:val="004330B7"/>
    <w:rsid w:val="004332D4"/>
    <w:rsid w:val="00433352"/>
    <w:rsid w:val="004338A5"/>
    <w:rsid w:val="00433B7C"/>
    <w:rsid w:val="00433D58"/>
    <w:rsid w:val="00434000"/>
    <w:rsid w:val="0043437A"/>
    <w:rsid w:val="00434D7B"/>
    <w:rsid w:val="00434DDB"/>
    <w:rsid w:val="004353CA"/>
    <w:rsid w:val="004355B8"/>
    <w:rsid w:val="004356D7"/>
    <w:rsid w:val="00435702"/>
    <w:rsid w:val="004357EA"/>
    <w:rsid w:val="00435D21"/>
    <w:rsid w:val="0043687D"/>
    <w:rsid w:val="00436AF9"/>
    <w:rsid w:val="00436C85"/>
    <w:rsid w:val="00437C1E"/>
    <w:rsid w:val="004408B4"/>
    <w:rsid w:val="00440918"/>
    <w:rsid w:val="00440E77"/>
    <w:rsid w:val="004413C8"/>
    <w:rsid w:val="00441C38"/>
    <w:rsid w:val="00441FB6"/>
    <w:rsid w:val="00442085"/>
    <w:rsid w:val="00442144"/>
    <w:rsid w:val="0044236D"/>
    <w:rsid w:val="00442840"/>
    <w:rsid w:val="00442CD3"/>
    <w:rsid w:val="00442D17"/>
    <w:rsid w:val="0044309F"/>
    <w:rsid w:val="00443284"/>
    <w:rsid w:val="004442A5"/>
    <w:rsid w:val="00444649"/>
    <w:rsid w:val="00444F0B"/>
    <w:rsid w:val="00444F3E"/>
    <w:rsid w:val="0044503E"/>
    <w:rsid w:val="0044528F"/>
    <w:rsid w:val="004452A2"/>
    <w:rsid w:val="00445985"/>
    <w:rsid w:val="00445B38"/>
    <w:rsid w:val="00445B42"/>
    <w:rsid w:val="00445D42"/>
    <w:rsid w:val="00446358"/>
    <w:rsid w:val="00446B44"/>
    <w:rsid w:val="004476DF"/>
    <w:rsid w:val="004478B5"/>
    <w:rsid w:val="00447B5A"/>
    <w:rsid w:val="00447FA4"/>
    <w:rsid w:val="004507A5"/>
    <w:rsid w:val="00450850"/>
    <w:rsid w:val="00450FFC"/>
    <w:rsid w:val="00451330"/>
    <w:rsid w:val="0045146C"/>
    <w:rsid w:val="004515FF"/>
    <w:rsid w:val="00451C9F"/>
    <w:rsid w:val="0045258F"/>
    <w:rsid w:val="004525CA"/>
    <w:rsid w:val="00452783"/>
    <w:rsid w:val="0045294B"/>
    <w:rsid w:val="00452D8F"/>
    <w:rsid w:val="00452FCA"/>
    <w:rsid w:val="004534C3"/>
    <w:rsid w:val="004538D7"/>
    <w:rsid w:val="00454C36"/>
    <w:rsid w:val="0045605C"/>
    <w:rsid w:val="0045619B"/>
    <w:rsid w:val="004562D0"/>
    <w:rsid w:val="004563EA"/>
    <w:rsid w:val="0045666B"/>
    <w:rsid w:val="00456745"/>
    <w:rsid w:val="00456A73"/>
    <w:rsid w:val="00456F63"/>
    <w:rsid w:val="004574C6"/>
    <w:rsid w:val="00457A77"/>
    <w:rsid w:val="004601C4"/>
    <w:rsid w:val="0046033D"/>
    <w:rsid w:val="004603C6"/>
    <w:rsid w:val="004605D3"/>
    <w:rsid w:val="00460AFF"/>
    <w:rsid w:val="0046113B"/>
    <w:rsid w:val="004612A5"/>
    <w:rsid w:val="004614BA"/>
    <w:rsid w:val="00461868"/>
    <w:rsid w:val="004618CE"/>
    <w:rsid w:val="00461C12"/>
    <w:rsid w:val="004622EC"/>
    <w:rsid w:val="004625F9"/>
    <w:rsid w:val="004628C8"/>
    <w:rsid w:val="0046295C"/>
    <w:rsid w:val="00462E6F"/>
    <w:rsid w:val="00463341"/>
    <w:rsid w:val="004637A9"/>
    <w:rsid w:val="004645F4"/>
    <w:rsid w:val="00464B1D"/>
    <w:rsid w:val="004664DC"/>
    <w:rsid w:val="00466A2A"/>
    <w:rsid w:val="00466BED"/>
    <w:rsid w:val="00466C5E"/>
    <w:rsid w:val="00466CA5"/>
    <w:rsid w:val="004674A2"/>
    <w:rsid w:val="00467947"/>
    <w:rsid w:val="00467AA8"/>
    <w:rsid w:val="00467D7E"/>
    <w:rsid w:val="004704F8"/>
    <w:rsid w:val="00470608"/>
    <w:rsid w:val="004709D2"/>
    <w:rsid w:val="004715D8"/>
    <w:rsid w:val="00471BC0"/>
    <w:rsid w:val="00471E8A"/>
    <w:rsid w:val="00472453"/>
    <w:rsid w:val="0047247B"/>
    <w:rsid w:val="00473121"/>
    <w:rsid w:val="004733A2"/>
    <w:rsid w:val="00473423"/>
    <w:rsid w:val="00473718"/>
    <w:rsid w:val="00473A6C"/>
    <w:rsid w:val="00474081"/>
    <w:rsid w:val="0047439C"/>
    <w:rsid w:val="00474949"/>
    <w:rsid w:val="004749C0"/>
    <w:rsid w:val="00474EC9"/>
    <w:rsid w:val="00474F1B"/>
    <w:rsid w:val="00474F4C"/>
    <w:rsid w:val="004754E7"/>
    <w:rsid w:val="0047559D"/>
    <w:rsid w:val="00475F7A"/>
    <w:rsid w:val="00476063"/>
    <w:rsid w:val="00476311"/>
    <w:rsid w:val="004765FA"/>
    <w:rsid w:val="00476CA3"/>
    <w:rsid w:val="00477315"/>
    <w:rsid w:val="00480056"/>
    <w:rsid w:val="00480089"/>
    <w:rsid w:val="0048018E"/>
    <w:rsid w:val="00480273"/>
    <w:rsid w:val="0048029C"/>
    <w:rsid w:val="004808BD"/>
    <w:rsid w:val="004815C3"/>
    <w:rsid w:val="00481E52"/>
    <w:rsid w:val="004823F4"/>
    <w:rsid w:val="004830A8"/>
    <w:rsid w:val="004830AA"/>
    <w:rsid w:val="0048374E"/>
    <w:rsid w:val="004837FF"/>
    <w:rsid w:val="004838D2"/>
    <w:rsid w:val="00483AEE"/>
    <w:rsid w:val="00483CF3"/>
    <w:rsid w:val="004842C1"/>
    <w:rsid w:val="004842D7"/>
    <w:rsid w:val="004848B2"/>
    <w:rsid w:val="00484BA6"/>
    <w:rsid w:val="00484D75"/>
    <w:rsid w:val="00485E55"/>
    <w:rsid w:val="00485E97"/>
    <w:rsid w:val="00486045"/>
    <w:rsid w:val="004861BA"/>
    <w:rsid w:val="0048627E"/>
    <w:rsid w:val="00486853"/>
    <w:rsid w:val="00486C11"/>
    <w:rsid w:val="004874CC"/>
    <w:rsid w:val="00487556"/>
    <w:rsid w:val="00490457"/>
    <w:rsid w:val="00490498"/>
    <w:rsid w:val="004909AD"/>
    <w:rsid w:val="00490CA2"/>
    <w:rsid w:val="00490E9C"/>
    <w:rsid w:val="00490EAA"/>
    <w:rsid w:val="0049178A"/>
    <w:rsid w:val="004919BB"/>
    <w:rsid w:val="00491E16"/>
    <w:rsid w:val="004927FD"/>
    <w:rsid w:val="00492DEA"/>
    <w:rsid w:val="00493354"/>
    <w:rsid w:val="00493A16"/>
    <w:rsid w:val="00493C07"/>
    <w:rsid w:val="00494A53"/>
    <w:rsid w:val="00494B48"/>
    <w:rsid w:val="00494FC4"/>
    <w:rsid w:val="004954CC"/>
    <w:rsid w:val="004954FC"/>
    <w:rsid w:val="0049570D"/>
    <w:rsid w:val="004958F6"/>
    <w:rsid w:val="004959C2"/>
    <w:rsid w:val="00495C01"/>
    <w:rsid w:val="004966EC"/>
    <w:rsid w:val="00496710"/>
    <w:rsid w:val="00496E30"/>
    <w:rsid w:val="00496EA3"/>
    <w:rsid w:val="00497305"/>
    <w:rsid w:val="00497CD4"/>
    <w:rsid w:val="00497F03"/>
    <w:rsid w:val="004A0013"/>
    <w:rsid w:val="004A0104"/>
    <w:rsid w:val="004A01D1"/>
    <w:rsid w:val="004A040E"/>
    <w:rsid w:val="004A04A6"/>
    <w:rsid w:val="004A06CE"/>
    <w:rsid w:val="004A2027"/>
    <w:rsid w:val="004A2BFB"/>
    <w:rsid w:val="004A31D7"/>
    <w:rsid w:val="004A3A0A"/>
    <w:rsid w:val="004A3CCA"/>
    <w:rsid w:val="004A3E61"/>
    <w:rsid w:val="004A438F"/>
    <w:rsid w:val="004A49FB"/>
    <w:rsid w:val="004A4F51"/>
    <w:rsid w:val="004A59BF"/>
    <w:rsid w:val="004A640A"/>
    <w:rsid w:val="004A688C"/>
    <w:rsid w:val="004A6A11"/>
    <w:rsid w:val="004A6E90"/>
    <w:rsid w:val="004A6F5D"/>
    <w:rsid w:val="004A7CE2"/>
    <w:rsid w:val="004A7DDA"/>
    <w:rsid w:val="004B02D5"/>
    <w:rsid w:val="004B091E"/>
    <w:rsid w:val="004B0A7E"/>
    <w:rsid w:val="004B1323"/>
    <w:rsid w:val="004B15AB"/>
    <w:rsid w:val="004B1822"/>
    <w:rsid w:val="004B19AF"/>
    <w:rsid w:val="004B1B48"/>
    <w:rsid w:val="004B2029"/>
    <w:rsid w:val="004B20C8"/>
    <w:rsid w:val="004B217F"/>
    <w:rsid w:val="004B32DA"/>
    <w:rsid w:val="004B36F5"/>
    <w:rsid w:val="004B3BE2"/>
    <w:rsid w:val="004B3DF1"/>
    <w:rsid w:val="004B4336"/>
    <w:rsid w:val="004B436A"/>
    <w:rsid w:val="004B449D"/>
    <w:rsid w:val="004B4B51"/>
    <w:rsid w:val="004B5007"/>
    <w:rsid w:val="004B5C42"/>
    <w:rsid w:val="004B5DB7"/>
    <w:rsid w:val="004B62DB"/>
    <w:rsid w:val="004B6A8D"/>
    <w:rsid w:val="004B6D20"/>
    <w:rsid w:val="004B6ED4"/>
    <w:rsid w:val="004B7194"/>
    <w:rsid w:val="004B738C"/>
    <w:rsid w:val="004B78F2"/>
    <w:rsid w:val="004C013E"/>
    <w:rsid w:val="004C0432"/>
    <w:rsid w:val="004C0A59"/>
    <w:rsid w:val="004C0E99"/>
    <w:rsid w:val="004C164C"/>
    <w:rsid w:val="004C168D"/>
    <w:rsid w:val="004C1A08"/>
    <w:rsid w:val="004C1AD0"/>
    <w:rsid w:val="004C206B"/>
    <w:rsid w:val="004C20E8"/>
    <w:rsid w:val="004C20EC"/>
    <w:rsid w:val="004C23D9"/>
    <w:rsid w:val="004C3514"/>
    <w:rsid w:val="004C376B"/>
    <w:rsid w:val="004C3CBA"/>
    <w:rsid w:val="004C3CED"/>
    <w:rsid w:val="004C4027"/>
    <w:rsid w:val="004C4362"/>
    <w:rsid w:val="004C4C73"/>
    <w:rsid w:val="004C4EB0"/>
    <w:rsid w:val="004C4F12"/>
    <w:rsid w:val="004C53B6"/>
    <w:rsid w:val="004C550A"/>
    <w:rsid w:val="004C58D4"/>
    <w:rsid w:val="004C5904"/>
    <w:rsid w:val="004C5997"/>
    <w:rsid w:val="004C5B35"/>
    <w:rsid w:val="004C5FBD"/>
    <w:rsid w:val="004C622D"/>
    <w:rsid w:val="004C6E92"/>
    <w:rsid w:val="004C758F"/>
    <w:rsid w:val="004C7F53"/>
    <w:rsid w:val="004D0346"/>
    <w:rsid w:val="004D06AC"/>
    <w:rsid w:val="004D0D2C"/>
    <w:rsid w:val="004D0E09"/>
    <w:rsid w:val="004D0F3E"/>
    <w:rsid w:val="004D169E"/>
    <w:rsid w:val="004D1A7F"/>
    <w:rsid w:val="004D1E14"/>
    <w:rsid w:val="004D25AC"/>
    <w:rsid w:val="004D2B4A"/>
    <w:rsid w:val="004D2C4C"/>
    <w:rsid w:val="004D3B71"/>
    <w:rsid w:val="004D3BA0"/>
    <w:rsid w:val="004D3E40"/>
    <w:rsid w:val="004D3F97"/>
    <w:rsid w:val="004D48D2"/>
    <w:rsid w:val="004D496C"/>
    <w:rsid w:val="004D5075"/>
    <w:rsid w:val="004D51D4"/>
    <w:rsid w:val="004D5500"/>
    <w:rsid w:val="004D5F39"/>
    <w:rsid w:val="004D60E2"/>
    <w:rsid w:val="004D6CBF"/>
    <w:rsid w:val="004D70AD"/>
    <w:rsid w:val="004D7197"/>
    <w:rsid w:val="004E00B7"/>
    <w:rsid w:val="004E02A0"/>
    <w:rsid w:val="004E0AA4"/>
    <w:rsid w:val="004E0D86"/>
    <w:rsid w:val="004E0E6D"/>
    <w:rsid w:val="004E0FD4"/>
    <w:rsid w:val="004E1834"/>
    <w:rsid w:val="004E2BBC"/>
    <w:rsid w:val="004E2FF5"/>
    <w:rsid w:val="004E363C"/>
    <w:rsid w:val="004E3C55"/>
    <w:rsid w:val="004E3E72"/>
    <w:rsid w:val="004E4104"/>
    <w:rsid w:val="004E44BD"/>
    <w:rsid w:val="004E4606"/>
    <w:rsid w:val="004E4654"/>
    <w:rsid w:val="004E46FB"/>
    <w:rsid w:val="004E48B5"/>
    <w:rsid w:val="004E4D2E"/>
    <w:rsid w:val="004E4E0E"/>
    <w:rsid w:val="004E4EA5"/>
    <w:rsid w:val="004E4EC1"/>
    <w:rsid w:val="004E5167"/>
    <w:rsid w:val="004E5593"/>
    <w:rsid w:val="004E57F4"/>
    <w:rsid w:val="004E59BC"/>
    <w:rsid w:val="004E6125"/>
    <w:rsid w:val="004E6773"/>
    <w:rsid w:val="004E6C2A"/>
    <w:rsid w:val="004E6C79"/>
    <w:rsid w:val="004E6F29"/>
    <w:rsid w:val="004E7331"/>
    <w:rsid w:val="004E7525"/>
    <w:rsid w:val="004E7833"/>
    <w:rsid w:val="004E7874"/>
    <w:rsid w:val="004E7E2C"/>
    <w:rsid w:val="004E7FD5"/>
    <w:rsid w:val="004F0017"/>
    <w:rsid w:val="004F00A8"/>
    <w:rsid w:val="004F04F4"/>
    <w:rsid w:val="004F075F"/>
    <w:rsid w:val="004F0873"/>
    <w:rsid w:val="004F0F6A"/>
    <w:rsid w:val="004F168F"/>
    <w:rsid w:val="004F1C91"/>
    <w:rsid w:val="004F1D79"/>
    <w:rsid w:val="004F1FBC"/>
    <w:rsid w:val="004F1FBE"/>
    <w:rsid w:val="004F2296"/>
    <w:rsid w:val="004F262A"/>
    <w:rsid w:val="004F2BE2"/>
    <w:rsid w:val="004F345D"/>
    <w:rsid w:val="004F3558"/>
    <w:rsid w:val="004F35A1"/>
    <w:rsid w:val="004F381E"/>
    <w:rsid w:val="004F39E1"/>
    <w:rsid w:val="004F39F9"/>
    <w:rsid w:val="004F4068"/>
    <w:rsid w:val="004F46BC"/>
    <w:rsid w:val="004F470E"/>
    <w:rsid w:val="004F51C3"/>
    <w:rsid w:val="004F6232"/>
    <w:rsid w:val="004F6822"/>
    <w:rsid w:val="004F722F"/>
    <w:rsid w:val="004F75C6"/>
    <w:rsid w:val="004F7A67"/>
    <w:rsid w:val="005004A9"/>
    <w:rsid w:val="00500B80"/>
    <w:rsid w:val="00500CF9"/>
    <w:rsid w:val="005013ED"/>
    <w:rsid w:val="00501DEB"/>
    <w:rsid w:val="0050292B"/>
    <w:rsid w:val="00502AD8"/>
    <w:rsid w:val="00502B3F"/>
    <w:rsid w:val="005036D0"/>
    <w:rsid w:val="0050376D"/>
    <w:rsid w:val="0050391B"/>
    <w:rsid w:val="00503EE3"/>
    <w:rsid w:val="005040E3"/>
    <w:rsid w:val="005041CB"/>
    <w:rsid w:val="00504B09"/>
    <w:rsid w:val="00505C2A"/>
    <w:rsid w:val="00505C8F"/>
    <w:rsid w:val="00506261"/>
    <w:rsid w:val="00506534"/>
    <w:rsid w:val="00506781"/>
    <w:rsid w:val="00506EC1"/>
    <w:rsid w:val="00506F33"/>
    <w:rsid w:val="005072E9"/>
    <w:rsid w:val="00507BC9"/>
    <w:rsid w:val="00507C2C"/>
    <w:rsid w:val="00507DEE"/>
    <w:rsid w:val="00510227"/>
    <w:rsid w:val="00510786"/>
    <w:rsid w:val="00511221"/>
    <w:rsid w:val="0051123B"/>
    <w:rsid w:val="00511E6D"/>
    <w:rsid w:val="00512150"/>
    <w:rsid w:val="005122B6"/>
    <w:rsid w:val="00512F68"/>
    <w:rsid w:val="0051328D"/>
    <w:rsid w:val="00513F01"/>
    <w:rsid w:val="005141AA"/>
    <w:rsid w:val="005145DC"/>
    <w:rsid w:val="00514D19"/>
    <w:rsid w:val="005150B0"/>
    <w:rsid w:val="005155E7"/>
    <w:rsid w:val="00515617"/>
    <w:rsid w:val="00515806"/>
    <w:rsid w:val="00515CB5"/>
    <w:rsid w:val="00516AB3"/>
    <w:rsid w:val="00516C9C"/>
    <w:rsid w:val="00516E44"/>
    <w:rsid w:val="00516FF9"/>
    <w:rsid w:val="00517451"/>
    <w:rsid w:val="005174DF"/>
    <w:rsid w:val="005177E6"/>
    <w:rsid w:val="00517A99"/>
    <w:rsid w:val="00517D69"/>
    <w:rsid w:val="00520183"/>
    <w:rsid w:val="0052034C"/>
    <w:rsid w:val="00520426"/>
    <w:rsid w:val="005205EB"/>
    <w:rsid w:val="00520716"/>
    <w:rsid w:val="0052086A"/>
    <w:rsid w:val="00520C4B"/>
    <w:rsid w:val="00521678"/>
    <w:rsid w:val="00521908"/>
    <w:rsid w:val="00521DD2"/>
    <w:rsid w:val="00521E3B"/>
    <w:rsid w:val="005222AD"/>
    <w:rsid w:val="0052232A"/>
    <w:rsid w:val="005223A5"/>
    <w:rsid w:val="00522464"/>
    <w:rsid w:val="005228F3"/>
    <w:rsid w:val="00522972"/>
    <w:rsid w:val="00522A02"/>
    <w:rsid w:val="0052357D"/>
    <w:rsid w:val="00523894"/>
    <w:rsid w:val="0052493C"/>
    <w:rsid w:val="00524C93"/>
    <w:rsid w:val="00525139"/>
    <w:rsid w:val="005257F9"/>
    <w:rsid w:val="00525FFF"/>
    <w:rsid w:val="005261CE"/>
    <w:rsid w:val="005266BF"/>
    <w:rsid w:val="0052671B"/>
    <w:rsid w:val="00527BD3"/>
    <w:rsid w:val="00527C1A"/>
    <w:rsid w:val="00530503"/>
    <w:rsid w:val="00530ABE"/>
    <w:rsid w:val="005316BB"/>
    <w:rsid w:val="0053173E"/>
    <w:rsid w:val="0053190C"/>
    <w:rsid w:val="00531DC7"/>
    <w:rsid w:val="00532023"/>
    <w:rsid w:val="0053226E"/>
    <w:rsid w:val="00532314"/>
    <w:rsid w:val="005327BA"/>
    <w:rsid w:val="00532AD7"/>
    <w:rsid w:val="00532B35"/>
    <w:rsid w:val="00532CD5"/>
    <w:rsid w:val="00532D19"/>
    <w:rsid w:val="00532E1B"/>
    <w:rsid w:val="00533034"/>
    <w:rsid w:val="0053485E"/>
    <w:rsid w:val="00534A03"/>
    <w:rsid w:val="00535C5C"/>
    <w:rsid w:val="005361AE"/>
    <w:rsid w:val="005362D8"/>
    <w:rsid w:val="005369F3"/>
    <w:rsid w:val="00537F45"/>
    <w:rsid w:val="0054016F"/>
    <w:rsid w:val="00540458"/>
    <w:rsid w:val="00540919"/>
    <w:rsid w:val="00540920"/>
    <w:rsid w:val="0054096B"/>
    <w:rsid w:val="005417D7"/>
    <w:rsid w:val="00541811"/>
    <w:rsid w:val="00541AE9"/>
    <w:rsid w:val="00541B9B"/>
    <w:rsid w:val="00541CF1"/>
    <w:rsid w:val="0054367D"/>
    <w:rsid w:val="005437B5"/>
    <w:rsid w:val="00543A66"/>
    <w:rsid w:val="00544677"/>
    <w:rsid w:val="00544E10"/>
    <w:rsid w:val="0054539D"/>
    <w:rsid w:val="00546A30"/>
    <w:rsid w:val="0054712A"/>
    <w:rsid w:val="0054712C"/>
    <w:rsid w:val="005472C1"/>
    <w:rsid w:val="005472CC"/>
    <w:rsid w:val="00547314"/>
    <w:rsid w:val="00547DD6"/>
    <w:rsid w:val="00550BBB"/>
    <w:rsid w:val="005519A8"/>
    <w:rsid w:val="00551FDD"/>
    <w:rsid w:val="00552178"/>
    <w:rsid w:val="00552236"/>
    <w:rsid w:val="00552BCC"/>
    <w:rsid w:val="00553160"/>
    <w:rsid w:val="005536B2"/>
    <w:rsid w:val="00553D71"/>
    <w:rsid w:val="00553D72"/>
    <w:rsid w:val="00554050"/>
    <w:rsid w:val="005547A3"/>
    <w:rsid w:val="0055489F"/>
    <w:rsid w:val="00555A4E"/>
    <w:rsid w:val="0055638B"/>
    <w:rsid w:val="00556918"/>
    <w:rsid w:val="00556AA0"/>
    <w:rsid w:val="00556C46"/>
    <w:rsid w:val="005579DF"/>
    <w:rsid w:val="00557E6B"/>
    <w:rsid w:val="00560908"/>
    <w:rsid w:val="00561BDE"/>
    <w:rsid w:val="005620B7"/>
    <w:rsid w:val="00563484"/>
    <w:rsid w:val="005639EB"/>
    <w:rsid w:val="00563A1A"/>
    <w:rsid w:val="00563D73"/>
    <w:rsid w:val="00563FE6"/>
    <w:rsid w:val="0056414C"/>
    <w:rsid w:val="0056429A"/>
    <w:rsid w:val="00564C59"/>
    <w:rsid w:val="00564DE1"/>
    <w:rsid w:val="00564F2A"/>
    <w:rsid w:val="00565178"/>
    <w:rsid w:val="00565384"/>
    <w:rsid w:val="00565570"/>
    <w:rsid w:val="005656EF"/>
    <w:rsid w:val="00565AB0"/>
    <w:rsid w:val="005665DB"/>
    <w:rsid w:val="00566840"/>
    <w:rsid w:val="00566C69"/>
    <w:rsid w:val="00566D47"/>
    <w:rsid w:val="00566D5E"/>
    <w:rsid w:val="00567898"/>
    <w:rsid w:val="00567B1B"/>
    <w:rsid w:val="00567EDE"/>
    <w:rsid w:val="00567F25"/>
    <w:rsid w:val="0057021B"/>
    <w:rsid w:val="005704CC"/>
    <w:rsid w:val="00570D05"/>
    <w:rsid w:val="00570E6E"/>
    <w:rsid w:val="005712F2"/>
    <w:rsid w:val="00571413"/>
    <w:rsid w:val="00571501"/>
    <w:rsid w:val="005716FB"/>
    <w:rsid w:val="00571731"/>
    <w:rsid w:val="00572174"/>
    <w:rsid w:val="00572E60"/>
    <w:rsid w:val="00573015"/>
    <w:rsid w:val="005735D0"/>
    <w:rsid w:val="00573842"/>
    <w:rsid w:val="00573EDE"/>
    <w:rsid w:val="00574471"/>
    <w:rsid w:val="005744D5"/>
    <w:rsid w:val="005745C1"/>
    <w:rsid w:val="00574BB6"/>
    <w:rsid w:val="00575291"/>
    <w:rsid w:val="005752EC"/>
    <w:rsid w:val="005753CE"/>
    <w:rsid w:val="0057553E"/>
    <w:rsid w:val="0057578C"/>
    <w:rsid w:val="00575923"/>
    <w:rsid w:val="00576B3B"/>
    <w:rsid w:val="00576BF5"/>
    <w:rsid w:val="005772C6"/>
    <w:rsid w:val="005776C3"/>
    <w:rsid w:val="005777A2"/>
    <w:rsid w:val="00580177"/>
    <w:rsid w:val="00580761"/>
    <w:rsid w:val="0058098D"/>
    <w:rsid w:val="005821B6"/>
    <w:rsid w:val="005824E1"/>
    <w:rsid w:val="00582B4B"/>
    <w:rsid w:val="00582C78"/>
    <w:rsid w:val="00582F7C"/>
    <w:rsid w:val="005830A6"/>
    <w:rsid w:val="00583201"/>
    <w:rsid w:val="00583811"/>
    <w:rsid w:val="00583EDB"/>
    <w:rsid w:val="00583EF8"/>
    <w:rsid w:val="00584574"/>
    <w:rsid w:val="00584FCC"/>
    <w:rsid w:val="00585775"/>
    <w:rsid w:val="00585AE4"/>
    <w:rsid w:val="005861F8"/>
    <w:rsid w:val="005867EF"/>
    <w:rsid w:val="005869F0"/>
    <w:rsid w:val="00586BCB"/>
    <w:rsid w:val="00586CE0"/>
    <w:rsid w:val="005870B6"/>
    <w:rsid w:val="005871AF"/>
    <w:rsid w:val="00587471"/>
    <w:rsid w:val="005877E4"/>
    <w:rsid w:val="005879D2"/>
    <w:rsid w:val="00587C60"/>
    <w:rsid w:val="00587CEC"/>
    <w:rsid w:val="00591368"/>
    <w:rsid w:val="0059186A"/>
    <w:rsid w:val="005918AF"/>
    <w:rsid w:val="00591B1D"/>
    <w:rsid w:val="00591F89"/>
    <w:rsid w:val="005923CF"/>
    <w:rsid w:val="00592457"/>
    <w:rsid w:val="005924EA"/>
    <w:rsid w:val="00593B76"/>
    <w:rsid w:val="00593C4E"/>
    <w:rsid w:val="005941B6"/>
    <w:rsid w:val="0059478A"/>
    <w:rsid w:val="00594DB6"/>
    <w:rsid w:val="00594EB0"/>
    <w:rsid w:val="005953ED"/>
    <w:rsid w:val="00595AAB"/>
    <w:rsid w:val="00595AE4"/>
    <w:rsid w:val="00597AB6"/>
    <w:rsid w:val="00597D67"/>
    <w:rsid w:val="00597F29"/>
    <w:rsid w:val="005A049F"/>
    <w:rsid w:val="005A051E"/>
    <w:rsid w:val="005A06FD"/>
    <w:rsid w:val="005A0D9B"/>
    <w:rsid w:val="005A1E66"/>
    <w:rsid w:val="005A3092"/>
    <w:rsid w:val="005A3640"/>
    <w:rsid w:val="005A372C"/>
    <w:rsid w:val="005A3F9F"/>
    <w:rsid w:val="005A42B8"/>
    <w:rsid w:val="005A4547"/>
    <w:rsid w:val="005A4D59"/>
    <w:rsid w:val="005A51F8"/>
    <w:rsid w:val="005A5210"/>
    <w:rsid w:val="005A53F6"/>
    <w:rsid w:val="005A58E1"/>
    <w:rsid w:val="005A5B60"/>
    <w:rsid w:val="005A5EE8"/>
    <w:rsid w:val="005A5EFE"/>
    <w:rsid w:val="005A60E7"/>
    <w:rsid w:val="005A6A89"/>
    <w:rsid w:val="005A6B66"/>
    <w:rsid w:val="005A7B3F"/>
    <w:rsid w:val="005A7E87"/>
    <w:rsid w:val="005B0B83"/>
    <w:rsid w:val="005B0CA0"/>
    <w:rsid w:val="005B0ED6"/>
    <w:rsid w:val="005B10C4"/>
    <w:rsid w:val="005B1AFB"/>
    <w:rsid w:val="005B1BD8"/>
    <w:rsid w:val="005B2589"/>
    <w:rsid w:val="005B2919"/>
    <w:rsid w:val="005B2F22"/>
    <w:rsid w:val="005B2FEB"/>
    <w:rsid w:val="005B3382"/>
    <w:rsid w:val="005B34F0"/>
    <w:rsid w:val="005B3B7F"/>
    <w:rsid w:val="005B4071"/>
    <w:rsid w:val="005B4253"/>
    <w:rsid w:val="005B4661"/>
    <w:rsid w:val="005B4829"/>
    <w:rsid w:val="005B4B8E"/>
    <w:rsid w:val="005B4C14"/>
    <w:rsid w:val="005B4EAF"/>
    <w:rsid w:val="005B543F"/>
    <w:rsid w:val="005B5659"/>
    <w:rsid w:val="005B583B"/>
    <w:rsid w:val="005B60C5"/>
    <w:rsid w:val="005B6763"/>
    <w:rsid w:val="005B6949"/>
    <w:rsid w:val="005B6BE1"/>
    <w:rsid w:val="005B6C3B"/>
    <w:rsid w:val="005B6FB1"/>
    <w:rsid w:val="005B735F"/>
    <w:rsid w:val="005B7694"/>
    <w:rsid w:val="005B7C27"/>
    <w:rsid w:val="005C014C"/>
    <w:rsid w:val="005C01D6"/>
    <w:rsid w:val="005C0256"/>
    <w:rsid w:val="005C032F"/>
    <w:rsid w:val="005C0D05"/>
    <w:rsid w:val="005C105C"/>
    <w:rsid w:val="005C1194"/>
    <w:rsid w:val="005C11F5"/>
    <w:rsid w:val="005C1409"/>
    <w:rsid w:val="005C1D3E"/>
    <w:rsid w:val="005C1ED3"/>
    <w:rsid w:val="005C27A0"/>
    <w:rsid w:val="005C3540"/>
    <w:rsid w:val="005C417C"/>
    <w:rsid w:val="005C474E"/>
    <w:rsid w:val="005C47FF"/>
    <w:rsid w:val="005C4DDB"/>
    <w:rsid w:val="005C4EE3"/>
    <w:rsid w:val="005C4F8B"/>
    <w:rsid w:val="005C54C1"/>
    <w:rsid w:val="005C6009"/>
    <w:rsid w:val="005C60EB"/>
    <w:rsid w:val="005C61E5"/>
    <w:rsid w:val="005C6590"/>
    <w:rsid w:val="005C6B77"/>
    <w:rsid w:val="005C723F"/>
    <w:rsid w:val="005C79BC"/>
    <w:rsid w:val="005C7C87"/>
    <w:rsid w:val="005C7F49"/>
    <w:rsid w:val="005D05D9"/>
    <w:rsid w:val="005D0751"/>
    <w:rsid w:val="005D170C"/>
    <w:rsid w:val="005D199F"/>
    <w:rsid w:val="005D1C1B"/>
    <w:rsid w:val="005D25C2"/>
    <w:rsid w:val="005D27DD"/>
    <w:rsid w:val="005D2821"/>
    <w:rsid w:val="005D2BBA"/>
    <w:rsid w:val="005D2BC8"/>
    <w:rsid w:val="005D2C34"/>
    <w:rsid w:val="005D2D29"/>
    <w:rsid w:val="005D3080"/>
    <w:rsid w:val="005D31BD"/>
    <w:rsid w:val="005D36C7"/>
    <w:rsid w:val="005D3986"/>
    <w:rsid w:val="005D3A78"/>
    <w:rsid w:val="005D3CCC"/>
    <w:rsid w:val="005D45D8"/>
    <w:rsid w:val="005D47E4"/>
    <w:rsid w:val="005D49D7"/>
    <w:rsid w:val="005D509C"/>
    <w:rsid w:val="005D5293"/>
    <w:rsid w:val="005D554F"/>
    <w:rsid w:val="005D5B6E"/>
    <w:rsid w:val="005D5F9A"/>
    <w:rsid w:val="005D6214"/>
    <w:rsid w:val="005D66EF"/>
    <w:rsid w:val="005D69D2"/>
    <w:rsid w:val="005D6AD5"/>
    <w:rsid w:val="005D6C0B"/>
    <w:rsid w:val="005D6FC3"/>
    <w:rsid w:val="005D7638"/>
    <w:rsid w:val="005D7763"/>
    <w:rsid w:val="005D784B"/>
    <w:rsid w:val="005D7A06"/>
    <w:rsid w:val="005D7F46"/>
    <w:rsid w:val="005E0157"/>
    <w:rsid w:val="005E03D1"/>
    <w:rsid w:val="005E05AE"/>
    <w:rsid w:val="005E113F"/>
    <w:rsid w:val="005E1480"/>
    <w:rsid w:val="005E1641"/>
    <w:rsid w:val="005E1AA3"/>
    <w:rsid w:val="005E1E28"/>
    <w:rsid w:val="005E1F82"/>
    <w:rsid w:val="005E2054"/>
    <w:rsid w:val="005E236A"/>
    <w:rsid w:val="005E26EA"/>
    <w:rsid w:val="005E27A2"/>
    <w:rsid w:val="005E280C"/>
    <w:rsid w:val="005E288E"/>
    <w:rsid w:val="005E2A6A"/>
    <w:rsid w:val="005E3A7C"/>
    <w:rsid w:val="005E3B58"/>
    <w:rsid w:val="005E3DB2"/>
    <w:rsid w:val="005E40C1"/>
    <w:rsid w:val="005E47D7"/>
    <w:rsid w:val="005E4D00"/>
    <w:rsid w:val="005E4DA9"/>
    <w:rsid w:val="005E4E07"/>
    <w:rsid w:val="005E5137"/>
    <w:rsid w:val="005E5388"/>
    <w:rsid w:val="005E5940"/>
    <w:rsid w:val="005E5D6A"/>
    <w:rsid w:val="005E60F2"/>
    <w:rsid w:val="005E69DC"/>
    <w:rsid w:val="005E7503"/>
    <w:rsid w:val="005E7989"/>
    <w:rsid w:val="005E7B24"/>
    <w:rsid w:val="005F018B"/>
    <w:rsid w:val="005F0438"/>
    <w:rsid w:val="005F073D"/>
    <w:rsid w:val="005F0D45"/>
    <w:rsid w:val="005F15DC"/>
    <w:rsid w:val="005F1D5C"/>
    <w:rsid w:val="005F1E1D"/>
    <w:rsid w:val="005F1F9D"/>
    <w:rsid w:val="005F219E"/>
    <w:rsid w:val="005F31D7"/>
    <w:rsid w:val="005F3DED"/>
    <w:rsid w:val="005F3DF4"/>
    <w:rsid w:val="005F40BA"/>
    <w:rsid w:val="005F40C1"/>
    <w:rsid w:val="005F40F9"/>
    <w:rsid w:val="005F41A7"/>
    <w:rsid w:val="005F4381"/>
    <w:rsid w:val="005F5423"/>
    <w:rsid w:val="005F55C4"/>
    <w:rsid w:val="005F55DF"/>
    <w:rsid w:val="005F565D"/>
    <w:rsid w:val="005F616B"/>
    <w:rsid w:val="005F6635"/>
    <w:rsid w:val="005F6A6E"/>
    <w:rsid w:val="005F7165"/>
    <w:rsid w:val="005F79D5"/>
    <w:rsid w:val="005F7AE6"/>
    <w:rsid w:val="00600190"/>
    <w:rsid w:val="0060028D"/>
    <w:rsid w:val="00600B9B"/>
    <w:rsid w:val="00600C38"/>
    <w:rsid w:val="00600CF4"/>
    <w:rsid w:val="00601135"/>
    <w:rsid w:val="006011A3"/>
    <w:rsid w:val="006016D5"/>
    <w:rsid w:val="0060187F"/>
    <w:rsid w:val="006018BE"/>
    <w:rsid w:val="0060194F"/>
    <w:rsid w:val="00601A6E"/>
    <w:rsid w:val="00601D1A"/>
    <w:rsid w:val="00601ED0"/>
    <w:rsid w:val="006020F1"/>
    <w:rsid w:val="006023CA"/>
    <w:rsid w:val="00602539"/>
    <w:rsid w:val="006026F8"/>
    <w:rsid w:val="0060287B"/>
    <w:rsid w:val="00602981"/>
    <w:rsid w:val="00602F47"/>
    <w:rsid w:val="006030FB"/>
    <w:rsid w:val="006037B9"/>
    <w:rsid w:val="00603A99"/>
    <w:rsid w:val="00603E7F"/>
    <w:rsid w:val="0060479F"/>
    <w:rsid w:val="006047A9"/>
    <w:rsid w:val="006047C7"/>
    <w:rsid w:val="006048C7"/>
    <w:rsid w:val="00604942"/>
    <w:rsid w:val="00605418"/>
    <w:rsid w:val="00605647"/>
    <w:rsid w:val="00605744"/>
    <w:rsid w:val="00605AB6"/>
    <w:rsid w:val="00605AE2"/>
    <w:rsid w:val="006061FE"/>
    <w:rsid w:val="00606271"/>
    <w:rsid w:val="0060646E"/>
    <w:rsid w:val="00606742"/>
    <w:rsid w:val="00610263"/>
    <w:rsid w:val="00610605"/>
    <w:rsid w:val="0061125E"/>
    <w:rsid w:val="00611393"/>
    <w:rsid w:val="006115B1"/>
    <w:rsid w:val="00611B81"/>
    <w:rsid w:val="00612DA4"/>
    <w:rsid w:val="006130A0"/>
    <w:rsid w:val="0061350F"/>
    <w:rsid w:val="00613D59"/>
    <w:rsid w:val="00613DD6"/>
    <w:rsid w:val="00614282"/>
    <w:rsid w:val="0061476A"/>
    <w:rsid w:val="006148D0"/>
    <w:rsid w:val="006152A7"/>
    <w:rsid w:val="006158B7"/>
    <w:rsid w:val="0061606F"/>
    <w:rsid w:val="00616A51"/>
    <w:rsid w:val="0061752F"/>
    <w:rsid w:val="00617C11"/>
    <w:rsid w:val="00617E2D"/>
    <w:rsid w:val="00620081"/>
    <w:rsid w:val="00620109"/>
    <w:rsid w:val="00620417"/>
    <w:rsid w:val="006218C1"/>
    <w:rsid w:val="00621903"/>
    <w:rsid w:val="00621C13"/>
    <w:rsid w:val="00621F6E"/>
    <w:rsid w:val="006220C9"/>
    <w:rsid w:val="00622D5D"/>
    <w:rsid w:val="00622DA7"/>
    <w:rsid w:val="00623130"/>
    <w:rsid w:val="00623183"/>
    <w:rsid w:val="00623355"/>
    <w:rsid w:val="00623474"/>
    <w:rsid w:val="006236BE"/>
    <w:rsid w:val="0062377C"/>
    <w:rsid w:val="00623DE4"/>
    <w:rsid w:val="006241A2"/>
    <w:rsid w:val="006244F7"/>
    <w:rsid w:val="006249AA"/>
    <w:rsid w:val="00624F37"/>
    <w:rsid w:val="00625265"/>
    <w:rsid w:val="00625750"/>
    <w:rsid w:val="006258C3"/>
    <w:rsid w:val="0062599C"/>
    <w:rsid w:val="00625D76"/>
    <w:rsid w:val="00625E59"/>
    <w:rsid w:val="006260D6"/>
    <w:rsid w:val="006265AB"/>
    <w:rsid w:val="006266CB"/>
    <w:rsid w:val="006269C3"/>
    <w:rsid w:val="006269EC"/>
    <w:rsid w:val="0062718B"/>
    <w:rsid w:val="006271C4"/>
    <w:rsid w:val="006273B9"/>
    <w:rsid w:val="00627791"/>
    <w:rsid w:val="0062781D"/>
    <w:rsid w:val="00627FBB"/>
    <w:rsid w:val="00630B5E"/>
    <w:rsid w:val="00630C6E"/>
    <w:rsid w:val="0063110A"/>
    <w:rsid w:val="00631C6B"/>
    <w:rsid w:val="00631FCB"/>
    <w:rsid w:val="006323DE"/>
    <w:rsid w:val="00632F44"/>
    <w:rsid w:val="0063307F"/>
    <w:rsid w:val="00633910"/>
    <w:rsid w:val="00633CA6"/>
    <w:rsid w:val="006345A8"/>
    <w:rsid w:val="006345AC"/>
    <w:rsid w:val="00634971"/>
    <w:rsid w:val="00636373"/>
    <w:rsid w:val="006364FF"/>
    <w:rsid w:val="0063663B"/>
    <w:rsid w:val="006368B0"/>
    <w:rsid w:val="00636B04"/>
    <w:rsid w:val="006372EE"/>
    <w:rsid w:val="006375BA"/>
    <w:rsid w:val="00637C94"/>
    <w:rsid w:val="00637FC6"/>
    <w:rsid w:val="006402B7"/>
    <w:rsid w:val="00640F9B"/>
    <w:rsid w:val="0064158E"/>
    <w:rsid w:val="0064188B"/>
    <w:rsid w:val="00641A03"/>
    <w:rsid w:val="00642847"/>
    <w:rsid w:val="00643022"/>
    <w:rsid w:val="006441E5"/>
    <w:rsid w:val="006444B4"/>
    <w:rsid w:val="0064465B"/>
    <w:rsid w:val="00644704"/>
    <w:rsid w:val="00645108"/>
    <w:rsid w:val="00645766"/>
    <w:rsid w:val="0064577F"/>
    <w:rsid w:val="00645EA9"/>
    <w:rsid w:val="006461C0"/>
    <w:rsid w:val="006463A0"/>
    <w:rsid w:val="0064655E"/>
    <w:rsid w:val="00646C13"/>
    <w:rsid w:val="00646FC7"/>
    <w:rsid w:val="00647E84"/>
    <w:rsid w:val="00647F3F"/>
    <w:rsid w:val="00647F75"/>
    <w:rsid w:val="0065042E"/>
    <w:rsid w:val="00650532"/>
    <w:rsid w:val="006505D6"/>
    <w:rsid w:val="006508C2"/>
    <w:rsid w:val="00650CE1"/>
    <w:rsid w:val="00651043"/>
    <w:rsid w:val="006513A8"/>
    <w:rsid w:val="00651FBD"/>
    <w:rsid w:val="0065209A"/>
    <w:rsid w:val="0065280F"/>
    <w:rsid w:val="00652B36"/>
    <w:rsid w:val="006531A0"/>
    <w:rsid w:val="006532AE"/>
    <w:rsid w:val="0065382C"/>
    <w:rsid w:val="00653E9B"/>
    <w:rsid w:val="00653FFE"/>
    <w:rsid w:val="00654817"/>
    <w:rsid w:val="0065483C"/>
    <w:rsid w:val="00654841"/>
    <w:rsid w:val="0065534B"/>
    <w:rsid w:val="00656743"/>
    <w:rsid w:val="006567D8"/>
    <w:rsid w:val="00656913"/>
    <w:rsid w:val="00657D3D"/>
    <w:rsid w:val="00657DD3"/>
    <w:rsid w:val="00657EA7"/>
    <w:rsid w:val="006601DB"/>
    <w:rsid w:val="00660347"/>
    <w:rsid w:val="00660DA1"/>
    <w:rsid w:val="00660E3E"/>
    <w:rsid w:val="00660E7E"/>
    <w:rsid w:val="0066120F"/>
    <w:rsid w:val="00661376"/>
    <w:rsid w:val="0066199C"/>
    <w:rsid w:val="00661BFD"/>
    <w:rsid w:val="00661DB4"/>
    <w:rsid w:val="006620A5"/>
    <w:rsid w:val="0066225D"/>
    <w:rsid w:val="006625D5"/>
    <w:rsid w:val="006626B7"/>
    <w:rsid w:val="00663235"/>
    <w:rsid w:val="0066377D"/>
    <w:rsid w:val="00663893"/>
    <w:rsid w:val="00663B8D"/>
    <w:rsid w:val="00663C9F"/>
    <w:rsid w:val="00663CBE"/>
    <w:rsid w:val="00664C7C"/>
    <w:rsid w:val="00664C8F"/>
    <w:rsid w:val="00665610"/>
    <w:rsid w:val="00665711"/>
    <w:rsid w:val="00665737"/>
    <w:rsid w:val="00665C6D"/>
    <w:rsid w:val="00665CA6"/>
    <w:rsid w:val="00666FAA"/>
    <w:rsid w:val="00667055"/>
    <w:rsid w:val="00667360"/>
    <w:rsid w:val="00667C01"/>
    <w:rsid w:val="00670820"/>
    <w:rsid w:val="00670B32"/>
    <w:rsid w:val="00671104"/>
    <w:rsid w:val="00671486"/>
    <w:rsid w:val="006722B4"/>
    <w:rsid w:val="006723F6"/>
    <w:rsid w:val="00673984"/>
    <w:rsid w:val="00673BA6"/>
    <w:rsid w:val="00673F31"/>
    <w:rsid w:val="00674105"/>
    <w:rsid w:val="0067419A"/>
    <w:rsid w:val="006743C1"/>
    <w:rsid w:val="006743D1"/>
    <w:rsid w:val="00674A1D"/>
    <w:rsid w:val="00674BC0"/>
    <w:rsid w:val="006753F1"/>
    <w:rsid w:val="006756F3"/>
    <w:rsid w:val="00675A50"/>
    <w:rsid w:val="00675F73"/>
    <w:rsid w:val="0067651F"/>
    <w:rsid w:val="006767CA"/>
    <w:rsid w:val="0067741F"/>
    <w:rsid w:val="00677525"/>
    <w:rsid w:val="0068058D"/>
    <w:rsid w:val="0068089E"/>
    <w:rsid w:val="0068107F"/>
    <w:rsid w:val="006810FC"/>
    <w:rsid w:val="00681904"/>
    <w:rsid w:val="00681965"/>
    <w:rsid w:val="00681B6A"/>
    <w:rsid w:val="00681EFC"/>
    <w:rsid w:val="00681F38"/>
    <w:rsid w:val="006832CA"/>
    <w:rsid w:val="006834AA"/>
    <w:rsid w:val="006834C9"/>
    <w:rsid w:val="00683D88"/>
    <w:rsid w:val="006842A9"/>
    <w:rsid w:val="0068461A"/>
    <w:rsid w:val="006854CF"/>
    <w:rsid w:val="00685D92"/>
    <w:rsid w:val="0068607F"/>
    <w:rsid w:val="006862B7"/>
    <w:rsid w:val="00686901"/>
    <w:rsid w:val="00686C68"/>
    <w:rsid w:val="00686DC6"/>
    <w:rsid w:val="00686E95"/>
    <w:rsid w:val="00687273"/>
    <w:rsid w:val="0068738F"/>
    <w:rsid w:val="006873EE"/>
    <w:rsid w:val="00687542"/>
    <w:rsid w:val="0068776E"/>
    <w:rsid w:val="00687F85"/>
    <w:rsid w:val="00690108"/>
    <w:rsid w:val="00690235"/>
    <w:rsid w:val="006903B0"/>
    <w:rsid w:val="00690B5E"/>
    <w:rsid w:val="00690F59"/>
    <w:rsid w:val="006915BC"/>
    <w:rsid w:val="00692D8A"/>
    <w:rsid w:val="0069302A"/>
    <w:rsid w:val="006930D7"/>
    <w:rsid w:val="00693136"/>
    <w:rsid w:val="006936A7"/>
    <w:rsid w:val="006936B1"/>
    <w:rsid w:val="006937F4"/>
    <w:rsid w:val="00693AD8"/>
    <w:rsid w:val="00693B99"/>
    <w:rsid w:val="0069472D"/>
    <w:rsid w:val="00694D0D"/>
    <w:rsid w:val="00695069"/>
    <w:rsid w:val="00695E2A"/>
    <w:rsid w:val="006963E2"/>
    <w:rsid w:val="006978B8"/>
    <w:rsid w:val="006A0B34"/>
    <w:rsid w:val="006A12BA"/>
    <w:rsid w:val="006A131F"/>
    <w:rsid w:val="006A1907"/>
    <w:rsid w:val="006A1E1E"/>
    <w:rsid w:val="006A1F46"/>
    <w:rsid w:val="006A2560"/>
    <w:rsid w:val="006A273A"/>
    <w:rsid w:val="006A2EAC"/>
    <w:rsid w:val="006A2F47"/>
    <w:rsid w:val="006A3734"/>
    <w:rsid w:val="006A395F"/>
    <w:rsid w:val="006A3962"/>
    <w:rsid w:val="006A3EE5"/>
    <w:rsid w:val="006A3F4A"/>
    <w:rsid w:val="006A41B7"/>
    <w:rsid w:val="006A41EB"/>
    <w:rsid w:val="006A4540"/>
    <w:rsid w:val="006A4AE7"/>
    <w:rsid w:val="006A4DF2"/>
    <w:rsid w:val="006A4E89"/>
    <w:rsid w:val="006A50E3"/>
    <w:rsid w:val="006A5158"/>
    <w:rsid w:val="006A550E"/>
    <w:rsid w:val="006A56B8"/>
    <w:rsid w:val="006A5FFA"/>
    <w:rsid w:val="006A643B"/>
    <w:rsid w:val="006A6AD3"/>
    <w:rsid w:val="006A6BF8"/>
    <w:rsid w:val="006A7396"/>
    <w:rsid w:val="006A7AF9"/>
    <w:rsid w:val="006A7D34"/>
    <w:rsid w:val="006B086E"/>
    <w:rsid w:val="006B0CAC"/>
    <w:rsid w:val="006B1598"/>
    <w:rsid w:val="006B1AE6"/>
    <w:rsid w:val="006B1B11"/>
    <w:rsid w:val="006B2143"/>
    <w:rsid w:val="006B25BB"/>
    <w:rsid w:val="006B2689"/>
    <w:rsid w:val="006B2B38"/>
    <w:rsid w:val="006B3670"/>
    <w:rsid w:val="006B374B"/>
    <w:rsid w:val="006B3BE1"/>
    <w:rsid w:val="006B3F0E"/>
    <w:rsid w:val="006B4C98"/>
    <w:rsid w:val="006B5454"/>
    <w:rsid w:val="006B57B0"/>
    <w:rsid w:val="006B585A"/>
    <w:rsid w:val="006B58A5"/>
    <w:rsid w:val="006B5C8D"/>
    <w:rsid w:val="006B6574"/>
    <w:rsid w:val="006B6C13"/>
    <w:rsid w:val="006B7831"/>
    <w:rsid w:val="006C01FA"/>
    <w:rsid w:val="006C046E"/>
    <w:rsid w:val="006C07B4"/>
    <w:rsid w:val="006C091B"/>
    <w:rsid w:val="006C0A3D"/>
    <w:rsid w:val="006C113D"/>
    <w:rsid w:val="006C1284"/>
    <w:rsid w:val="006C1D33"/>
    <w:rsid w:val="006C20BF"/>
    <w:rsid w:val="006C2442"/>
    <w:rsid w:val="006C245D"/>
    <w:rsid w:val="006C289E"/>
    <w:rsid w:val="006C2A94"/>
    <w:rsid w:val="006C2AC1"/>
    <w:rsid w:val="006C2D1E"/>
    <w:rsid w:val="006C2FE8"/>
    <w:rsid w:val="006C3B8F"/>
    <w:rsid w:val="006C3D3B"/>
    <w:rsid w:val="006C3E7E"/>
    <w:rsid w:val="006C3F3F"/>
    <w:rsid w:val="006C4109"/>
    <w:rsid w:val="006C45E6"/>
    <w:rsid w:val="006C4EE5"/>
    <w:rsid w:val="006C523F"/>
    <w:rsid w:val="006C6745"/>
    <w:rsid w:val="006C6894"/>
    <w:rsid w:val="006C6973"/>
    <w:rsid w:val="006C69DC"/>
    <w:rsid w:val="006C6E64"/>
    <w:rsid w:val="006C7BCF"/>
    <w:rsid w:val="006C7D0E"/>
    <w:rsid w:val="006D0016"/>
    <w:rsid w:val="006D00CA"/>
    <w:rsid w:val="006D01EB"/>
    <w:rsid w:val="006D020B"/>
    <w:rsid w:val="006D045A"/>
    <w:rsid w:val="006D0923"/>
    <w:rsid w:val="006D1117"/>
    <w:rsid w:val="006D17C4"/>
    <w:rsid w:val="006D1844"/>
    <w:rsid w:val="006D2C2E"/>
    <w:rsid w:val="006D2EDE"/>
    <w:rsid w:val="006D33CB"/>
    <w:rsid w:val="006D39CA"/>
    <w:rsid w:val="006D3A20"/>
    <w:rsid w:val="006D3B78"/>
    <w:rsid w:val="006D3F14"/>
    <w:rsid w:val="006D3F79"/>
    <w:rsid w:val="006D4075"/>
    <w:rsid w:val="006D41C9"/>
    <w:rsid w:val="006D4324"/>
    <w:rsid w:val="006D4490"/>
    <w:rsid w:val="006D48C3"/>
    <w:rsid w:val="006D5034"/>
    <w:rsid w:val="006D528C"/>
    <w:rsid w:val="006D59F6"/>
    <w:rsid w:val="006D5E85"/>
    <w:rsid w:val="006D5F0C"/>
    <w:rsid w:val="006D60D4"/>
    <w:rsid w:val="006D6632"/>
    <w:rsid w:val="006D672D"/>
    <w:rsid w:val="006D6833"/>
    <w:rsid w:val="006D6AF9"/>
    <w:rsid w:val="006D6B2E"/>
    <w:rsid w:val="006E0256"/>
    <w:rsid w:val="006E0573"/>
    <w:rsid w:val="006E0A72"/>
    <w:rsid w:val="006E0B14"/>
    <w:rsid w:val="006E1780"/>
    <w:rsid w:val="006E1C1E"/>
    <w:rsid w:val="006E1CA7"/>
    <w:rsid w:val="006E21B2"/>
    <w:rsid w:val="006E27F4"/>
    <w:rsid w:val="006E2E97"/>
    <w:rsid w:val="006E3137"/>
    <w:rsid w:val="006E315A"/>
    <w:rsid w:val="006E34AB"/>
    <w:rsid w:val="006E35DC"/>
    <w:rsid w:val="006E3704"/>
    <w:rsid w:val="006E38A3"/>
    <w:rsid w:val="006E394A"/>
    <w:rsid w:val="006E3B9E"/>
    <w:rsid w:val="006E3C04"/>
    <w:rsid w:val="006E4304"/>
    <w:rsid w:val="006E48DC"/>
    <w:rsid w:val="006E499F"/>
    <w:rsid w:val="006E4D2B"/>
    <w:rsid w:val="006E51E0"/>
    <w:rsid w:val="006E57A9"/>
    <w:rsid w:val="006E5AFA"/>
    <w:rsid w:val="006E60EC"/>
    <w:rsid w:val="006E6639"/>
    <w:rsid w:val="006E6975"/>
    <w:rsid w:val="006E6EA5"/>
    <w:rsid w:val="006E78AB"/>
    <w:rsid w:val="006F001E"/>
    <w:rsid w:val="006F0943"/>
    <w:rsid w:val="006F0C48"/>
    <w:rsid w:val="006F1613"/>
    <w:rsid w:val="006F1709"/>
    <w:rsid w:val="006F2A89"/>
    <w:rsid w:val="006F33F2"/>
    <w:rsid w:val="006F3C27"/>
    <w:rsid w:val="006F40D2"/>
    <w:rsid w:val="006F4119"/>
    <w:rsid w:val="006F4607"/>
    <w:rsid w:val="006F4658"/>
    <w:rsid w:val="006F498F"/>
    <w:rsid w:val="006F4BB6"/>
    <w:rsid w:val="006F57CA"/>
    <w:rsid w:val="006F583C"/>
    <w:rsid w:val="006F5E1A"/>
    <w:rsid w:val="006F618F"/>
    <w:rsid w:val="006F64DF"/>
    <w:rsid w:val="006F6A69"/>
    <w:rsid w:val="006F72DA"/>
    <w:rsid w:val="006F73B9"/>
    <w:rsid w:val="006F7ABD"/>
    <w:rsid w:val="00700117"/>
    <w:rsid w:val="00700A57"/>
    <w:rsid w:val="00700BDA"/>
    <w:rsid w:val="00700C88"/>
    <w:rsid w:val="007011D8"/>
    <w:rsid w:val="0070122C"/>
    <w:rsid w:val="00701672"/>
    <w:rsid w:val="007024C4"/>
    <w:rsid w:val="00702663"/>
    <w:rsid w:val="007028F0"/>
    <w:rsid w:val="00702D12"/>
    <w:rsid w:val="00702DFA"/>
    <w:rsid w:val="0070324C"/>
    <w:rsid w:val="00703383"/>
    <w:rsid w:val="00703414"/>
    <w:rsid w:val="007034CE"/>
    <w:rsid w:val="00704509"/>
    <w:rsid w:val="00704B8E"/>
    <w:rsid w:val="0070507D"/>
    <w:rsid w:val="00705437"/>
    <w:rsid w:val="00705C64"/>
    <w:rsid w:val="007067A5"/>
    <w:rsid w:val="0070720A"/>
    <w:rsid w:val="0070749D"/>
    <w:rsid w:val="00707E54"/>
    <w:rsid w:val="00707F74"/>
    <w:rsid w:val="00710959"/>
    <w:rsid w:val="00710B3D"/>
    <w:rsid w:val="00710CC8"/>
    <w:rsid w:val="00710D73"/>
    <w:rsid w:val="00710DC0"/>
    <w:rsid w:val="0071109D"/>
    <w:rsid w:val="0071110F"/>
    <w:rsid w:val="00711284"/>
    <w:rsid w:val="00711B57"/>
    <w:rsid w:val="00711F30"/>
    <w:rsid w:val="0071214C"/>
    <w:rsid w:val="007123ED"/>
    <w:rsid w:val="00712717"/>
    <w:rsid w:val="00713205"/>
    <w:rsid w:val="007138C1"/>
    <w:rsid w:val="0071399B"/>
    <w:rsid w:val="00713B70"/>
    <w:rsid w:val="00714B70"/>
    <w:rsid w:val="00714DAD"/>
    <w:rsid w:val="007150B3"/>
    <w:rsid w:val="00715149"/>
    <w:rsid w:val="0071517B"/>
    <w:rsid w:val="00715BE8"/>
    <w:rsid w:val="00716219"/>
    <w:rsid w:val="00716661"/>
    <w:rsid w:val="007174DD"/>
    <w:rsid w:val="00717846"/>
    <w:rsid w:val="007178F9"/>
    <w:rsid w:val="00717E10"/>
    <w:rsid w:val="00720295"/>
    <w:rsid w:val="007202ED"/>
    <w:rsid w:val="007205F6"/>
    <w:rsid w:val="00720882"/>
    <w:rsid w:val="007208FB"/>
    <w:rsid w:val="00720BB4"/>
    <w:rsid w:val="00720C6D"/>
    <w:rsid w:val="00720E72"/>
    <w:rsid w:val="00721012"/>
    <w:rsid w:val="00721656"/>
    <w:rsid w:val="00721D1C"/>
    <w:rsid w:val="00721EBC"/>
    <w:rsid w:val="00721F63"/>
    <w:rsid w:val="0072232B"/>
    <w:rsid w:val="00722C40"/>
    <w:rsid w:val="00723FEE"/>
    <w:rsid w:val="00724051"/>
    <w:rsid w:val="00724602"/>
    <w:rsid w:val="00724CF4"/>
    <w:rsid w:val="00724F7C"/>
    <w:rsid w:val="00724FD6"/>
    <w:rsid w:val="007250D7"/>
    <w:rsid w:val="00725284"/>
    <w:rsid w:val="007258F7"/>
    <w:rsid w:val="00725AF6"/>
    <w:rsid w:val="007267E0"/>
    <w:rsid w:val="00726A3C"/>
    <w:rsid w:val="00727658"/>
    <w:rsid w:val="007276CD"/>
    <w:rsid w:val="00727E5B"/>
    <w:rsid w:val="0073017A"/>
    <w:rsid w:val="00730346"/>
    <w:rsid w:val="007305A6"/>
    <w:rsid w:val="00731792"/>
    <w:rsid w:val="00731E03"/>
    <w:rsid w:val="00731F26"/>
    <w:rsid w:val="0073246C"/>
    <w:rsid w:val="00733009"/>
    <w:rsid w:val="007333D4"/>
    <w:rsid w:val="00734193"/>
    <w:rsid w:val="00734A56"/>
    <w:rsid w:val="00734CCD"/>
    <w:rsid w:val="00734EB1"/>
    <w:rsid w:val="007357EF"/>
    <w:rsid w:val="00735ECD"/>
    <w:rsid w:val="00736065"/>
    <w:rsid w:val="00736953"/>
    <w:rsid w:val="00736A9D"/>
    <w:rsid w:val="00736C4F"/>
    <w:rsid w:val="0073781C"/>
    <w:rsid w:val="00737986"/>
    <w:rsid w:val="00737EE0"/>
    <w:rsid w:val="00740DF6"/>
    <w:rsid w:val="00740E6B"/>
    <w:rsid w:val="00740FF4"/>
    <w:rsid w:val="00741A51"/>
    <w:rsid w:val="00741C39"/>
    <w:rsid w:val="00742BC5"/>
    <w:rsid w:val="00742DA2"/>
    <w:rsid w:val="00742EA1"/>
    <w:rsid w:val="0074353D"/>
    <w:rsid w:val="00743781"/>
    <w:rsid w:val="0074396D"/>
    <w:rsid w:val="00743995"/>
    <w:rsid w:val="00743DD1"/>
    <w:rsid w:val="007444B9"/>
    <w:rsid w:val="00744F2E"/>
    <w:rsid w:val="00745596"/>
    <w:rsid w:val="0074562A"/>
    <w:rsid w:val="00745D0C"/>
    <w:rsid w:val="00745F24"/>
    <w:rsid w:val="0074608B"/>
    <w:rsid w:val="00746767"/>
    <w:rsid w:val="00746A45"/>
    <w:rsid w:val="00746B9A"/>
    <w:rsid w:val="00747ED2"/>
    <w:rsid w:val="0075039B"/>
    <w:rsid w:val="007503E6"/>
    <w:rsid w:val="00750889"/>
    <w:rsid w:val="00751339"/>
    <w:rsid w:val="0075195D"/>
    <w:rsid w:val="00752206"/>
    <w:rsid w:val="00752381"/>
    <w:rsid w:val="00753118"/>
    <w:rsid w:val="00753311"/>
    <w:rsid w:val="00753559"/>
    <w:rsid w:val="00754674"/>
    <w:rsid w:val="00755162"/>
    <w:rsid w:val="00755473"/>
    <w:rsid w:val="00755914"/>
    <w:rsid w:val="0075665F"/>
    <w:rsid w:val="00756A0D"/>
    <w:rsid w:val="00756A9B"/>
    <w:rsid w:val="007574A5"/>
    <w:rsid w:val="007576CE"/>
    <w:rsid w:val="007576D7"/>
    <w:rsid w:val="007576FB"/>
    <w:rsid w:val="00757965"/>
    <w:rsid w:val="007605B9"/>
    <w:rsid w:val="007615AA"/>
    <w:rsid w:val="00761789"/>
    <w:rsid w:val="00761A59"/>
    <w:rsid w:val="00761C26"/>
    <w:rsid w:val="00761D8B"/>
    <w:rsid w:val="00761E6C"/>
    <w:rsid w:val="00761EDC"/>
    <w:rsid w:val="007626A1"/>
    <w:rsid w:val="007627FD"/>
    <w:rsid w:val="00762BB8"/>
    <w:rsid w:val="00762C61"/>
    <w:rsid w:val="007635FF"/>
    <w:rsid w:val="00763855"/>
    <w:rsid w:val="00764269"/>
    <w:rsid w:val="007646CC"/>
    <w:rsid w:val="00764D3A"/>
    <w:rsid w:val="007656C4"/>
    <w:rsid w:val="0076599D"/>
    <w:rsid w:val="00765A71"/>
    <w:rsid w:val="00765EAC"/>
    <w:rsid w:val="00765ED1"/>
    <w:rsid w:val="007664F3"/>
    <w:rsid w:val="007667B8"/>
    <w:rsid w:val="00766F23"/>
    <w:rsid w:val="0076712C"/>
    <w:rsid w:val="007671B5"/>
    <w:rsid w:val="007671BF"/>
    <w:rsid w:val="00767961"/>
    <w:rsid w:val="00767969"/>
    <w:rsid w:val="00767FAB"/>
    <w:rsid w:val="007705A7"/>
    <w:rsid w:val="007712CE"/>
    <w:rsid w:val="00771917"/>
    <w:rsid w:val="00771D29"/>
    <w:rsid w:val="00771DE5"/>
    <w:rsid w:val="00771FC3"/>
    <w:rsid w:val="007730BF"/>
    <w:rsid w:val="0077327B"/>
    <w:rsid w:val="0077340A"/>
    <w:rsid w:val="0077351E"/>
    <w:rsid w:val="007741CB"/>
    <w:rsid w:val="00774566"/>
    <w:rsid w:val="007747F2"/>
    <w:rsid w:val="00774C2F"/>
    <w:rsid w:val="00775128"/>
    <w:rsid w:val="007757AF"/>
    <w:rsid w:val="00775C88"/>
    <w:rsid w:val="0077612A"/>
    <w:rsid w:val="00776E03"/>
    <w:rsid w:val="00777030"/>
    <w:rsid w:val="007772D8"/>
    <w:rsid w:val="007773E9"/>
    <w:rsid w:val="00777F73"/>
    <w:rsid w:val="00780553"/>
    <w:rsid w:val="0078062B"/>
    <w:rsid w:val="00780BCD"/>
    <w:rsid w:val="00780FDA"/>
    <w:rsid w:val="00781360"/>
    <w:rsid w:val="00781410"/>
    <w:rsid w:val="0078145F"/>
    <w:rsid w:val="00781A88"/>
    <w:rsid w:val="00781B49"/>
    <w:rsid w:val="007822C3"/>
    <w:rsid w:val="00782CCA"/>
    <w:rsid w:val="00782D3B"/>
    <w:rsid w:val="00783224"/>
    <w:rsid w:val="0078344B"/>
    <w:rsid w:val="007834B2"/>
    <w:rsid w:val="0078357B"/>
    <w:rsid w:val="007838F6"/>
    <w:rsid w:val="00783AB7"/>
    <w:rsid w:val="00783B78"/>
    <w:rsid w:val="0078428A"/>
    <w:rsid w:val="00784C10"/>
    <w:rsid w:val="00784D4E"/>
    <w:rsid w:val="00785504"/>
    <w:rsid w:val="00785EA2"/>
    <w:rsid w:val="00785EF9"/>
    <w:rsid w:val="00785FC9"/>
    <w:rsid w:val="0078685B"/>
    <w:rsid w:val="00786C0A"/>
    <w:rsid w:val="00786D15"/>
    <w:rsid w:val="007903B6"/>
    <w:rsid w:val="00790568"/>
    <w:rsid w:val="00791589"/>
    <w:rsid w:val="00791E8D"/>
    <w:rsid w:val="007923D9"/>
    <w:rsid w:val="007924EC"/>
    <w:rsid w:val="00792F86"/>
    <w:rsid w:val="00793BDA"/>
    <w:rsid w:val="00793CAC"/>
    <w:rsid w:val="0079424F"/>
    <w:rsid w:val="007942D3"/>
    <w:rsid w:val="00794FCB"/>
    <w:rsid w:val="00794FFF"/>
    <w:rsid w:val="00795217"/>
    <w:rsid w:val="0079528B"/>
    <w:rsid w:val="0079571C"/>
    <w:rsid w:val="007957A0"/>
    <w:rsid w:val="007959C5"/>
    <w:rsid w:val="00796159"/>
    <w:rsid w:val="007975CE"/>
    <w:rsid w:val="00797E5E"/>
    <w:rsid w:val="007A0562"/>
    <w:rsid w:val="007A05C6"/>
    <w:rsid w:val="007A0BE6"/>
    <w:rsid w:val="007A159D"/>
    <w:rsid w:val="007A1867"/>
    <w:rsid w:val="007A2054"/>
    <w:rsid w:val="007A2451"/>
    <w:rsid w:val="007A2502"/>
    <w:rsid w:val="007A3ACA"/>
    <w:rsid w:val="007A3BF0"/>
    <w:rsid w:val="007A3C1E"/>
    <w:rsid w:val="007A3C45"/>
    <w:rsid w:val="007A3F43"/>
    <w:rsid w:val="007A452A"/>
    <w:rsid w:val="007A5967"/>
    <w:rsid w:val="007A5A54"/>
    <w:rsid w:val="007A611A"/>
    <w:rsid w:val="007A7E34"/>
    <w:rsid w:val="007B01F8"/>
    <w:rsid w:val="007B0758"/>
    <w:rsid w:val="007B08D2"/>
    <w:rsid w:val="007B0963"/>
    <w:rsid w:val="007B0C18"/>
    <w:rsid w:val="007B1295"/>
    <w:rsid w:val="007B134F"/>
    <w:rsid w:val="007B1718"/>
    <w:rsid w:val="007B1CAC"/>
    <w:rsid w:val="007B2098"/>
    <w:rsid w:val="007B2116"/>
    <w:rsid w:val="007B2930"/>
    <w:rsid w:val="007B2974"/>
    <w:rsid w:val="007B2E18"/>
    <w:rsid w:val="007B3502"/>
    <w:rsid w:val="007B360C"/>
    <w:rsid w:val="007B3B19"/>
    <w:rsid w:val="007B4545"/>
    <w:rsid w:val="007B460B"/>
    <w:rsid w:val="007B4AA6"/>
    <w:rsid w:val="007B4C67"/>
    <w:rsid w:val="007B4E7E"/>
    <w:rsid w:val="007B512A"/>
    <w:rsid w:val="007B56A8"/>
    <w:rsid w:val="007B582D"/>
    <w:rsid w:val="007B587C"/>
    <w:rsid w:val="007B5CBD"/>
    <w:rsid w:val="007B5E39"/>
    <w:rsid w:val="007B5E4D"/>
    <w:rsid w:val="007B6152"/>
    <w:rsid w:val="007B69ED"/>
    <w:rsid w:val="007B6ADC"/>
    <w:rsid w:val="007B6C30"/>
    <w:rsid w:val="007B70E0"/>
    <w:rsid w:val="007B758F"/>
    <w:rsid w:val="007B75E3"/>
    <w:rsid w:val="007B760E"/>
    <w:rsid w:val="007B780B"/>
    <w:rsid w:val="007B79BA"/>
    <w:rsid w:val="007B7AD9"/>
    <w:rsid w:val="007B7ED6"/>
    <w:rsid w:val="007C01DF"/>
    <w:rsid w:val="007C0341"/>
    <w:rsid w:val="007C0654"/>
    <w:rsid w:val="007C0873"/>
    <w:rsid w:val="007C0FCE"/>
    <w:rsid w:val="007C16F0"/>
    <w:rsid w:val="007C1734"/>
    <w:rsid w:val="007C18E9"/>
    <w:rsid w:val="007C1F84"/>
    <w:rsid w:val="007C2ED3"/>
    <w:rsid w:val="007C3748"/>
    <w:rsid w:val="007C40D6"/>
    <w:rsid w:val="007C42ED"/>
    <w:rsid w:val="007C47E3"/>
    <w:rsid w:val="007C4A07"/>
    <w:rsid w:val="007C4E3C"/>
    <w:rsid w:val="007C548B"/>
    <w:rsid w:val="007C5AAE"/>
    <w:rsid w:val="007C5CCC"/>
    <w:rsid w:val="007C5E93"/>
    <w:rsid w:val="007C6E32"/>
    <w:rsid w:val="007C707C"/>
    <w:rsid w:val="007C7B92"/>
    <w:rsid w:val="007D04C7"/>
    <w:rsid w:val="007D04E3"/>
    <w:rsid w:val="007D0AE2"/>
    <w:rsid w:val="007D0B1F"/>
    <w:rsid w:val="007D0E99"/>
    <w:rsid w:val="007D10FC"/>
    <w:rsid w:val="007D1E69"/>
    <w:rsid w:val="007D21F8"/>
    <w:rsid w:val="007D2205"/>
    <w:rsid w:val="007D2686"/>
    <w:rsid w:val="007D31DE"/>
    <w:rsid w:val="007D3CE4"/>
    <w:rsid w:val="007D41E1"/>
    <w:rsid w:val="007D4861"/>
    <w:rsid w:val="007D4B13"/>
    <w:rsid w:val="007D4E04"/>
    <w:rsid w:val="007D569C"/>
    <w:rsid w:val="007D58B3"/>
    <w:rsid w:val="007D5F6C"/>
    <w:rsid w:val="007D6315"/>
    <w:rsid w:val="007D631C"/>
    <w:rsid w:val="007D6925"/>
    <w:rsid w:val="007D6C15"/>
    <w:rsid w:val="007D6F06"/>
    <w:rsid w:val="007D6F88"/>
    <w:rsid w:val="007D7592"/>
    <w:rsid w:val="007D7597"/>
    <w:rsid w:val="007D78FE"/>
    <w:rsid w:val="007D7EA3"/>
    <w:rsid w:val="007E00D9"/>
    <w:rsid w:val="007E0309"/>
    <w:rsid w:val="007E09B6"/>
    <w:rsid w:val="007E1C4B"/>
    <w:rsid w:val="007E20D1"/>
    <w:rsid w:val="007E2FBB"/>
    <w:rsid w:val="007E3B92"/>
    <w:rsid w:val="007E3C3A"/>
    <w:rsid w:val="007E3C7D"/>
    <w:rsid w:val="007E477D"/>
    <w:rsid w:val="007E4DA1"/>
    <w:rsid w:val="007E5800"/>
    <w:rsid w:val="007E6F3F"/>
    <w:rsid w:val="007E7B38"/>
    <w:rsid w:val="007F02EA"/>
    <w:rsid w:val="007F035E"/>
    <w:rsid w:val="007F0513"/>
    <w:rsid w:val="007F0551"/>
    <w:rsid w:val="007F08CD"/>
    <w:rsid w:val="007F11C9"/>
    <w:rsid w:val="007F15A0"/>
    <w:rsid w:val="007F1A9B"/>
    <w:rsid w:val="007F1DC5"/>
    <w:rsid w:val="007F27A6"/>
    <w:rsid w:val="007F2C12"/>
    <w:rsid w:val="007F3C2C"/>
    <w:rsid w:val="007F3DE6"/>
    <w:rsid w:val="007F4087"/>
    <w:rsid w:val="007F4394"/>
    <w:rsid w:val="007F441D"/>
    <w:rsid w:val="007F4811"/>
    <w:rsid w:val="007F5705"/>
    <w:rsid w:val="007F5723"/>
    <w:rsid w:val="007F6DD7"/>
    <w:rsid w:val="007F7019"/>
    <w:rsid w:val="008000E0"/>
    <w:rsid w:val="008005DF"/>
    <w:rsid w:val="00800EDB"/>
    <w:rsid w:val="0080151C"/>
    <w:rsid w:val="00801597"/>
    <w:rsid w:val="00801FEE"/>
    <w:rsid w:val="00802972"/>
    <w:rsid w:val="008029C2"/>
    <w:rsid w:val="00803FF4"/>
    <w:rsid w:val="0080467A"/>
    <w:rsid w:val="008048D9"/>
    <w:rsid w:val="008049E1"/>
    <w:rsid w:val="00804C87"/>
    <w:rsid w:val="00804FE4"/>
    <w:rsid w:val="008054DD"/>
    <w:rsid w:val="0080584B"/>
    <w:rsid w:val="00805C17"/>
    <w:rsid w:val="00805D4B"/>
    <w:rsid w:val="0080653B"/>
    <w:rsid w:val="008074EC"/>
    <w:rsid w:val="00807537"/>
    <w:rsid w:val="008076F0"/>
    <w:rsid w:val="00807BC7"/>
    <w:rsid w:val="00807C25"/>
    <w:rsid w:val="008100F1"/>
    <w:rsid w:val="008102B7"/>
    <w:rsid w:val="008104C0"/>
    <w:rsid w:val="00810514"/>
    <w:rsid w:val="008113B8"/>
    <w:rsid w:val="0081144D"/>
    <w:rsid w:val="00811648"/>
    <w:rsid w:val="008119B4"/>
    <w:rsid w:val="00811AE3"/>
    <w:rsid w:val="00812549"/>
    <w:rsid w:val="00812641"/>
    <w:rsid w:val="00814479"/>
    <w:rsid w:val="00814E60"/>
    <w:rsid w:val="00815173"/>
    <w:rsid w:val="008154AD"/>
    <w:rsid w:val="00815976"/>
    <w:rsid w:val="00815A38"/>
    <w:rsid w:val="00815D68"/>
    <w:rsid w:val="00816B8F"/>
    <w:rsid w:val="00816E30"/>
    <w:rsid w:val="00817276"/>
    <w:rsid w:val="00817B58"/>
    <w:rsid w:val="00817B63"/>
    <w:rsid w:val="00817D29"/>
    <w:rsid w:val="00820EED"/>
    <w:rsid w:val="00820F57"/>
    <w:rsid w:val="008215BE"/>
    <w:rsid w:val="00821C19"/>
    <w:rsid w:val="00821DA7"/>
    <w:rsid w:val="00822180"/>
    <w:rsid w:val="008231B0"/>
    <w:rsid w:val="008233EF"/>
    <w:rsid w:val="00824335"/>
    <w:rsid w:val="00824504"/>
    <w:rsid w:val="00824552"/>
    <w:rsid w:val="00824E2A"/>
    <w:rsid w:val="00824FD8"/>
    <w:rsid w:val="0082510B"/>
    <w:rsid w:val="0082533E"/>
    <w:rsid w:val="00825B81"/>
    <w:rsid w:val="00825D70"/>
    <w:rsid w:val="008260E4"/>
    <w:rsid w:val="0082610B"/>
    <w:rsid w:val="0082627F"/>
    <w:rsid w:val="0082665C"/>
    <w:rsid w:val="00826812"/>
    <w:rsid w:val="00826CF5"/>
    <w:rsid w:val="008273B0"/>
    <w:rsid w:val="00827D51"/>
    <w:rsid w:val="00827E33"/>
    <w:rsid w:val="00827E9F"/>
    <w:rsid w:val="0083058C"/>
    <w:rsid w:val="00830E7F"/>
    <w:rsid w:val="00830ECB"/>
    <w:rsid w:val="00831207"/>
    <w:rsid w:val="00831966"/>
    <w:rsid w:val="00831978"/>
    <w:rsid w:val="0083204C"/>
    <w:rsid w:val="00832934"/>
    <w:rsid w:val="00832A0D"/>
    <w:rsid w:val="00833437"/>
    <w:rsid w:val="008343C4"/>
    <w:rsid w:val="008345FB"/>
    <w:rsid w:val="00834726"/>
    <w:rsid w:val="00834DBB"/>
    <w:rsid w:val="0083598E"/>
    <w:rsid w:val="00835D88"/>
    <w:rsid w:val="00836474"/>
    <w:rsid w:val="00836820"/>
    <w:rsid w:val="00836C93"/>
    <w:rsid w:val="0083738D"/>
    <w:rsid w:val="00837554"/>
    <w:rsid w:val="008376A1"/>
    <w:rsid w:val="008377CB"/>
    <w:rsid w:val="0083781B"/>
    <w:rsid w:val="00837F4C"/>
    <w:rsid w:val="0084033F"/>
    <w:rsid w:val="00840493"/>
    <w:rsid w:val="0084060A"/>
    <w:rsid w:val="00840C26"/>
    <w:rsid w:val="008413CF"/>
    <w:rsid w:val="008413E3"/>
    <w:rsid w:val="008418CB"/>
    <w:rsid w:val="008422E5"/>
    <w:rsid w:val="008425C1"/>
    <w:rsid w:val="0084278A"/>
    <w:rsid w:val="00842B97"/>
    <w:rsid w:val="00842C3B"/>
    <w:rsid w:val="00842CE2"/>
    <w:rsid w:val="00842D6B"/>
    <w:rsid w:val="00843651"/>
    <w:rsid w:val="008436E8"/>
    <w:rsid w:val="008443F9"/>
    <w:rsid w:val="008444B2"/>
    <w:rsid w:val="00844769"/>
    <w:rsid w:val="00844A0F"/>
    <w:rsid w:val="00844A72"/>
    <w:rsid w:val="00844E1B"/>
    <w:rsid w:val="00844E66"/>
    <w:rsid w:val="00844E73"/>
    <w:rsid w:val="008451E5"/>
    <w:rsid w:val="0084528F"/>
    <w:rsid w:val="00845578"/>
    <w:rsid w:val="00845B0D"/>
    <w:rsid w:val="0084695C"/>
    <w:rsid w:val="00846992"/>
    <w:rsid w:val="00846CF0"/>
    <w:rsid w:val="00847085"/>
    <w:rsid w:val="008475B8"/>
    <w:rsid w:val="00847828"/>
    <w:rsid w:val="008502F2"/>
    <w:rsid w:val="00850D61"/>
    <w:rsid w:val="00850FF8"/>
    <w:rsid w:val="0085162D"/>
    <w:rsid w:val="00851909"/>
    <w:rsid w:val="0085200C"/>
    <w:rsid w:val="008525B6"/>
    <w:rsid w:val="008527C0"/>
    <w:rsid w:val="00852FBF"/>
    <w:rsid w:val="0085431B"/>
    <w:rsid w:val="0085435A"/>
    <w:rsid w:val="00854DC9"/>
    <w:rsid w:val="0085515D"/>
    <w:rsid w:val="008554C0"/>
    <w:rsid w:val="00857045"/>
    <w:rsid w:val="00857119"/>
    <w:rsid w:val="0085738A"/>
    <w:rsid w:val="00857600"/>
    <w:rsid w:val="00857864"/>
    <w:rsid w:val="008578CE"/>
    <w:rsid w:val="008601C2"/>
    <w:rsid w:val="008601C3"/>
    <w:rsid w:val="00860363"/>
    <w:rsid w:val="00860465"/>
    <w:rsid w:val="008604AF"/>
    <w:rsid w:val="008605DA"/>
    <w:rsid w:val="0086084A"/>
    <w:rsid w:val="00860FC9"/>
    <w:rsid w:val="008610F2"/>
    <w:rsid w:val="008617D9"/>
    <w:rsid w:val="00862134"/>
    <w:rsid w:val="00862251"/>
    <w:rsid w:val="008627AA"/>
    <w:rsid w:val="00862AF1"/>
    <w:rsid w:val="00862BBA"/>
    <w:rsid w:val="00862D1B"/>
    <w:rsid w:val="00862DA4"/>
    <w:rsid w:val="008630D0"/>
    <w:rsid w:val="0086320E"/>
    <w:rsid w:val="0086321D"/>
    <w:rsid w:val="00863568"/>
    <w:rsid w:val="00863D8D"/>
    <w:rsid w:val="008644EA"/>
    <w:rsid w:val="00865205"/>
    <w:rsid w:val="00865816"/>
    <w:rsid w:val="00865897"/>
    <w:rsid w:val="0086591B"/>
    <w:rsid w:val="00866E64"/>
    <w:rsid w:val="00866F1C"/>
    <w:rsid w:val="008670AD"/>
    <w:rsid w:val="008674E8"/>
    <w:rsid w:val="00867B93"/>
    <w:rsid w:val="0087089F"/>
    <w:rsid w:val="00871271"/>
    <w:rsid w:val="00871466"/>
    <w:rsid w:val="008715BE"/>
    <w:rsid w:val="0087168A"/>
    <w:rsid w:val="008720FE"/>
    <w:rsid w:val="008728BF"/>
    <w:rsid w:val="008729FE"/>
    <w:rsid w:val="0087384B"/>
    <w:rsid w:val="00874298"/>
    <w:rsid w:val="00874429"/>
    <w:rsid w:val="008747D3"/>
    <w:rsid w:val="00874C6F"/>
    <w:rsid w:val="00875228"/>
    <w:rsid w:val="00875E9A"/>
    <w:rsid w:val="00876152"/>
    <w:rsid w:val="008761B8"/>
    <w:rsid w:val="00876723"/>
    <w:rsid w:val="0088004D"/>
    <w:rsid w:val="008803E5"/>
    <w:rsid w:val="0088093B"/>
    <w:rsid w:val="00880A2D"/>
    <w:rsid w:val="00880EF8"/>
    <w:rsid w:val="0088154F"/>
    <w:rsid w:val="008818A3"/>
    <w:rsid w:val="00881C96"/>
    <w:rsid w:val="00882270"/>
    <w:rsid w:val="008827B9"/>
    <w:rsid w:val="00882DFB"/>
    <w:rsid w:val="00882EBD"/>
    <w:rsid w:val="00883651"/>
    <w:rsid w:val="008838B6"/>
    <w:rsid w:val="00883CC9"/>
    <w:rsid w:val="00883E6C"/>
    <w:rsid w:val="008841AC"/>
    <w:rsid w:val="008843E0"/>
    <w:rsid w:val="008845EE"/>
    <w:rsid w:val="0088466E"/>
    <w:rsid w:val="00884F29"/>
    <w:rsid w:val="00885121"/>
    <w:rsid w:val="00885309"/>
    <w:rsid w:val="0088543C"/>
    <w:rsid w:val="00885695"/>
    <w:rsid w:val="00885A56"/>
    <w:rsid w:val="00885D3E"/>
    <w:rsid w:val="00886CF3"/>
    <w:rsid w:val="00886EC5"/>
    <w:rsid w:val="008872E9"/>
    <w:rsid w:val="00887C29"/>
    <w:rsid w:val="00887E87"/>
    <w:rsid w:val="00890B11"/>
    <w:rsid w:val="00890BFB"/>
    <w:rsid w:val="00890F52"/>
    <w:rsid w:val="0089181F"/>
    <w:rsid w:val="00891C59"/>
    <w:rsid w:val="00891CB8"/>
    <w:rsid w:val="008920E6"/>
    <w:rsid w:val="00892330"/>
    <w:rsid w:val="00892E38"/>
    <w:rsid w:val="008931E4"/>
    <w:rsid w:val="008934A2"/>
    <w:rsid w:val="00893932"/>
    <w:rsid w:val="00894859"/>
    <w:rsid w:val="00894AC8"/>
    <w:rsid w:val="00895A8C"/>
    <w:rsid w:val="00896303"/>
    <w:rsid w:val="0089648A"/>
    <w:rsid w:val="0089696C"/>
    <w:rsid w:val="00896D1B"/>
    <w:rsid w:val="008A02FD"/>
    <w:rsid w:val="008A06C9"/>
    <w:rsid w:val="008A07BA"/>
    <w:rsid w:val="008A0F7C"/>
    <w:rsid w:val="008A11A4"/>
    <w:rsid w:val="008A148F"/>
    <w:rsid w:val="008A235F"/>
    <w:rsid w:val="008A243F"/>
    <w:rsid w:val="008A2520"/>
    <w:rsid w:val="008A3274"/>
    <w:rsid w:val="008A347E"/>
    <w:rsid w:val="008A376B"/>
    <w:rsid w:val="008A3EA5"/>
    <w:rsid w:val="008A40CE"/>
    <w:rsid w:val="008A40E8"/>
    <w:rsid w:val="008A417E"/>
    <w:rsid w:val="008A507C"/>
    <w:rsid w:val="008A5343"/>
    <w:rsid w:val="008A5C0B"/>
    <w:rsid w:val="008A5DAA"/>
    <w:rsid w:val="008A5DC3"/>
    <w:rsid w:val="008A5DF7"/>
    <w:rsid w:val="008A5FBA"/>
    <w:rsid w:val="008A6302"/>
    <w:rsid w:val="008A67C2"/>
    <w:rsid w:val="008A68DB"/>
    <w:rsid w:val="008A6957"/>
    <w:rsid w:val="008A7022"/>
    <w:rsid w:val="008A7174"/>
    <w:rsid w:val="008A7632"/>
    <w:rsid w:val="008A7937"/>
    <w:rsid w:val="008A7FD9"/>
    <w:rsid w:val="008B0042"/>
    <w:rsid w:val="008B0BC5"/>
    <w:rsid w:val="008B0C37"/>
    <w:rsid w:val="008B0F3F"/>
    <w:rsid w:val="008B106F"/>
    <w:rsid w:val="008B1B32"/>
    <w:rsid w:val="008B1B84"/>
    <w:rsid w:val="008B1F6B"/>
    <w:rsid w:val="008B1F6E"/>
    <w:rsid w:val="008B216F"/>
    <w:rsid w:val="008B2CF6"/>
    <w:rsid w:val="008B2EAC"/>
    <w:rsid w:val="008B34EF"/>
    <w:rsid w:val="008B3559"/>
    <w:rsid w:val="008B3619"/>
    <w:rsid w:val="008B3862"/>
    <w:rsid w:val="008B4395"/>
    <w:rsid w:val="008B4863"/>
    <w:rsid w:val="008B4F60"/>
    <w:rsid w:val="008B5068"/>
    <w:rsid w:val="008B5813"/>
    <w:rsid w:val="008B5C7F"/>
    <w:rsid w:val="008B5D4B"/>
    <w:rsid w:val="008B5DAF"/>
    <w:rsid w:val="008B66E8"/>
    <w:rsid w:val="008B6EAC"/>
    <w:rsid w:val="008B7090"/>
    <w:rsid w:val="008B72D3"/>
    <w:rsid w:val="008B7A99"/>
    <w:rsid w:val="008B7E0F"/>
    <w:rsid w:val="008C0257"/>
    <w:rsid w:val="008C0488"/>
    <w:rsid w:val="008C04FA"/>
    <w:rsid w:val="008C0563"/>
    <w:rsid w:val="008C06C5"/>
    <w:rsid w:val="008C1184"/>
    <w:rsid w:val="008C18C7"/>
    <w:rsid w:val="008C1C23"/>
    <w:rsid w:val="008C21F8"/>
    <w:rsid w:val="008C2236"/>
    <w:rsid w:val="008C27CA"/>
    <w:rsid w:val="008C296E"/>
    <w:rsid w:val="008C299A"/>
    <w:rsid w:val="008C29F2"/>
    <w:rsid w:val="008C2A1D"/>
    <w:rsid w:val="008C2F85"/>
    <w:rsid w:val="008C33A1"/>
    <w:rsid w:val="008C3690"/>
    <w:rsid w:val="008C381E"/>
    <w:rsid w:val="008C3F78"/>
    <w:rsid w:val="008C40A4"/>
    <w:rsid w:val="008C4610"/>
    <w:rsid w:val="008C47F8"/>
    <w:rsid w:val="008C4A62"/>
    <w:rsid w:val="008C51F7"/>
    <w:rsid w:val="008C553B"/>
    <w:rsid w:val="008C5EA5"/>
    <w:rsid w:val="008C6101"/>
    <w:rsid w:val="008C623E"/>
    <w:rsid w:val="008C63C7"/>
    <w:rsid w:val="008C69E7"/>
    <w:rsid w:val="008C6A3B"/>
    <w:rsid w:val="008C6B85"/>
    <w:rsid w:val="008C745A"/>
    <w:rsid w:val="008C7465"/>
    <w:rsid w:val="008C7E60"/>
    <w:rsid w:val="008D0713"/>
    <w:rsid w:val="008D0F63"/>
    <w:rsid w:val="008D0FDD"/>
    <w:rsid w:val="008D2262"/>
    <w:rsid w:val="008D29AE"/>
    <w:rsid w:val="008D2C14"/>
    <w:rsid w:val="008D2DD2"/>
    <w:rsid w:val="008D3245"/>
    <w:rsid w:val="008D3359"/>
    <w:rsid w:val="008D3E45"/>
    <w:rsid w:val="008D433E"/>
    <w:rsid w:val="008D4BB6"/>
    <w:rsid w:val="008D589B"/>
    <w:rsid w:val="008D5E34"/>
    <w:rsid w:val="008D616E"/>
    <w:rsid w:val="008D6AC7"/>
    <w:rsid w:val="008D7566"/>
    <w:rsid w:val="008D75EA"/>
    <w:rsid w:val="008D7AEA"/>
    <w:rsid w:val="008E0557"/>
    <w:rsid w:val="008E0FCD"/>
    <w:rsid w:val="008E1A1C"/>
    <w:rsid w:val="008E1BF7"/>
    <w:rsid w:val="008E264F"/>
    <w:rsid w:val="008E2838"/>
    <w:rsid w:val="008E2912"/>
    <w:rsid w:val="008E2CA2"/>
    <w:rsid w:val="008E2F8E"/>
    <w:rsid w:val="008E2FF3"/>
    <w:rsid w:val="008E312B"/>
    <w:rsid w:val="008E3239"/>
    <w:rsid w:val="008E3469"/>
    <w:rsid w:val="008E36FA"/>
    <w:rsid w:val="008E3871"/>
    <w:rsid w:val="008E3DE0"/>
    <w:rsid w:val="008E4034"/>
    <w:rsid w:val="008E4B42"/>
    <w:rsid w:val="008E50FB"/>
    <w:rsid w:val="008E5D3E"/>
    <w:rsid w:val="008E63D6"/>
    <w:rsid w:val="008E6B31"/>
    <w:rsid w:val="008E6C94"/>
    <w:rsid w:val="008E6CAA"/>
    <w:rsid w:val="008E6FA3"/>
    <w:rsid w:val="008E704A"/>
    <w:rsid w:val="008E7162"/>
    <w:rsid w:val="008E729F"/>
    <w:rsid w:val="008E7B1C"/>
    <w:rsid w:val="008E7B8E"/>
    <w:rsid w:val="008E7BD0"/>
    <w:rsid w:val="008E7D4D"/>
    <w:rsid w:val="008F00AA"/>
    <w:rsid w:val="008F02D9"/>
    <w:rsid w:val="008F0A2D"/>
    <w:rsid w:val="008F0A60"/>
    <w:rsid w:val="008F0FDF"/>
    <w:rsid w:val="008F106D"/>
    <w:rsid w:val="008F10C4"/>
    <w:rsid w:val="008F141B"/>
    <w:rsid w:val="008F189B"/>
    <w:rsid w:val="008F18AC"/>
    <w:rsid w:val="008F1DC8"/>
    <w:rsid w:val="008F22AA"/>
    <w:rsid w:val="008F28AA"/>
    <w:rsid w:val="008F2A05"/>
    <w:rsid w:val="008F2A73"/>
    <w:rsid w:val="008F2C2C"/>
    <w:rsid w:val="008F2C41"/>
    <w:rsid w:val="008F2C5F"/>
    <w:rsid w:val="008F2CB1"/>
    <w:rsid w:val="008F2E73"/>
    <w:rsid w:val="008F2E7E"/>
    <w:rsid w:val="008F4B76"/>
    <w:rsid w:val="008F4E8E"/>
    <w:rsid w:val="008F5B3C"/>
    <w:rsid w:val="008F6844"/>
    <w:rsid w:val="008F6F54"/>
    <w:rsid w:val="008F74B4"/>
    <w:rsid w:val="008F76AE"/>
    <w:rsid w:val="008F7BCD"/>
    <w:rsid w:val="008F7DEC"/>
    <w:rsid w:val="008F7F25"/>
    <w:rsid w:val="00900FF2"/>
    <w:rsid w:val="0090114B"/>
    <w:rsid w:val="009012EA"/>
    <w:rsid w:val="00901925"/>
    <w:rsid w:val="0090226B"/>
    <w:rsid w:val="009023E8"/>
    <w:rsid w:val="00902745"/>
    <w:rsid w:val="00902BEA"/>
    <w:rsid w:val="00903099"/>
    <w:rsid w:val="0090319F"/>
    <w:rsid w:val="00903711"/>
    <w:rsid w:val="00903B2C"/>
    <w:rsid w:val="00903E7F"/>
    <w:rsid w:val="00903EB9"/>
    <w:rsid w:val="00903F5B"/>
    <w:rsid w:val="00904077"/>
    <w:rsid w:val="00904533"/>
    <w:rsid w:val="00904A56"/>
    <w:rsid w:val="00904D92"/>
    <w:rsid w:val="00905264"/>
    <w:rsid w:val="009053D0"/>
    <w:rsid w:val="00905836"/>
    <w:rsid w:val="009058B5"/>
    <w:rsid w:val="00905C7B"/>
    <w:rsid w:val="00905C89"/>
    <w:rsid w:val="00906049"/>
    <w:rsid w:val="00906111"/>
    <w:rsid w:val="00906602"/>
    <w:rsid w:val="0090695D"/>
    <w:rsid w:val="009073DE"/>
    <w:rsid w:val="0091014C"/>
    <w:rsid w:val="00910230"/>
    <w:rsid w:val="00910372"/>
    <w:rsid w:val="00911345"/>
    <w:rsid w:val="009116FE"/>
    <w:rsid w:val="00911753"/>
    <w:rsid w:val="0091287C"/>
    <w:rsid w:val="00912973"/>
    <w:rsid w:val="00913089"/>
    <w:rsid w:val="00913144"/>
    <w:rsid w:val="0091339E"/>
    <w:rsid w:val="009149FF"/>
    <w:rsid w:val="00914AAF"/>
    <w:rsid w:val="00914C8D"/>
    <w:rsid w:val="00914D3A"/>
    <w:rsid w:val="00914E76"/>
    <w:rsid w:val="00915822"/>
    <w:rsid w:val="00915BE2"/>
    <w:rsid w:val="0091639A"/>
    <w:rsid w:val="009164EC"/>
    <w:rsid w:val="00916700"/>
    <w:rsid w:val="0091690C"/>
    <w:rsid w:val="00916AD6"/>
    <w:rsid w:val="00916BA1"/>
    <w:rsid w:val="00916DCA"/>
    <w:rsid w:val="00916DD7"/>
    <w:rsid w:val="0091745A"/>
    <w:rsid w:val="0091747F"/>
    <w:rsid w:val="0091789F"/>
    <w:rsid w:val="009178DE"/>
    <w:rsid w:val="009206FE"/>
    <w:rsid w:val="00920998"/>
    <w:rsid w:val="00920AB3"/>
    <w:rsid w:val="00920C08"/>
    <w:rsid w:val="0092116A"/>
    <w:rsid w:val="00921909"/>
    <w:rsid w:val="00921F8F"/>
    <w:rsid w:val="0092208E"/>
    <w:rsid w:val="009222A6"/>
    <w:rsid w:val="009223BF"/>
    <w:rsid w:val="009227F6"/>
    <w:rsid w:val="00922DAF"/>
    <w:rsid w:val="00922DF9"/>
    <w:rsid w:val="0092315F"/>
    <w:rsid w:val="00923698"/>
    <w:rsid w:val="0092423E"/>
    <w:rsid w:val="009245DE"/>
    <w:rsid w:val="00924BE6"/>
    <w:rsid w:val="00924C18"/>
    <w:rsid w:val="00925961"/>
    <w:rsid w:val="00925A4B"/>
    <w:rsid w:val="00925B97"/>
    <w:rsid w:val="00925D53"/>
    <w:rsid w:val="0092629E"/>
    <w:rsid w:val="009268B2"/>
    <w:rsid w:val="00926B4F"/>
    <w:rsid w:val="00927DFB"/>
    <w:rsid w:val="00927F09"/>
    <w:rsid w:val="00930176"/>
    <w:rsid w:val="009303D6"/>
    <w:rsid w:val="009304FB"/>
    <w:rsid w:val="00930640"/>
    <w:rsid w:val="0093082E"/>
    <w:rsid w:val="0093098E"/>
    <w:rsid w:val="00930D5C"/>
    <w:rsid w:val="00931033"/>
    <w:rsid w:val="009315D0"/>
    <w:rsid w:val="00931676"/>
    <w:rsid w:val="00931BA1"/>
    <w:rsid w:val="00932498"/>
    <w:rsid w:val="00932F7B"/>
    <w:rsid w:val="0093308D"/>
    <w:rsid w:val="0093348F"/>
    <w:rsid w:val="00933626"/>
    <w:rsid w:val="0093429F"/>
    <w:rsid w:val="00934769"/>
    <w:rsid w:val="00935424"/>
    <w:rsid w:val="00935720"/>
    <w:rsid w:val="00935824"/>
    <w:rsid w:val="009359C6"/>
    <w:rsid w:val="00935CC5"/>
    <w:rsid w:val="00935EDD"/>
    <w:rsid w:val="00935FFD"/>
    <w:rsid w:val="009365A5"/>
    <w:rsid w:val="009367E1"/>
    <w:rsid w:val="00936B4F"/>
    <w:rsid w:val="00936E0A"/>
    <w:rsid w:val="009374E6"/>
    <w:rsid w:val="0093771B"/>
    <w:rsid w:val="00937C35"/>
    <w:rsid w:val="00937C60"/>
    <w:rsid w:val="0094057E"/>
    <w:rsid w:val="009406EB"/>
    <w:rsid w:val="009410AA"/>
    <w:rsid w:val="00941811"/>
    <w:rsid w:val="00941ABF"/>
    <w:rsid w:val="009423D2"/>
    <w:rsid w:val="00942865"/>
    <w:rsid w:val="009438B3"/>
    <w:rsid w:val="00943902"/>
    <w:rsid w:val="00943D50"/>
    <w:rsid w:val="00943D64"/>
    <w:rsid w:val="00943DDF"/>
    <w:rsid w:val="00943FA1"/>
    <w:rsid w:val="00944069"/>
    <w:rsid w:val="0094416B"/>
    <w:rsid w:val="00944E7D"/>
    <w:rsid w:val="00945284"/>
    <w:rsid w:val="00945630"/>
    <w:rsid w:val="00945852"/>
    <w:rsid w:val="00945C93"/>
    <w:rsid w:val="00946A55"/>
    <w:rsid w:val="00946A75"/>
    <w:rsid w:val="00947322"/>
    <w:rsid w:val="009473D5"/>
    <w:rsid w:val="009474A4"/>
    <w:rsid w:val="00947637"/>
    <w:rsid w:val="00947896"/>
    <w:rsid w:val="0095027E"/>
    <w:rsid w:val="00951174"/>
    <w:rsid w:val="0095182F"/>
    <w:rsid w:val="0095245D"/>
    <w:rsid w:val="00953021"/>
    <w:rsid w:val="00953390"/>
    <w:rsid w:val="0095397F"/>
    <w:rsid w:val="00954567"/>
    <w:rsid w:val="00954E43"/>
    <w:rsid w:val="00955EC5"/>
    <w:rsid w:val="009577DE"/>
    <w:rsid w:val="00957BC9"/>
    <w:rsid w:val="00957F0F"/>
    <w:rsid w:val="00957F5E"/>
    <w:rsid w:val="009604C2"/>
    <w:rsid w:val="00960951"/>
    <w:rsid w:val="009610BA"/>
    <w:rsid w:val="009616DE"/>
    <w:rsid w:val="009617C9"/>
    <w:rsid w:val="0096185B"/>
    <w:rsid w:val="009618E1"/>
    <w:rsid w:val="00961931"/>
    <w:rsid w:val="00961A67"/>
    <w:rsid w:val="00961C2F"/>
    <w:rsid w:val="009622D5"/>
    <w:rsid w:val="009629DF"/>
    <w:rsid w:val="00962B41"/>
    <w:rsid w:val="0096486C"/>
    <w:rsid w:val="0096488D"/>
    <w:rsid w:val="0096502B"/>
    <w:rsid w:val="00965055"/>
    <w:rsid w:val="009652B7"/>
    <w:rsid w:val="009654FB"/>
    <w:rsid w:val="009659AF"/>
    <w:rsid w:val="00965CF3"/>
    <w:rsid w:val="00965F1E"/>
    <w:rsid w:val="0096617F"/>
    <w:rsid w:val="00966392"/>
    <w:rsid w:val="009664BB"/>
    <w:rsid w:val="009667B9"/>
    <w:rsid w:val="00966854"/>
    <w:rsid w:val="009677A6"/>
    <w:rsid w:val="009677C1"/>
    <w:rsid w:val="009678E6"/>
    <w:rsid w:val="00967C36"/>
    <w:rsid w:val="00967CA7"/>
    <w:rsid w:val="00970015"/>
    <w:rsid w:val="00970286"/>
    <w:rsid w:val="00970495"/>
    <w:rsid w:val="00970632"/>
    <w:rsid w:val="00970A14"/>
    <w:rsid w:val="00970C65"/>
    <w:rsid w:val="00970FB5"/>
    <w:rsid w:val="00971535"/>
    <w:rsid w:val="0097194F"/>
    <w:rsid w:val="00971A21"/>
    <w:rsid w:val="009722A4"/>
    <w:rsid w:val="009723BC"/>
    <w:rsid w:val="00972496"/>
    <w:rsid w:val="0097264B"/>
    <w:rsid w:val="009727E8"/>
    <w:rsid w:val="00972B9B"/>
    <w:rsid w:val="00972C78"/>
    <w:rsid w:val="00972F16"/>
    <w:rsid w:val="00973412"/>
    <w:rsid w:val="00973A59"/>
    <w:rsid w:val="00973B25"/>
    <w:rsid w:val="00973D09"/>
    <w:rsid w:val="00973E26"/>
    <w:rsid w:val="00973F0E"/>
    <w:rsid w:val="00974338"/>
    <w:rsid w:val="009743D3"/>
    <w:rsid w:val="0097444D"/>
    <w:rsid w:val="00974791"/>
    <w:rsid w:val="009750A8"/>
    <w:rsid w:val="0097524A"/>
    <w:rsid w:val="00975328"/>
    <w:rsid w:val="00975635"/>
    <w:rsid w:val="009756A8"/>
    <w:rsid w:val="00975B0B"/>
    <w:rsid w:val="00976141"/>
    <w:rsid w:val="00976B3C"/>
    <w:rsid w:val="00976E1A"/>
    <w:rsid w:val="00976EFD"/>
    <w:rsid w:val="009771DE"/>
    <w:rsid w:val="0097756F"/>
    <w:rsid w:val="00977609"/>
    <w:rsid w:val="00977867"/>
    <w:rsid w:val="00980880"/>
    <w:rsid w:val="00980F93"/>
    <w:rsid w:val="00981B56"/>
    <w:rsid w:val="00981D4B"/>
    <w:rsid w:val="0098260A"/>
    <w:rsid w:val="00982C18"/>
    <w:rsid w:val="00982E0D"/>
    <w:rsid w:val="00983750"/>
    <w:rsid w:val="0098383A"/>
    <w:rsid w:val="009838F2"/>
    <w:rsid w:val="00984BDD"/>
    <w:rsid w:val="00984FD8"/>
    <w:rsid w:val="0098500B"/>
    <w:rsid w:val="0098510A"/>
    <w:rsid w:val="00985E18"/>
    <w:rsid w:val="009861D1"/>
    <w:rsid w:val="009864F5"/>
    <w:rsid w:val="00987ADE"/>
    <w:rsid w:val="00987C0A"/>
    <w:rsid w:val="00987F2A"/>
    <w:rsid w:val="009904A7"/>
    <w:rsid w:val="00990F54"/>
    <w:rsid w:val="009912F5"/>
    <w:rsid w:val="00991602"/>
    <w:rsid w:val="00991BC6"/>
    <w:rsid w:val="00991D54"/>
    <w:rsid w:val="00991F75"/>
    <w:rsid w:val="0099227A"/>
    <w:rsid w:val="009922FD"/>
    <w:rsid w:val="0099253F"/>
    <w:rsid w:val="00992A9C"/>
    <w:rsid w:val="00992C2D"/>
    <w:rsid w:val="0099319F"/>
    <w:rsid w:val="009932BC"/>
    <w:rsid w:val="0099380E"/>
    <w:rsid w:val="0099455C"/>
    <w:rsid w:val="00994DD6"/>
    <w:rsid w:val="009953FD"/>
    <w:rsid w:val="0099583D"/>
    <w:rsid w:val="00995C03"/>
    <w:rsid w:val="0099697F"/>
    <w:rsid w:val="009969A3"/>
    <w:rsid w:val="009969F3"/>
    <w:rsid w:val="009969FC"/>
    <w:rsid w:val="00996F6F"/>
    <w:rsid w:val="00996FE2"/>
    <w:rsid w:val="00997D10"/>
    <w:rsid w:val="00997F59"/>
    <w:rsid w:val="009A050C"/>
    <w:rsid w:val="009A0548"/>
    <w:rsid w:val="009A0D21"/>
    <w:rsid w:val="009A0DD2"/>
    <w:rsid w:val="009A0E6A"/>
    <w:rsid w:val="009A1180"/>
    <w:rsid w:val="009A1271"/>
    <w:rsid w:val="009A1430"/>
    <w:rsid w:val="009A16EC"/>
    <w:rsid w:val="009A1B10"/>
    <w:rsid w:val="009A1E6B"/>
    <w:rsid w:val="009A2038"/>
    <w:rsid w:val="009A207A"/>
    <w:rsid w:val="009A236C"/>
    <w:rsid w:val="009A2396"/>
    <w:rsid w:val="009A28E7"/>
    <w:rsid w:val="009A2B8B"/>
    <w:rsid w:val="009A2C3B"/>
    <w:rsid w:val="009A321A"/>
    <w:rsid w:val="009A3424"/>
    <w:rsid w:val="009A3480"/>
    <w:rsid w:val="009A4C9A"/>
    <w:rsid w:val="009A504F"/>
    <w:rsid w:val="009A54FC"/>
    <w:rsid w:val="009A5774"/>
    <w:rsid w:val="009A57DC"/>
    <w:rsid w:val="009A59DB"/>
    <w:rsid w:val="009A5C86"/>
    <w:rsid w:val="009A6AC5"/>
    <w:rsid w:val="009A6B40"/>
    <w:rsid w:val="009A71E7"/>
    <w:rsid w:val="009A73E4"/>
    <w:rsid w:val="009A7408"/>
    <w:rsid w:val="009A7B68"/>
    <w:rsid w:val="009A7C70"/>
    <w:rsid w:val="009A7DF9"/>
    <w:rsid w:val="009A7F98"/>
    <w:rsid w:val="009B0356"/>
    <w:rsid w:val="009B067F"/>
    <w:rsid w:val="009B074A"/>
    <w:rsid w:val="009B0A35"/>
    <w:rsid w:val="009B0D4D"/>
    <w:rsid w:val="009B0FF7"/>
    <w:rsid w:val="009B11C9"/>
    <w:rsid w:val="009B1222"/>
    <w:rsid w:val="009B1532"/>
    <w:rsid w:val="009B1A6E"/>
    <w:rsid w:val="009B1C76"/>
    <w:rsid w:val="009B1D3E"/>
    <w:rsid w:val="009B20AB"/>
    <w:rsid w:val="009B346A"/>
    <w:rsid w:val="009B382D"/>
    <w:rsid w:val="009B40CF"/>
    <w:rsid w:val="009B4101"/>
    <w:rsid w:val="009B4144"/>
    <w:rsid w:val="009B41BF"/>
    <w:rsid w:val="009B4C4C"/>
    <w:rsid w:val="009B5805"/>
    <w:rsid w:val="009B5F00"/>
    <w:rsid w:val="009B6262"/>
    <w:rsid w:val="009B629A"/>
    <w:rsid w:val="009B6417"/>
    <w:rsid w:val="009B66E3"/>
    <w:rsid w:val="009B68F6"/>
    <w:rsid w:val="009B6B0C"/>
    <w:rsid w:val="009B6F17"/>
    <w:rsid w:val="009B6F83"/>
    <w:rsid w:val="009B7251"/>
    <w:rsid w:val="009B754E"/>
    <w:rsid w:val="009B7A09"/>
    <w:rsid w:val="009B7B49"/>
    <w:rsid w:val="009C017A"/>
    <w:rsid w:val="009C0388"/>
    <w:rsid w:val="009C056A"/>
    <w:rsid w:val="009C075F"/>
    <w:rsid w:val="009C083A"/>
    <w:rsid w:val="009C1446"/>
    <w:rsid w:val="009C15D9"/>
    <w:rsid w:val="009C16E2"/>
    <w:rsid w:val="009C1771"/>
    <w:rsid w:val="009C1857"/>
    <w:rsid w:val="009C19C8"/>
    <w:rsid w:val="009C1B22"/>
    <w:rsid w:val="009C1BB3"/>
    <w:rsid w:val="009C1C3E"/>
    <w:rsid w:val="009C1CDF"/>
    <w:rsid w:val="009C1D25"/>
    <w:rsid w:val="009C22F7"/>
    <w:rsid w:val="009C2370"/>
    <w:rsid w:val="009C2734"/>
    <w:rsid w:val="009C29A6"/>
    <w:rsid w:val="009C2F42"/>
    <w:rsid w:val="009C2FEE"/>
    <w:rsid w:val="009C32A8"/>
    <w:rsid w:val="009C3A8D"/>
    <w:rsid w:val="009C3C64"/>
    <w:rsid w:val="009C452C"/>
    <w:rsid w:val="009C4891"/>
    <w:rsid w:val="009C49F4"/>
    <w:rsid w:val="009C4A41"/>
    <w:rsid w:val="009C4A99"/>
    <w:rsid w:val="009C4C68"/>
    <w:rsid w:val="009C4D80"/>
    <w:rsid w:val="009C5BC1"/>
    <w:rsid w:val="009C601A"/>
    <w:rsid w:val="009C6077"/>
    <w:rsid w:val="009C61F3"/>
    <w:rsid w:val="009C6545"/>
    <w:rsid w:val="009C6661"/>
    <w:rsid w:val="009C6991"/>
    <w:rsid w:val="009C6D26"/>
    <w:rsid w:val="009C6EA0"/>
    <w:rsid w:val="009C6F10"/>
    <w:rsid w:val="009C75DB"/>
    <w:rsid w:val="009C7A29"/>
    <w:rsid w:val="009C7A7C"/>
    <w:rsid w:val="009C7FAA"/>
    <w:rsid w:val="009D00E0"/>
    <w:rsid w:val="009D01D8"/>
    <w:rsid w:val="009D0545"/>
    <w:rsid w:val="009D0817"/>
    <w:rsid w:val="009D1B5D"/>
    <w:rsid w:val="009D212F"/>
    <w:rsid w:val="009D278A"/>
    <w:rsid w:val="009D388B"/>
    <w:rsid w:val="009D3A11"/>
    <w:rsid w:val="009D3F6B"/>
    <w:rsid w:val="009D4031"/>
    <w:rsid w:val="009D4056"/>
    <w:rsid w:val="009D421C"/>
    <w:rsid w:val="009D47DB"/>
    <w:rsid w:val="009D49D4"/>
    <w:rsid w:val="009D4A51"/>
    <w:rsid w:val="009D5F6B"/>
    <w:rsid w:val="009D6294"/>
    <w:rsid w:val="009D640C"/>
    <w:rsid w:val="009D6D59"/>
    <w:rsid w:val="009E02B6"/>
    <w:rsid w:val="009E032F"/>
    <w:rsid w:val="009E0D2F"/>
    <w:rsid w:val="009E0DF9"/>
    <w:rsid w:val="009E116F"/>
    <w:rsid w:val="009E18ED"/>
    <w:rsid w:val="009E1931"/>
    <w:rsid w:val="009E1DC5"/>
    <w:rsid w:val="009E1E33"/>
    <w:rsid w:val="009E2A3E"/>
    <w:rsid w:val="009E2B4D"/>
    <w:rsid w:val="009E2C0D"/>
    <w:rsid w:val="009E2DA3"/>
    <w:rsid w:val="009E3618"/>
    <w:rsid w:val="009E40C1"/>
    <w:rsid w:val="009E41B1"/>
    <w:rsid w:val="009E44E5"/>
    <w:rsid w:val="009E4BF7"/>
    <w:rsid w:val="009E569B"/>
    <w:rsid w:val="009E5B0C"/>
    <w:rsid w:val="009E5EED"/>
    <w:rsid w:val="009E63B4"/>
    <w:rsid w:val="009E69F4"/>
    <w:rsid w:val="009E6FCE"/>
    <w:rsid w:val="009E6FFB"/>
    <w:rsid w:val="009E7263"/>
    <w:rsid w:val="009E74F3"/>
    <w:rsid w:val="009E7741"/>
    <w:rsid w:val="009E7BCD"/>
    <w:rsid w:val="009E7D57"/>
    <w:rsid w:val="009E7ED1"/>
    <w:rsid w:val="009F0199"/>
    <w:rsid w:val="009F06DB"/>
    <w:rsid w:val="009F149F"/>
    <w:rsid w:val="009F191C"/>
    <w:rsid w:val="009F21EA"/>
    <w:rsid w:val="009F280B"/>
    <w:rsid w:val="009F296C"/>
    <w:rsid w:val="009F2B52"/>
    <w:rsid w:val="009F2D0B"/>
    <w:rsid w:val="009F3488"/>
    <w:rsid w:val="009F3B30"/>
    <w:rsid w:val="009F3B61"/>
    <w:rsid w:val="009F3C99"/>
    <w:rsid w:val="009F4107"/>
    <w:rsid w:val="009F4605"/>
    <w:rsid w:val="009F4654"/>
    <w:rsid w:val="009F48DE"/>
    <w:rsid w:val="009F4C7B"/>
    <w:rsid w:val="009F508D"/>
    <w:rsid w:val="009F5E23"/>
    <w:rsid w:val="009F5E42"/>
    <w:rsid w:val="009F6221"/>
    <w:rsid w:val="009F6531"/>
    <w:rsid w:val="009F658F"/>
    <w:rsid w:val="009F69C8"/>
    <w:rsid w:val="009F6EB5"/>
    <w:rsid w:val="009F6F8E"/>
    <w:rsid w:val="009F7249"/>
    <w:rsid w:val="009F7431"/>
    <w:rsid w:val="009F7661"/>
    <w:rsid w:val="009F79F5"/>
    <w:rsid w:val="00A00020"/>
    <w:rsid w:val="00A009B3"/>
    <w:rsid w:val="00A00C70"/>
    <w:rsid w:val="00A00C82"/>
    <w:rsid w:val="00A00D6F"/>
    <w:rsid w:val="00A0119F"/>
    <w:rsid w:val="00A011FB"/>
    <w:rsid w:val="00A01510"/>
    <w:rsid w:val="00A01531"/>
    <w:rsid w:val="00A0166A"/>
    <w:rsid w:val="00A01739"/>
    <w:rsid w:val="00A01904"/>
    <w:rsid w:val="00A01D8B"/>
    <w:rsid w:val="00A01E6F"/>
    <w:rsid w:val="00A01EEB"/>
    <w:rsid w:val="00A02481"/>
    <w:rsid w:val="00A024D6"/>
    <w:rsid w:val="00A0298C"/>
    <w:rsid w:val="00A02A73"/>
    <w:rsid w:val="00A03381"/>
    <w:rsid w:val="00A0357A"/>
    <w:rsid w:val="00A0359D"/>
    <w:rsid w:val="00A0367A"/>
    <w:rsid w:val="00A0376B"/>
    <w:rsid w:val="00A037FC"/>
    <w:rsid w:val="00A044A3"/>
    <w:rsid w:val="00A0480D"/>
    <w:rsid w:val="00A04C40"/>
    <w:rsid w:val="00A05376"/>
    <w:rsid w:val="00A053CD"/>
    <w:rsid w:val="00A0677B"/>
    <w:rsid w:val="00A07165"/>
    <w:rsid w:val="00A074F2"/>
    <w:rsid w:val="00A079E8"/>
    <w:rsid w:val="00A10394"/>
    <w:rsid w:val="00A1053F"/>
    <w:rsid w:val="00A10905"/>
    <w:rsid w:val="00A10CCF"/>
    <w:rsid w:val="00A10F8F"/>
    <w:rsid w:val="00A11684"/>
    <w:rsid w:val="00A118BE"/>
    <w:rsid w:val="00A11907"/>
    <w:rsid w:val="00A11D42"/>
    <w:rsid w:val="00A11F28"/>
    <w:rsid w:val="00A12325"/>
    <w:rsid w:val="00A12BD2"/>
    <w:rsid w:val="00A1323C"/>
    <w:rsid w:val="00A132BD"/>
    <w:rsid w:val="00A133BF"/>
    <w:rsid w:val="00A13D2A"/>
    <w:rsid w:val="00A13EA7"/>
    <w:rsid w:val="00A1402C"/>
    <w:rsid w:val="00A14483"/>
    <w:rsid w:val="00A14A98"/>
    <w:rsid w:val="00A14AFD"/>
    <w:rsid w:val="00A14D1C"/>
    <w:rsid w:val="00A152A2"/>
    <w:rsid w:val="00A15C44"/>
    <w:rsid w:val="00A160B3"/>
    <w:rsid w:val="00A1659E"/>
    <w:rsid w:val="00A16690"/>
    <w:rsid w:val="00A1672B"/>
    <w:rsid w:val="00A16C8D"/>
    <w:rsid w:val="00A16E2D"/>
    <w:rsid w:val="00A170D2"/>
    <w:rsid w:val="00A17159"/>
    <w:rsid w:val="00A17308"/>
    <w:rsid w:val="00A17CE2"/>
    <w:rsid w:val="00A20319"/>
    <w:rsid w:val="00A20A6D"/>
    <w:rsid w:val="00A20F63"/>
    <w:rsid w:val="00A21645"/>
    <w:rsid w:val="00A21972"/>
    <w:rsid w:val="00A21A73"/>
    <w:rsid w:val="00A21D11"/>
    <w:rsid w:val="00A2242E"/>
    <w:rsid w:val="00A224BF"/>
    <w:rsid w:val="00A22A3F"/>
    <w:rsid w:val="00A234B0"/>
    <w:rsid w:val="00A23E74"/>
    <w:rsid w:val="00A23FA6"/>
    <w:rsid w:val="00A241D5"/>
    <w:rsid w:val="00A24519"/>
    <w:rsid w:val="00A245D2"/>
    <w:rsid w:val="00A24741"/>
    <w:rsid w:val="00A247C8"/>
    <w:rsid w:val="00A24C6D"/>
    <w:rsid w:val="00A25997"/>
    <w:rsid w:val="00A2663C"/>
    <w:rsid w:val="00A26700"/>
    <w:rsid w:val="00A268E2"/>
    <w:rsid w:val="00A26C9A"/>
    <w:rsid w:val="00A26CD7"/>
    <w:rsid w:val="00A27924"/>
    <w:rsid w:val="00A27945"/>
    <w:rsid w:val="00A304A1"/>
    <w:rsid w:val="00A306FF"/>
    <w:rsid w:val="00A30950"/>
    <w:rsid w:val="00A30D26"/>
    <w:rsid w:val="00A30DA7"/>
    <w:rsid w:val="00A30DFD"/>
    <w:rsid w:val="00A312B3"/>
    <w:rsid w:val="00A31302"/>
    <w:rsid w:val="00A31583"/>
    <w:rsid w:val="00A31819"/>
    <w:rsid w:val="00A31F76"/>
    <w:rsid w:val="00A32401"/>
    <w:rsid w:val="00A325C1"/>
    <w:rsid w:val="00A325CE"/>
    <w:rsid w:val="00A325F0"/>
    <w:rsid w:val="00A3273F"/>
    <w:rsid w:val="00A32AED"/>
    <w:rsid w:val="00A33133"/>
    <w:rsid w:val="00A33511"/>
    <w:rsid w:val="00A33533"/>
    <w:rsid w:val="00A33B17"/>
    <w:rsid w:val="00A33C41"/>
    <w:rsid w:val="00A33D87"/>
    <w:rsid w:val="00A34147"/>
    <w:rsid w:val="00A35563"/>
    <w:rsid w:val="00A3582C"/>
    <w:rsid w:val="00A35EDC"/>
    <w:rsid w:val="00A36317"/>
    <w:rsid w:val="00A368B1"/>
    <w:rsid w:val="00A368D5"/>
    <w:rsid w:val="00A36BEF"/>
    <w:rsid w:val="00A36CF3"/>
    <w:rsid w:val="00A3753C"/>
    <w:rsid w:val="00A377D0"/>
    <w:rsid w:val="00A37833"/>
    <w:rsid w:val="00A40723"/>
    <w:rsid w:val="00A4080F"/>
    <w:rsid w:val="00A409BF"/>
    <w:rsid w:val="00A40E5D"/>
    <w:rsid w:val="00A41853"/>
    <w:rsid w:val="00A41EE1"/>
    <w:rsid w:val="00A423B0"/>
    <w:rsid w:val="00A42802"/>
    <w:rsid w:val="00A42BDA"/>
    <w:rsid w:val="00A43749"/>
    <w:rsid w:val="00A43A97"/>
    <w:rsid w:val="00A43C31"/>
    <w:rsid w:val="00A4420F"/>
    <w:rsid w:val="00A44314"/>
    <w:rsid w:val="00A446EF"/>
    <w:rsid w:val="00A44800"/>
    <w:rsid w:val="00A448E8"/>
    <w:rsid w:val="00A45006"/>
    <w:rsid w:val="00A45518"/>
    <w:rsid w:val="00A45607"/>
    <w:rsid w:val="00A45880"/>
    <w:rsid w:val="00A45A6C"/>
    <w:rsid w:val="00A45F2A"/>
    <w:rsid w:val="00A45FB0"/>
    <w:rsid w:val="00A4626B"/>
    <w:rsid w:val="00A46738"/>
    <w:rsid w:val="00A46AAB"/>
    <w:rsid w:val="00A46BD4"/>
    <w:rsid w:val="00A473E4"/>
    <w:rsid w:val="00A47C40"/>
    <w:rsid w:val="00A5017F"/>
    <w:rsid w:val="00A503F5"/>
    <w:rsid w:val="00A50C9C"/>
    <w:rsid w:val="00A50CE2"/>
    <w:rsid w:val="00A51462"/>
    <w:rsid w:val="00A51616"/>
    <w:rsid w:val="00A519B6"/>
    <w:rsid w:val="00A51BD5"/>
    <w:rsid w:val="00A51CCF"/>
    <w:rsid w:val="00A51CEA"/>
    <w:rsid w:val="00A51EA0"/>
    <w:rsid w:val="00A521C2"/>
    <w:rsid w:val="00A52919"/>
    <w:rsid w:val="00A52C57"/>
    <w:rsid w:val="00A52ED5"/>
    <w:rsid w:val="00A532E5"/>
    <w:rsid w:val="00A5339B"/>
    <w:rsid w:val="00A5354B"/>
    <w:rsid w:val="00A535B4"/>
    <w:rsid w:val="00A54291"/>
    <w:rsid w:val="00A5431C"/>
    <w:rsid w:val="00A546F8"/>
    <w:rsid w:val="00A54ABD"/>
    <w:rsid w:val="00A54CB8"/>
    <w:rsid w:val="00A54F4C"/>
    <w:rsid w:val="00A559AF"/>
    <w:rsid w:val="00A559EE"/>
    <w:rsid w:val="00A55C34"/>
    <w:rsid w:val="00A560EC"/>
    <w:rsid w:val="00A5668E"/>
    <w:rsid w:val="00A57171"/>
    <w:rsid w:val="00A57FA4"/>
    <w:rsid w:val="00A602A8"/>
    <w:rsid w:val="00A60629"/>
    <w:rsid w:val="00A61DAC"/>
    <w:rsid w:val="00A623C2"/>
    <w:rsid w:val="00A62697"/>
    <w:rsid w:val="00A628EF"/>
    <w:rsid w:val="00A62F31"/>
    <w:rsid w:val="00A6353D"/>
    <w:rsid w:val="00A6359E"/>
    <w:rsid w:val="00A63817"/>
    <w:rsid w:val="00A639CA"/>
    <w:rsid w:val="00A6442C"/>
    <w:rsid w:val="00A6463F"/>
    <w:rsid w:val="00A6465D"/>
    <w:rsid w:val="00A646E8"/>
    <w:rsid w:val="00A64E3C"/>
    <w:rsid w:val="00A64F0C"/>
    <w:rsid w:val="00A65071"/>
    <w:rsid w:val="00A65429"/>
    <w:rsid w:val="00A65984"/>
    <w:rsid w:val="00A66757"/>
    <w:rsid w:val="00A6677D"/>
    <w:rsid w:val="00A66B6E"/>
    <w:rsid w:val="00A66C9E"/>
    <w:rsid w:val="00A66D0C"/>
    <w:rsid w:val="00A66FE9"/>
    <w:rsid w:val="00A67D3A"/>
    <w:rsid w:val="00A67E3B"/>
    <w:rsid w:val="00A70685"/>
    <w:rsid w:val="00A70962"/>
    <w:rsid w:val="00A70B86"/>
    <w:rsid w:val="00A717CD"/>
    <w:rsid w:val="00A71ABF"/>
    <w:rsid w:val="00A71E7E"/>
    <w:rsid w:val="00A72262"/>
    <w:rsid w:val="00A72940"/>
    <w:rsid w:val="00A72FBF"/>
    <w:rsid w:val="00A73B51"/>
    <w:rsid w:val="00A7425D"/>
    <w:rsid w:val="00A742C0"/>
    <w:rsid w:val="00A7451D"/>
    <w:rsid w:val="00A75359"/>
    <w:rsid w:val="00A75622"/>
    <w:rsid w:val="00A75E8B"/>
    <w:rsid w:val="00A761D2"/>
    <w:rsid w:val="00A763F8"/>
    <w:rsid w:val="00A766ED"/>
    <w:rsid w:val="00A7679F"/>
    <w:rsid w:val="00A767F9"/>
    <w:rsid w:val="00A7688D"/>
    <w:rsid w:val="00A76E95"/>
    <w:rsid w:val="00A77375"/>
    <w:rsid w:val="00A77CC5"/>
    <w:rsid w:val="00A77D6B"/>
    <w:rsid w:val="00A77FB5"/>
    <w:rsid w:val="00A8061F"/>
    <w:rsid w:val="00A8096E"/>
    <w:rsid w:val="00A81B15"/>
    <w:rsid w:val="00A81DB7"/>
    <w:rsid w:val="00A81DCE"/>
    <w:rsid w:val="00A826D6"/>
    <w:rsid w:val="00A8301C"/>
    <w:rsid w:val="00A83200"/>
    <w:rsid w:val="00A8322B"/>
    <w:rsid w:val="00A83237"/>
    <w:rsid w:val="00A8351E"/>
    <w:rsid w:val="00A839CB"/>
    <w:rsid w:val="00A83A59"/>
    <w:rsid w:val="00A83E10"/>
    <w:rsid w:val="00A842A1"/>
    <w:rsid w:val="00A842C1"/>
    <w:rsid w:val="00A84506"/>
    <w:rsid w:val="00A84E11"/>
    <w:rsid w:val="00A84E7A"/>
    <w:rsid w:val="00A85579"/>
    <w:rsid w:val="00A8596A"/>
    <w:rsid w:val="00A85B9F"/>
    <w:rsid w:val="00A85FC4"/>
    <w:rsid w:val="00A861AA"/>
    <w:rsid w:val="00A871E5"/>
    <w:rsid w:val="00A87290"/>
    <w:rsid w:val="00A87A9A"/>
    <w:rsid w:val="00A90384"/>
    <w:rsid w:val="00A906EC"/>
    <w:rsid w:val="00A90757"/>
    <w:rsid w:val="00A90A32"/>
    <w:rsid w:val="00A90D64"/>
    <w:rsid w:val="00A90D7E"/>
    <w:rsid w:val="00A911B9"/>
    <w:rsid w:val="00A9176A"/>
    <w:rsid w:val="00A917AA"/>
    <w:rsid w:val="00A91B59"/>
    <w:rsid w:val="00A91C52"/>
    <w:rsid w:val="00A91DCB"/>
    <w:rsid w:val="00A91E90"/>
    <w:rsid w:val="00A922A6"/>
    <w:rsid w:val="00A925C4"/>
    <w:rsid w:val="00A9297B"/>
    <w:rsid w:val="00A92B03"/>
    <w:rsid w:val="00A93103"/>
    <w:rsid w:val="00A937FC"/>
    <w:rsid w:val="00A948EF"/>
    <w:rsid w:val="00A94BFA"/>
    <w:rsid w:val="00A94D5C"/>
    <w:rsid w:val="00A94E7F"/>
    <w:rsid w:val="00A9554F"/>
    <w:rsid w:val="00A95C73"/>
    <w:rsid w:val="00A95E3F"/>
    <w:rsid w:val="00A96445"/>
    <w:rsid w:val="00A9663B"/>
    <w:rsid w:val="00A9674C"/>
    <w:rsid w:val="00A969A9"/>
    <w:rsid w:val="00A96AA5"/>
    <w:rsid w:val="00A96C68"/>
    <w:rsid w:val="00A96F3E"/>
    <w:rsid w:val="00A97D50"/>
    <w:rsid w:val="00A97ECF"/>
    <w:rsid w:val="00AA0249"/>
    <w:rsid w:val="00AA0F5D"/>
    <w:rsid w:val="00AA1128"/>
    <w:rsid w:val="00AA1571"/>
    <w:rsid w:val="00AA175F"/>
    <w:rsid w:val="00AA1D1A"/>
    <w:rsid w:val="00AA1F78"/>
    <w:rsid w:val="00AA25D3"/>
    <w:rsid w:val="00AA2888"/>
    <w:rsid w:val="00AA3116"/>
    <w:rsid w:val="00AA312E"/>
    <w:rsid w:val="00AA3DA9"/>
    <w:rsid w:val="00AA3FDE"/>
    <w:rsid w:val="00AA4379"/>
    <w:rsid w:val="00AA43D6"/>
    <w:rsid w:val="00AA459D"/>
    <w:rsid w:val="00AA4712"/>
    <w:rsid w:val="00AA4C28"/>
    <w:rsid w:val="00AA4E4F"/>
    <w:rsid w:val="00AA5366"/>
    <w:rsid w:val="00AA5551"/>
    <w:rsid w:val="00AA56DE"/>
    <w:rsid w:val="00AA57DC"/>
    <w:rsid w:val="00AA58C7"/>
    <w:rsid w:val="00AA6B95"/>
    <w:rsid w:val="00AA6D02"/>
    <w:rsid w:val="00AA707E"/>
    <w:rsid w:val="00AA78CB"/>
    <w:rsid w:val="00AA7926"/>
    <w:rsid w:val="00AA7A6B"/>
    <w:rsid w:val="00AA7D97"/>
    <w:rsid w:val="00AB0227"/>
    <w:rsid w:val="00AB04B1"/>
    <w:rsid w:val="00AB07FB"/>
    <w:rsid w:val="00AB0C55"/>
    <w:rsid w:val="00AB1AB5"/>
    <w:rsid w:val="00AB1D16"/>
    <w:rsid w:val="00AB21D8"/>
    <w:rsid w:val="00AB2B21"/>
    <w:rsid w:val="00AB403C"/>
    <w:rsid w:val="00AB40BD"/>
    <w:rsid w:val="00AB41F0"/>
    <w:rsid w:val="00AB4207"/>
    <w:rsid w:val="00AB42E8"/>
    <w:rsid w:val="00AB449B"/>
    <w:rsid w:val="00AB5804"/>
    <w:rsid w:val="00AB6DE4"/>
    <w:rsid w:val="00AB6E00"/>
    <w:rsid w:val="00AB6E33"/>
    <w:rsid w:val="00AB6F68"/>
    <w:rsid w:val="00AB73FD"/>
    <w:rsid w:val="00AB79D8"/>
    <w:rsid w:val="00AB7C94"/>
    <w:rsid w:val="00AB7D5F"/>
    <w:rsid w:val="00AC00EF"/>
    <w:rsid w:val="00AC03EC"/>
    <w:rsid w:val="00AC1C45"/>
    <w:rsid w:val="00AC2180"/>
    <w:rsid w:val="00AC23C2"/>
    <w:rsid w:val="00AC26BC"/>
    <w:rsid w:val="00AC33ED"/>
    <w:rsid w:val="00AC35ED"/>
    <w:rsid w:val="00AC3A5A"/>
    <w:rsid w:val="00AC3BDB"/>
    <w:rsid w:val="00AC449B"/>
    <w:rsid w:val="00AC4916"/>
    <w:rsid w:val="00AC57B6"/>
    <w:rsid w:val="00AC59E3"/>
    <w:rsid w:val="00AC5A21"/>
    <w:rsid w:val="00AC5B64"/>
    <w:rsid w:val="00AC6223"/>
    <w:rsid w:val="00AC6495"/>
    <w:rsid w:val="00AC661D"/>
    <w:rsid w:val="00AC6773"/>
    <w:rsid w:val="00AC7094"/>
    <w:rsid w:val="00AC74AE"/>
    <w:rsid w:val="00AC77A4"/>
    <w:rsid w:val="00AC7DA2"/>
    <w:rsid w:val="00AC7F08"/>
    <w:rsid w:val="00AD00C6"/>
    <w:rsid w:val="00AD033F"/>
    <w:rsid w:val="00AD05A7"/>
    <w:rsid w:val="00AD076B"/>
    <w:rsid w:val="00AD0C5C"/>
    <w:rsid w:val="00AD0DB6"/>
    <w:rsid w:val="00AD0E94"/>
    <w:rsid w:val="00AD1386"/>
    <w:rsid w:val="00AD22A2"/>
    <w:rsid w:val="00AD2468"/>
    <w:rsid w:val="00AD28E3"/>
    <w:rsid w:val="00AD2A2D"/>
    <w:rsid w:val="00AD31A1"/>
    <w:rsid w:val="00AD3908"/>
    <w:rsid w:val="00AD3C69"/>
    <w:rsid w:val="00AD40D0"/>
    <w:rsid w:val="00AD4146"/>
    <w:rsid w:val="00AD4288"/>
    <w:rsid w:val="00AD458D"/>
    <w:rsid w:val="00AD4614"/>
    <w:rsid w:val="00AD4767"/>
    <w:rsid w:val="00AD4D59"/>
    <w:rsid w:val="00AD5C75"/>
    <w:rsid w:val="00AD63CB"/>
    <w:rsid w:val="00AD6B30"/>
    <w:rsid w:val="00AD6C91"/>
    <w:rsid w:val="00AD6FBE"/>
    <w:rsid w:val="00AD781F"/>
    <w:rsid w:val="00AD7B5F"/>
    <w:rsid w:val="00AD7B75"/>
    <w:rsid w:val="00AE019D"/>
    <w:rsid w:val="00AE1815"/>
    <w:rsid w:val="00AE20E4"/>
    <w:rsid w:val="00AE25C3"/>
    <w:rsid w:val="00AE2792"/>
    <w:rsid w:val="00AE2C01"/>
    <w:rsid w:val="00AE3314"/>
    <w:rsid w:val="00AE35BB"/>
    <w:rsid w:val="00AE3BBD"/>
    <w:rsid w:val="00AE4153"/>
    <w:rsid w:val="00AE41E5"/>
    <w:rsid w:val="00AE4699"/>
    <w:rsid w:val="00AE490F"/>
    <w:rsid w:val="00AE527D"/>
    <w:rsid w:val="00AE5331"/>
    <w:rsid w:val="00AE5C1B"/>
    <w:rsid w:val="00AE6149"/>
    <w:rsid w:val="00AE7147"/>
    <w:rsid w:val="00AF0601"/>
    <w:rsid w:val="00AF074E"/>
    <w:rsid w:val="00AF0E49"/>
    <w:rsid w:val="00AF0F25"/>
    <w:rsid w:val="00AF1558"/>
    <w:rsid w:val="00AF2015"/>
    <w:rsid w:val="00AF23D9"/>
    <w:rsid w:val="00AF2896"/>
    <w:rsid w:val="00AF2C6C"/>
    <w:rsid w:val="00AF2F3F"/>
    <w:rsid w:val="00AF3174"/>
    <w:rsid w:val="00AF32BD"/>
    <w:rsid w:val="00AF3370"/>
    <w:rsid w:val="00AF340C"/>
    <w:rsid w:val="00AF3512"/>
    <w:rsid w:val="00AF359F"/>
    <w:rsid w:val="00AF3C36"/>
    <w:rsid w:val="00AF400A"/>
    <w:rsid w:val="00AF4402"/>
    <w:rsid w:val="00AF4E3F"/>
    <w:rsid w:val="00AF5019"/>
    <w:rsid w:val="00AF585E"/>
    <w:rsid w:val="00AF593E"/>
    <w:rsid w:val="00AF5E7A"/>
    <w:rsid w:val="00AF61CF"/>
    <w:rsid w:val="00AF6BBB"/>
    <w:rsid w:val="00AF6D19"/>
    <w:rsid w:val="00AF745F"/>
    <w:rsid w:val="00AF7559"/>
    <w:rsid w:val="00AF7B62"/>
    <w:rsid w:val="00AF7F0A"/>
    <w:rsid w:val="00B000F9"/>
    <w:rsid w:val="00B0014F"/>
    <w:rsid w:val="00B0016B"/>
    <w:rsid w:val="00B0039B"/>
    <w:rsid w:val="00B009F8"/>
    <w:rsid w:val="00B00BC8"/>
    <w:rsid w:val="00B00EF5"/>
    <w:rsid w:val="00B01609"/>
    <w:rsid w:val="00B02127"/>
    <w:rsid w:val="00B022E8"/>
    <w:rsid w:val="00B03827"/>
    <w:rsid w:val="00B039C7"/>
    <w:rsid w:val="00B03AE9"/>
    <w:rsid w:val="00B03FA2"/>
    <w:rsid w:val="00B04372"/>
    <w:rsid w:val="00B0438F"/>
    <w:rsid w:val="00B0521A"/>
    <w:rsid w:val="00B054D2"/>
    <w:rsid w:val="00B05673"/>
    <w:rsid w:val="00B05771"/>
    <w:rsid w:val="00B05A4A"/>
    <w:rsid w:val="00B061AB"/>
    <w:rsid w:val="00B06876"/>
    <w:rsid w:val="00B06904"/>
    <w:rsid w:val="00B069A3"/>
    <w:rsid w:val="00B069DB"/>
    <w:rsid w:val="00B079A3"/>
    <w:rsid w:val="00B103B5"/>
    <w:rsid w:val="00B1051E"/>
    <w:rsid w:val="00B10C86"/>
    <w:rsid w:val="00B10F16"/>
    <w:rsid w:val="00B111A3"/>
    <w:rsid w:val="00B114FC"/>
    <w:rsid w:val="00B116D6"/>
    <w:rsid w:val="00B11C0A"/>
    <w:rsid w:val="00B12027"/>
    <w:rsid w:val="00B12556"/>
    <w:rsid w:val="00B12857"/>
    <w:rsid w:val="00B12BE2"/>
    <w:rsid w:val="00B13094"/>
    <w:rsid w:val="00B13446"/>
    <w:rsid w:val="00B1356A"/>
    <w:rsid w:val="00B13612"/>
    <w:rsid w:val="00B1364E"/>
    <w:rsid w:val="00B14084"/>
    <w:rsid w:val="00B141B8"/>
    <w:rsid w:val="00B14468"/>
    <w:rsid w:val="00B1478C"/>
    <w:rsid w:val="00B14CC3"/>
    <w:rsid w:val="00B1556D"/>
    <w:rsid w:val="00B15ABB"/>
    <w:rsid w:val="00B15F51"/>
    <w:rsid w:val="00B15F74"/>
    <w:rsid w:val="00B16816"/>
    <w:rsid w:val="00B17DEF"/>
    <w:rsid w:val="00B2028D"/>
    <w:rsid w:val="00B20419"/>
    <w:rsid w:val="00B20663"/>
    <w:rsid w:val="00B20E99"/>
    <w:rsid w:val="00B2129A"/>
    <w:rsid w:val="00B21C84"/>
    <w:rsid w:val="00B21FEA"/>
    <w:rsid w:val="00B223BA"/>
    <w:rsid w:val="00B22647"/>
    <w:rsid w:val="00B22C74"/>
    <w:rsid w:val="00B22D51"/>
    <w:rsid w:val="00B22EEB"/>
    <w:rsid w:val="00B23C54"/>
    <w:rsid w:val="00B240F3"/>
    <w:rsid w:val="00B24D3E"/>
    <w:rsid w:val="00B24EBE"/>
    <w:rsid w:val="00B25A66"/>
    <w:rsid w:val="00B25DE7"/>
    <w:rsid w:val="00B25F32"/>
    <w:rsid w:val="00B265DB"/>
    <w:rsid w:val="00B269FB"/>
    <w:rsid w:val="00B26E25"/>
    <w:rsid w:val="00B27C15"/>
    <w:rsid w:val="00B3058F"/>
    <w:rsid w:val="00B307EB"/>
    <w:rsid w:val="00B308B9"/>
    <w:rsid w:val="00B30F06"/>
    <w:rsid w:val="00B31155"/>
    <w:rsid w:val="00B319FA"/>
    <w:rsid w:val="00B329B5"/>
    <w:rsid w:val="00B32DC5"/>
    <w:rsid w:val="00B33306"/>
    <w:rsid w:val="00B33909"/>
    <w:rsid w:val="00B33936"/>
    <w:rsid w:val="00B33A6A"/>
    <w:rsid w:val="00B33D60"/>
    <w:rsid w:val="00B342FA"/>
    <w:rsid w:val="00B3490D"/>
    <w:rsid w:val="00B34978"/>
    <w:rsid w:val="00B34E6D"/>
    <w:rsid w:val="00B3506D"/>
    <w:rsid w:val="00B35563"/>
    <w:rsid w:val="00B36056"/>
    <w:rsid w:val="00B36894"/>
    <w:rsid w:val="00B36AE4"/>
    <w:rsid w:val="00B36C6B"/>
    <w:rsid w:val="00B36D50"/>
    <w:rsid w:val="00B36F40"/>
    <w:rsid w:val="00B37964"/>
    <w:rsid w:val="00B40759"/>
    <w:rsid w:val="00B40C8D"/>
    <w:rsid w:val="00B40CA2"/>
    <w:rsid w:val="00B40DBA"/>
    <w:rsid w:val="00B40DF9"/>
    <w:rsid w:val="00B415D1"/>
    <w:rsid w:val="00B41696"/>
    <w:rsid w:val="00B41AD6"/>
    <w:rsid w:val="00B420C8"/>
    <w:rsid w:val="00B42256"/>
    <w:rsid w:val="00B42690"/>
    <w:rsid w:val="00B426AD"/>
    <w:rsid w:val="00B43312"/>
    <w:rsid w:val="00B4398F"/>
    <w:rsid w:val="00B439A8"/>
    <w:rsid w:val="00B43FA7"/>
    <w:rsid w:val="00B4435C"/>
    <w:rsid w:val="00B444E4"/>
    <w:rsid w:val="00B44529"/>
    <w:rsid w:val="00B445B7"/>
    <w:rsid w:val="00B448FE"/>
    <w:rsid w:val="00B44B11"/>
    <w:rsid w:val="00B45332"/>
    <w:rsid w:val="00B45F11"/>
    <w:rsid w:val="00B46FB6"/>
    <w:rsid w:val="00B47838"/>
    <w:rsid w:val="00B47DB9"/>
    <w:rsid w:val="00B47FCF"/>
    <w:rsid w:val="00B50065"/>
    <w:rsid w:val="00B50613"/>
    <w:rsid w:val="00B50822"/>
    <w:rsid w:val="00B50B3E"/>
    <w:rsid w:val="00B50D8F"/>
    <w:rsid w:val="00B513A9"/>
    <w:rsid w:val="00B52707"/>
    <w:rsid w:val="00B52BC9"/>
    <w:rsid w:val="00B55165"/>
    <w:rsid w:val="00B5532D"/>
    <w:rsid w:val="00B5548F"/>
    <w:rsid w:val="00B55729"/>
    <w:rsid w:val="00B5585C"/>
    <w:rsid w:val="00B565A3"/>
    <w:rsid w:val="00B56714"/>
    <w:rsid w:val="00B57D87"/>
    <w:rsid w:val="00B60628"/>
    <w:rsid w:val="00B60A87"/>
    <w:rsid w:val="00B60E81"/>
    <w:rsid w:val="00B610FA"/>
    <w:rsid w:val="00B61620"/>
    <w:rsid w:val="00B616A0"/>
    <w:rsid w:val="00B61727"/>
    <w:rsid w:val="00B61883"/>
    <w:rsid w:val="00B620EE"/>
    <w:rsid w:val="00B626FC"/>
    <w:rsid w:val="00B62F07"/>
    <w:rsid w:val="00B636F4"/>
    <w:rsid w:val="00B63848"/>
    <w:rsid w:val="00B63E8F"/>
    <w:rsid w:val="00B6407A"/>
    <w:rsid w:val="00B6483C"/>
    <w:rsid w:val="00B64F43"/>
    <w:rsid w:val="00B65329"/>
    <w:rsid w:val="00B65755"/>
    <w:rsid w:val="00B657A8"/>
    <w:rsid w:val="00B66125"/>
    <w:rsid w:val="00B66ABD"/>
    <w:rsid w:val="00B66ED5"/>
    <w:rsid w:val="00B6785D"/>
    <w:rsid w:val="00B67974"/>
    <w:rsid w:val="00B67CDD"/>
    <w:rsid w:val="00B67D68"/>
    <w:rsid w:val="00B704A8"/>
    <w:rsid w:val="00B70A5D"/>
    <w:rsid w:val="00B713FE"/>
    <w:rsid w:val="00B7160D"/>
    <w:rsid w:val="00B71B57"/>
    <w:rsid w:val="00B71D58"/>
    <w:rsid w:val="00B7222D"/>
    <w:rsid w:val="00B722CF"/>
    <w:rsid w:val="00B7240E"/>
    <w:rsid w:val="00B728A4"/>
    <w:rsid w:val="00B73188"/>
    <w:rsid w:val="00B74302"/>
    <w:rsid w:val="00B745BE"/>
    <w:rsid w:val="00B74623"/>
    <w:rsid w:val="00B74B32"/>
    <w:rsid w:val="00B75313"/>
    <w:rsid w:val="00B754E3"/>
    <w:rsid w:val="00B759F6"/>
    <w:rsid w:val="00B75C55"/>
    <w:rsid w:val="00B75EF7"/>
    <w:rsid w:val="00B7612F"/>
    <w:rsid w:val="00B764F9"/>
    <w:rsid w:val="00B768C4"/>
    <w:rsid w:val="00B76AAC"/>
    <w:rsid w:val="00B76C31"/>
    <w:rsid w:val="00B7707D"/>
    <w:rsid w:val="00B770E7"/>
    <w:rsid w:val="00B77502"/>
    <w:rsid w:val="00B777C8"/>
    <w:rsid w:val="00B77D12"/>
    <w:rsid w:val="00B77D6B"/>
    <w:rsid w:val="00B77EB2"/>
    <w:rsid w:val="00B80A0C"/>
    <w:rsid w:val="00B80A50"/>
    <w:rsid w:val="00B80ACB"/>
    <w:rsid w:val="00B80C93"/>
    <w:rsid w:val="00B80FD8"/>
    <w:rsid w:val="00B8134B"/>
    <w:rsid w:val="00B8141C"/>
    <w:rsid w:val="00B815EF"/>
    <w:rsid w:val="00B821F9"/>
    <w:rsid w:val="00B82706"/>
    <w:rsid w:val="00B82E0B"/>
    <w:rsid w:val="00B832B2"/>
    <w:rsid w:val="00B835ED"/>
    <w:rsid w:val="00B836B9"/>
    <w:rsid w:val="00B83D7B"/>
    <w:rsid w:val="00B843C6"/>
    <w:rsid w:val="00B84539"/>
    <w:rsid w:val="00B849FB"/>
    <w:rsid w:val="00B853F9"/>
    <w:rsid w:val="00B85584"/>
    <w:rsid w:val="00B85736"/>
    <w:rsid w:val="00B85B64"/>
    <w:rsid w:val="00B85B65"/>
    <w:rsid w:val="00B85E3B"/>
    <w:rsid w:val="00B86A63"/>
    <w:rsid w:val="00B86DEE"/>
    <w:rsid w:val="00B86FF3"/>
    <w:rsid w:val="00B8732C"/>
    <w:rsid w:val="00B8797C"/>
    <w:rsid w:val="00B907D4"/>
    <w:rsid w:val="00B914B8"/>
    <w:rsid w:val="00B91B40"/>
    <w:rsid w:val="00B91B7A"/>
    <w:rsid w:val="00B91E93"/>
    <w:rsid w:val="00B92112"/>
    <w:rsid w:val="00B92F8C"/>
    <w:rsid w:val="00B93440"/>
    <w:rsid w:val="00B93B06"/>
    <w:rsid w:val="00B93DCB"/>
    <w:rsid w:val="00B944CD"/>
    <w:rsid w:val="00B9544E"/>
    <w:rsid w:val="00B95E3A"/>
    <w:rsid w:val="00B961A6"/>
    <w:rsid w:val="00B9647E"/>
    <w:rsid w:val="00B964BC"/>
    <w:rsid w:val="00B96FF0"/>
    <w:rsid w:val="00B970B2"/>
    <w:rsid w:val="00B97EFC"/>
    <w:rsid w:val="00BA0A4A"/>
    <w:rsid w:val="00BA0E14"/>
    <w:rsid w:val="00BA1576"/>
    <w:rsid w:val="00BA1736"/>
    <w:rsid w:val="00BA17DF"/>
    <w:rsid w:val="00BA1A19"/>
    <w:rsid w:val="00BA2115"/>
    <w:rsid w:val="00BA2626"/>
    <w:rsid w:val="00BA2973"/>
    <w:rsid w:val="00BA2C92"/>
    <w:rsid w:val="00BA2F25"/>
    <w:rsid w:val="00BA3150"/>
    <w:rsid w:val="00BA3526"/>
    <w:rsid w:val="00BA4D8B"/>
    <w:rsid w:val="00BA4DFE"/>
    <w:rsid w:val="00BA5163"/>
    <w:rsid w:val="00BA5178"/>
    <w:rsid w:val="00BA5335"/>
    <w:rsid w:val="00BA53FC"/>
    <w:rsid w:val="00BA557B"/>
    <w:rsid w:val="00BA5678"/>
    <w:rsid w:val="00BA5963"/>
    <w:rsid w:val="00BA604B"/>
    <w:rsid w:val="00BA6488"/>
    <w:rsid w:val="00BA6AA3"/>
    <w:rsid w:val="00BA6DD6"/>
    <w:rsid w:val="00BA6FB0"/>
    <w:rsid w:val="00BA718C"/>
    <w:rsid w:val="00BA7D3F"/>
    <w:rsid w:val="00BB0245"/>
    <w:rsid w:val="00BB0612"/>
    <w:rsid w:val="00BB0987"/>
    <w:rsid w:val="00BB0D45"/>
    <w:rsid w:val="00BB0DB1"/>
    <w:rsid w:val="00BB0E8A"/>
    <w:rsid w:val="00BB0ECB"/>
    <w:rsid w:val="00BB1260"/>
    <w:rsid w:val="00BB1348"/>
    <w:rsid w:val="00BB2561"/>
    <w:rsid w:val="00BB26C3"/>
    <w:rsid w:val="00BB2B44"/>
    <w:rsid w:val="00BB3229"/>
    <w:rsid w:val="00BB3359"/>
    <w:rsid w:val="00BB3360"/>
    <w:rsid w:val="00BB3E88"/>
    <w:rsid w:val="00BB4156"/>
    <w:rsid w:val="00BB4542"/>
    <w:rsid w:val="00BB45E9"/>
    <w:rsid w:val="00BB4983"/>
    <w:rsid w:val="00BB4A6D"/>
    <w:rsid w:val="00BB518C"/>
    <w:rsid w:val="00BB6CC6"/>
    <w:rsid w:val="00BB7D2A"/>
    <w:rsid w:val="00BB7E15"/>
    <w:rsid w:val="00BC0097"/>
    <w:rsid w:val="00BC017B"/>
    <w:rsid w:val="00BC050A"/>
    <w:rsid w:val="00BC0850"/>
    <w:rsid w:val="00BC15CF"/>
    <w:rsid w:val="00BC16B9"/>
    <w:rsid w:val="00BC173E"/>
    <w:rsid w:val="00BC1AB3"/>
    <w:rsid w:val="00BC1D5D"/>
    <w:rsid w:val="00BC2527"/>
    <w:rsid w:val="00BC2D0E"/>
    <w:rsid w:val="00BC2DC8"/>
    <w:rsid w:val="00BC3219"/>
    <w:rsid w:val="00BC3321"/>
    <w:rsid w:val="00BC39E1"/>
    <w:rsid w:val="00BC3D33"/>
    <w:rsid w:val="00BC4042"/>
    <w:rsid w:val="00BC432D"/>
    <w:rsid w:val="00BC456D"/>
    <w:rsid w:val="00BC4737"/>
    <w:rsid w:val="00BC4906"/>
    <w:rsid w:val="00BC492F"/>
    <w:rsid w:val="00BC4F5B"/>
    <w:rsid w:val="00BC5107"/>
    <w:rsid w:val="00BC5AAC"/>
    <w:rsid w:val="00BC5CEE"/>
    <w:rsid w:val="00BC67A3"/>
    <w:rsid w:val="00BC75B4"/>
    <w:rsid w:val="00BC779E"/>
    <w:rsid w:val="00BC7A82"/>
    <w:rsid w:val="00BC7CF7"/>
    <w:rsid w:val="00BD02F6"/>
    <w:rsid w:val="00BD19A5"/>
    <w:rsid w:val="00BD1F1E"/>
    <w:rsid w:val="00BD30CF"/>
    <w:rsid w:val="00BD366A"/>
    <w:rsid w:val="00BD36FA"/>
    <w:rsid w:val="00BD3897"/>
    <w:rsid w:val="00BD3C2E"/>
    <w:rsid w:val="00BD3D0B"/>
    <w:rsid w:val="00BD437A"/>
    <w:rsid w:val="00BD45E6"/>
    <w:rsid w:val="00BD4B3E"/>
    <w:rsid w:val="00BD4DDC"/>
    <w:rsid w:val="00BD52DB"/>
    <w:rsid w:val="00BD54F0"/>
    <w:rsid w:val="00BD54FC"/>
    <w:rsid w:val="00BD56EB"/>
    <w:rsid w:val="00BD5789"/>
    <w:rsid w:val="00BD588F"/>
    <w:rsid w:val="00BD58FF"/>
    <w:rsid w:val="00BD61E7"/>
    <w:rsid w:val="00BD64C9"/>
    <w:rsid w:val="00BD64CC"/>
    <w:rsid w:val="00BD65D9"/>
    <w:rsid w:val="00BD68CE"/>
    <w:rsid w:val="00BD6B7B"/>
    <w:rsid w:val="00BD6BC4"/>
    <w:rsid w:val="00BD6C54"/>
    <w:rsid w:val="00BD7240"/>
    <w:rsid w:val="00BD7278"/>
    <w:rsid w:val="00BD7474"/>
    <w:rsid w:val="00BD7763"/>
    <w:rsid w:val="00BE0005"/>
    <w:rsid w:val="00BE0498"/>
    <w:rsid w:val="00BE058D"/>
    <w:rsid w:val="00BE06CE"/>
    <w:rsid w:val="00BE07C3"/>
    <w:rsid w:val="00BE0AE1"/>
    <w:rsid w:val="00BE0E51"/>
    <w:rsid w:val="00BE0F28"/>
    <w:rsid w:val="00BE1D9D"/>
    <w:rsid w:val="00BE1E88"/>
    <w:rsid w:val="00BE2409"/>
    <w:rsid w:val="00BE277D"/>
    <w:rsid w:val="00BE3802"/>
    <w:rsid w:val="00BE38E4"/>
    <w:rsid w:val="00BE423D"/>
    <w:rsid w:val="00BE4397"/>
    <w:rsid w:val="00BE44DA"/>
    <w:rsid w:val="00BE4501"/>
    <w:rsid w:val="00BE4658"/>
    <w:rsid w:val="00BE4A4C"/>
    <w:rsid w:val="00BE4A7E"/>
    <w:rsid w:val="00BE4F1E"/>
    <w:rsid w:val="00BE4FA0"/>
    <w:rsid w:val="00BE5904"/>
    <w:rsid w:val="00BE5BDB"/>
    <w:rsid w:val="00BE5E1D"/>
    <w:rsid w:val="00BE625D"/>
    <w:rsid w:val="00BE6D80"/>
    <w:rsid w:val="00BE7187"/>
    <w:rsid w:val="00BE7457"/>
    <w:rsid w:val="00BE7687"/>
    <w:rsid w:val="00BF01EE"/>
    <w:rsid w:val="00BF0AC8"/>
    <w:rsid w:val="00BF0CC3"/>
    <w:rsid w:val="00BF15FD"/>
    <w:rsid w:val="00BF22F5"/>
    <w:rsid w:val="00BF272D"/>
    <w:rsid w:val="00BF2766"/>
    <w:rsid w:val="00BF282A"/>
    <w:rsid w:val="00BF2F55"/>
    <w:rsid w:val="00BF3136"/>
    <w:rsid w:val="00BF399F"/>
    <w:rsid w:val="00BF39DD"/>
    <w:rsid w:val="00BF3C2D"/>
    <w:rsid w:val="00BF4165"/>
    <w:rsid w:val="00BF419F"/>
    <w:rsid w:val="00BF4362"/>
    <w:rsid w:val="00BF45B1"/>
    <w:rsid w:val="00BF4ACF"/>
    <w:rsid w:val="00BF4B49"/>
    <w:rsid w:val="00BF5CC8"/>
    <w:rsid w:val="00BF5D17"/>
    <w:rsid w:val="00BF66A3"/>
    <w:rsid w:val="00BF6A22"/>
    <w:rsid w:val="00BF6AA9"/>
    <w:rsid w:val="00BF6D6F"/>
    <w:rsid w:val="00BF6D79"/>
    <w:rsid w:val="00BF6EC2"/>
    <w:rsid w:val="00BF6F63"/>
    <w:rsid w:val="00BF72DF"/>
    <w:rsid w:val="00BF754A"/>
    <w:rsid w:val="00BF7744"/>
    <w:rsid w:val="00BF7B43"/>
    <w:rsid w:val="00BF7C54"/>
    <w:rsid w:val="00BF7F81"/>
    <w:rsid w:val="00C000C2"/>
    <w:rsid w:val="00C0033E"/>
    <w:rsid w:val="00C00945"/>
    <w:rsid w:val="00C0140F"/>
    <w:rsid w:val="00C018CB"/>
    <w:rsid w:val="00C02096"/>
    <w:rsid w:val="00C02936"/>
    <w:rsid w:val="00C029DF"/>
    <w:rsid w:val="00C02C25"/>
    <w:rsid w:val="00C02E3C"/>
    <w:rsid w:val="00C030A1"/>
    <w:rsid w:val="00C03231"/>
    <w:rsid w:val="00C03D4E"/>
    <w:rsid w:val="00C04416"/>
    <w:rsid w:val="00C0475C"/>
    <w:rsid w:val="00C047F8"/>
    <w:rsid w:val="00C04B31"/>
    <w:rsid w:val="00C04EDA"/>
    <w:rsid w:val="00C06181"/>
    <w:rsid w:val="00C0620A"/>
    <w:rsid w:val="00C06D86"/>
    <w:rsid w:val="00C07121"/>
    <w:rsid w:val="00C11271"/>
    <w:rsid w:val="00C116E7"/>
    <w:rsid w:val="00C11A21"/>
    <w:rsid w:val="00C11B16"/>
    <w:rsid w:val="00C11C17"/>
    <w:rsid w:val="00C11E59"/>
    <w:rsid w:val="00C11FE1"/>
    <w:rsid w:val="00C12100"/>
    <w:rsid w:val="00C122B7"/>
    <w:rsid w:val="00C122E8"/>
    <w:rsid w:val="00C12468"/>
    <w:rsid w:val="00C12508"/>
    <w:rsid w:val="00C12672"/>
    <w:rsid w:val="00C126D0"/>
    <w:rsid w:val="00C12A65"/>
    <w:rsid w:val="00C12F90"/>
    <w:rsid w:val="00C134C6"/>
    <w:rsid w:val="00C13671"/>
    <w:rsid w:val="00C1442E"/>
    <w:rsid w:val="00C148F2"/>
    <w:rsid w:val="00C158FB"/>
    <w:rsid w:val="00C16AAF"/>
    <w:rsid w:val="00C16E2E"/>
    <w:rsid w:val="00C17900"/>
    <w:rsid w:val="00C17A9C"/>
    <w:rsid w:val="00C17B39"/>
    <w:rsid w:val="00C17E05"/>
    <w:rsid w:val="00C201D7"/>
    <w:rsid w:val="00C20D68"/>
    <w:rsid w:val="00C20DC8"/>
    <w:rsid w:val="00C20FE7"/>
    <w:rsid w:val="00C20FFF"/>
    <w:rsid w:val="00C2101B"/>
    <w:rsid w:val="00C210BE"/>
    <w:rsid w:val="00C212A2"/>
    <w:rsid w:val="00C2191C"/>
    <w:rsid w:val="00C221CA"/>
    <w:rsid w:val="00C2243D"/>
    <w:rsid w:val="00C225D2"/>
    <w:rsid w:val="00C22C64"/>
    <w:rsid w:val="00C22E18"/>
    <w:rsid w:val="00C230E6"/>
    <w:rsid w:val="00C23150"/>
    <w:rsid w:val="00C249D1"/>
    <w:rsid w:val="00C25B55"/>
    <w:rsid w:val="00C25C78"/>
    <w:rsid w:val="00C264FF"/>
    <w:rsid w:val="00C26A9B"/>
    <w:rsid w:val="00C26F79"/>
    <w:rsid w:val="00C271ED"/>
    <w:rsid w:val="00C27211"/>
    <w:rsid w:val="00C275A1"/>
    <w:rsid w:val="00C27610"/>
    <w:rsid w:val="00C27740"/>
    <w:rsid w:val="00C27DC0"/>
    <w:rsid w:val="00C27EC6"/>
    <w:rsid w:val="00C301E6"/>
    <w:rsid w:val="00C303FB"/>
    <w:rsid w:val="00C30742"/>
    <w:rsid w:val="00C30A15"/>
    <w:rsid w:val="00C30E9A"/>
    <w:rsid w:val="00C30FCC"/>
    <w:rsid w:val="00C3207E"/>
    <w:rsid w:val="00C327DC"/>
    <w:rsid w:val="00C32931"/>
    <w:rsid w:val="00C32A72"/>
    <w:rsid w:val="00C33380"/>
    <w:rsid w:val="00C3357D"/>
    <w:rsid w:val="00C3366E"/>
    <w:rsid w:val="00C33B7C"/>
    <w:rsid w:val="00C34FBE"/>
    <w:rsid w:val="00C3500E"/>
    <w:rsid w:val="00C350AF"/>
    <w:rsid w:val="00C35265"/>
    <w:rsid w:val="00C352AC"/>
    <w:rsid w:val="00C35602"/>
    <w:rsid w:val="00C363BC"/>
    <w:rsid w:val="00C369EF"/>
    <w:rsid w:val="00C369F5"/>
    <w:rsid w:val="00C3721C"/>
    <w:rsid w:val="00C37398"/>
    <w:rsid w:val="00C37B19"/>
    <w:rsid w:val="00C4037F"/>
    <w:rsid w:val="00C4053D"/>
    <w:rsid w:val="00C40907"/>
    <w:rsid w:val="00C4134E"/>
    <w:rsid w:val="00C41388"/>
    <w:rsid w:val="00C4177E"/>
    <w:rsid w:val="00C42144"/>
    <w:rsid w:val="00C426FB"/>
    <w:rsid w:val="00C4290D"/>
    <w:rsid w:val="00C42EE1"/>
    <w:rsid w:val="00C43089"/>
    <w:rsid w:val="00C43259"/>
    <w:rsid w:val="00C43DCE"/>
    <w:rsid w:val="00C44506"/>
    <w:rsid w:val="00C4454F"/>
    <w:rsid w:val="00C44BAA"/>
    <w:rsid w:val="00C450B1"/>
    <w:rsid w:val="00C45232"/>
    <w:rsid w:val="00C45CCF"/>
    <w:rsid w:val="00C463BA"/>
    <w:rsid w:val="00C46F95"/>
    <w:rsid w:val="00C47F35"/>
    <w:rsid w:val="00C47F65"/>
    <w:rsid w:val="00C47FA1"/>
    <w:rsid w:val="00C47FCB"/>
    <w:rsid w:val="00C5024E"/>
    <w:rsid w:val="00C505C6"/>
    <w:rsid w:val="00C507FD"/>
    <w:rsid w:val="00C50E29"/>
    <w:rsid w:val="00C512A6"/>
    <w:rsid w:val="00C513C3"/>
    <w:rsid w:val="00C51BF4"/>
    <w:rsid w:val="00C51F7D"/>
    <w:rsid w:val="00C521A0"/>
    <w:rsid w:val="00C524DE"/>
    <w:rsid w:val="00C527CD"/>
    <w:rsid w:val="00C52D83"/>
    <w:rsid w:val="00C52E86"/>
    <w:rsid w:val="00C52F9C"/>
    <w:rsid w:val="00C530D2"/>
    <w:rsid w:val="00C5367F"/>
    <w:rsid w:val="00C53942"/>
    <w:rsid w:val="00C542CA"/>
    <w:rsid w:val="00C545D9"/>
    <w:rsid w:val="00C54C1B"/>
    <w:rsid w:val="00C55F5A"/>
    <w:rsid w:val="00C5617F"/>
    <w:rsid w:val="00C567B0"/>
    <w:rsid w:val="00C57B61"/>
    <w:rsid w:val="00C57D6B"/>
    <w:rsid w:val="00C60359"/>
    <w:rsid w:val="00C603D3"/>
    <w:rsid w:val="00C60456"/>
    <w:rsid w:val="00C604EC"/>
    <w:rsid w:val="00C61154"/>
    <w:rsid w:val="00C61361"/>
    <w:rsid w:val="00C61543"/>
    <w:rsid w:val="00C61560"/>
    <w:rsid w:val="00C61A24"/>
    <w:rsid w:val="00C626F6"/>
    <w:rsid w:val="00C6291C"/>
    <w:rsid w:val="00C62B20"/>
    <w:rsid w:val="00C62F3E"/>
    <w:rsid w:val="00C63089"/>
    <w:rsid w:val="00C634C3"/>
    <w:rsid w:val="00C6353E"/>
    <w:rsid w:val="00C6398A"/>
    <w:rsid w:val="00C63B8A"/>
    <w:rsid w:val="00C6402D"/>
    <w:rsid w:val="00C64576"/>
    <w:rsid w:val="00C647B3"/>
    <w:rsid w:val="00C647D8"/>
    <w:rsid w:val="00C649C5"/>
    <w:rsid w:val="00C65340"/>
    <w:rsid w:val="00C65A40"/>
    <w:rsid w:val="00C66ACD"/>
    <w:rsid w:val="00C66C20"/>
    <w:rsid w:val="00C66DE2"/>
    <w:rsid w:val="00C6700B"/>
    <w:rsid w:val="00C671FC"/>
    <w:rsid w:val="00C674F1"/>
    <w:rsid w:val="00C6754E"/>
    <w:rsid w:val="00C70024"/>
    <w:rsid w:val="00C702FB"/>
    <w:rsid w:val="00C70302"/>
    <w:rsid w:val="00C70E3B"/>
    <w:rsid w:val="00C714D8"/>
    <w:rsid w:val="00C71679"/>
    <w:rsid w:val="00C717CB"/>
    <w:rsid w:val="00C71D2D"/>
    <w:rsid w:val="00C72707"/>
    <w:rsid w:val="00C72C4A"/>
    <w:rsid w:val="00C72F82"/>
    <w:rsid w:val="00C732B9"/>
    <w:rsid w:val="00C73980"/>
    <w:rsid w:val="00C7414C"/>
    <w:rsid w:val="00C74265"/>
    <w:rsid w:val="00C74528"/>
    <w:rsid w:val="00C74838"/>
    <w:rsid w:val="00C74B21"/>
    <w:rsid w:val="00C74C55"/>
    <w:rsid w:val="00C752EC"/>
    <w:rsid w:val="00C7555B"/>
    <w:rsid w:val="00C757F9"/>
    <w:rsid w:val="00C75AC5"/>
    <w:rsid w:val="00C75BDD"/>
    <w:rsid w:val="00C75D38"/>
    <w:rsid w:val="00C75EEC"/>
    <w:rsid w:val="00C75FA1"/>
    <w:rsid w:val="00C76136"/>
    <w:rsid w:val="00C7681B"/>
    <w:rsid w:val="00C76A48"/>
    <w:rsid w:val="00C76BEB"/>
    <w:rsid w:val="00C77C98"/>
    <w:rsid w:val="00C80DCE"/>
    <w:rsid w:val="00C80F53"/>
    <w:rsid w:val="00C81014"/>
    <w:rsid w:val="00C81FA6"/>
    <w:rsid w:val="00C8327F"/>
    <w:rsid w:val="00C8335F"/>
    <w:rsid w:val="00C83675"/>
    <w:rsid w:val="00C837C2"/>
    <w:rsid w:val="00C83868"/>
    <w:rsid w:val="00C839A7"/>
    <w:rsid w:val="00C84430"/>
    <w:rsid w:val="00C846DA"/>
    <w:rsid w:val="00C84FEB"/>
    <w:rsid w:val="00C858FA"/>
    <w:rsid w:val="00C85C4C"/>
    <w:rsid w:val="00C85CB1"/>
    <w:rsid w:val="00C86018"/>
    <w:rsid w:val="00C863B3"/>
    <w:rsid w:val="00C86867"/>
    <w:rsid w:val="00C86E55"/>
    <w:rsid w:val="00C87309"/>
    <w:rsid w:val="00C878E0"/>
    <w:rsid w:val="00C879FA"/>
    <w:rsid w:val="00C87A6F"/>
    <w:rsid w:val="00C90674"/>
    <w:rsid w:val="00C9091B"/>
    <w:rsid w:val="00C90EE7"/>
    <w:rsid w:val="00C91112"/>
    <w:rsid w:val="00C913DB"/>
    <w:rsid w:val="00C92009"/>
    <w:rsid w:val="00C9204F"/>
    <w:rsid w:val="00C920A7"/>
    <w:rsid w:val="00C92959"/>
    <w:rsid w:val="00C92A7D"/>
    <w:rsid w:val="00C92BBF"/>
    <w:rsid w:val="00C92BFB"/>
    <w:rsid w:val="00C92BFD"/>
    <w:rsid w:val="00C9325F"/>
    <w:rsid w:val="00C932AF"/>
    <w:rsid w:val="00C9337C"/>
    <w:rsid w:val="00C933EC"/>
    <w:rsid w:val="00C936F9"/>
    <w:rsid w:val="00C93875"/>
    <w:rsid w:val="00C93B24"/>
    <w:rsid w:val="00C93E1B"/>
    <w:rsid w:val="00C93E7B"/>
    <w:rsid w:val="00C9450B"/>
    <w:rsid w:val="00C948C7"/>
    <w:rsid w:val="00C9569C"/>
    <w:rsid w:val="00C959C4"/>
    <w:rsid w:val="00C95FCB"/>
    <w:rsid w:val="00C9673C"/>
    <w:rsid w:val="00C967A3"/>
    <w:rsid w:val="00C967A8"/>
    <w:rsid w:val="00C96E98"/>
    <w:rsid w:val="00C9764F"/>
    <w:rsid w:val="00CA02D0"/>
    <w:rsid w:val="00CA0776"/>
    <w:rsid w:val="00CA07EA"/>
    <w:rsid w:val="00CA13FF"/>
    <w:rsid w:val="00CA1989"/>
    <w:rsid w:val="00CA1A77"/>
    <w:rsid w:val="00CA1AB4"/>
    <w:rsid w:val="00CA1C51"/>
    <w:rsid w:val="00CA2362"/>
    <w:rsid w:val="00CA2606"/>
    <w:rsid w:val="00CA29BA"/>
    <w:rsid w:val="00CA2CD2"/>
    <w:rsid w:val="00CA2F50"/>
    <w:rsid w:val="00CA333D"/>
    <w:rsid w:val="00CA363B"/>
    <w:rsid w:val="00CA3B0C"/>
    <w:rsid w:val="00CA3C32"/>
    <w:rsid w:val="00CA498B"/>
    <w:rsid w:val="00CA4B7C"/>
    <w:rsid w:val="00CA4D41"/>
    <w:rsid w:val="00CA4DAD"/>
    <w:rsid w:val="00CA4F56"/>
    <w:rsid w:val="00CA5A9C"/>
    <w:rsid w:val="00CA5F55"/>
    <w:rsid w:val="00CA61F5"/>
    <w:rsid w:val="00CA6365"/>
    <w:rsid w:val="00CA690F"/>
    <w:rsid w:val="00CA6BB3"/>
    <w:rsid w:val="00CA6CCD"/>
    <w:rsid w:val="00CA6D73"/>
    <w:rsid w:val="00CA6E46"/>
    <w:rsid w:val="00CA6F69"/>
    <w:rsid w:val="00CA7448"/>
    <w:rsid w:val="00CA788F"/>
    <w:rsid w:val="00CA7CC1"/>
    <w:rsid w:val="00CB0112"/>
    <w:rsid w:val="00CB0426"/>
    <w:rsid w:val="00CB0700"/>
    <w:rsid w:val="00CB08C4"/>
    <w:rsid w:val="00CB0BFD"/>
    <w:rsid w:val="00CB0CC9"/>
    <w:rsid w:val="00CB0DCC"/>
    <w:rsid w:val="00CB0E25"/>
    <w:rsid w:val="00CB11BA"/>
    <w:rsid w:val="00CB1250"/>
    <w:rsid w:val="00CB18DA"/>
    <w:rsid w:val="00CB20E8"/>
    <w:rsid w:val="00CB237F"/>
    <w:rsid w:val="00CB274A"/>
    <w:rsid w:val="00CB2913"/>
    <w:rsid w:val="00CB2993"/>
    <w:rsid w:val="00CB2B64"/>
    <w:rsid w:val="00CB2EBA"/>
    <w:rsid w:val="00CB30C0"/>
    <w:rsid w:val="00CB334B"/>
    <w:rsid w:val="00CB3640"/>
    <w:rsid w:val="00CB3A21"/>
    <w:rsid w:val="00CB3BCA"/>
    <w:rsid w:val="00CB44CE"/>
    <w:rsid w:val="00CB5BC5"/>
    <w:rsid w:val="00CB6249"/>
    <w:rsid w:val="00CB69C8"/>
    <w:rsid w:val="00CC02B7"/>
    <w:rsid w:val="00CC062B"/>
    <w:rsid w:val="00CC0956"/>
    <w:rsid w:val="00CC0A82"/>
    <w:rsid w:val="00CC0D66"/>
    <w:rsid w:val="00CC11E7"/>
    <w:rsid w:val="00CC1964"/>
    <w:rsid w:val="00CC1C39"/>
    <w:rsid w:val="00CC1C3B"/>
    <w:rsid w:val="00CC3264"/>
    <w:rsid w:val="00CC3324"/>
    <w:rsid w:val="00CC3BEA"/>
    <w:rsid w:val="00CC3C55"/>
    <w:rsid w:val="00CC41E2"/>
    <w:rsid w:val="00CC445E"/>
    <w:rsid w:val="00CC4460"/>
    <w:rsid w:val="00CC4BEC"/>
    <w:rsid w:val="00CC4CEA"/>
    <w:rsid w:val="00CC5C78"/>
    <w:rsid w:val="00CC5F81"/>
    <w:rsid w:val="00CC5FDA"/>
    <w:rsid w:val="00CC6998"/>
    <w:rsid w:val="00CC6EAE"/>
    <w:rsid w:val="00CC6F81"/>
    <w:rsid w:val="00CC78EA"/>
    <w:rsid w:val="00CC7C5E"/>
    <w:rsid w:val="00CD040C"/>
    <w:rsid w:val="00CD0651"/>
    <w:rsid w:val="00CD090F"/>
    <w:rsid w:val="00CD12C6"/>
    <w:rsid w:val="00CD1980"/>
    <w:rsid w:val="00CD1D7D"/>
    <w:rsid w:val="00CD2296"/>
    <w:rsid w:val="00CD22DC"/>
    <w:rsid w:val="00CD2586"/>
    <w:rsid w:val="00CD29DC"/>
    <w:rsid w:val="00CD2ADA"/>
    <w:rsid w:val="00CD2F80"/>
    <w:rsid w:val="00CD31B4"/>
    <w:rsid w:val="00CD3C38"/>
    <w:rsid w:val="00CD4091"/>
    <w:rsid w:val="00CD423F"/>
    <w:rsid w:val="00CD4369"/>
    <w:rsid w:val="00CD4728"/>
    <w:rsid w:val="00CD48FF"/>
    <w:rsid w:val="00CD4943"/>
    <w:rsid w:val="00CD4C5A"/>
    <w:rsid w:val="00CD6263"/>
    <w:rsid w:val="00CD651A"/>
    <w:rsid w:val="00CD6AB2"/>
    <w:rsid w:val="00CD6D19"/>
    <w:rsid w:val="00CD6F02"/>
    <w:rsid w:val="00CD6F3C"/>
    <w:rsid w:val="00CD70B4"/>
    <w:rsid w:val="00CD77B6"/>
    <w:rsid w:val="00CE0603"/>
    <w:rsid w:val="00CE08ED"/>
    <w:rsid w:val="00CE0916"/>
    <w:rsid w:val="00CE0F4E"/>
    <w:rsid w:val="00CE1A20"/>
    <w:rsid w:val="00CE1AEF"/>
    <w:rsid w:val="00CE215A"/>
    <w:rsid w:val="00CE21BA"/>
    <w:rsid w:val="00CE2366"/>
    <w:rsid w:val="00CE2403"/>
    <w:rsid w:val="00CE25AF"/>
    <w:rsid w:val="00CE2E13"/>
    <w:rsid w:val="00CE3160"/>
    <w:rsid w:val="00CE3B1D"/>
    <w:rsid w:val="00CE3FC1"/>
    <w:rsid w:val="00CE4279"/>
    <w:rsid w:val="00CE42E4"/>
    <w:rsid w:val="00CE446E"/>
    <w:rsid w:val="00CE4C60"/>
    <w:rsid w:val="00CE4F82"/>
    <w:rsid w:val="00CE4FE9"/>
    <w:rsid w:val="00CE54D0"/>
    <w:rsid w:val="00CE5516"/>
    <w:rsid w:val="00CE5656"/>
    <w:rsid w:val="00CE5ABA"/>
    <w:rsid w:val="00CE60A2"/>
    <w:rsid w:val="00CE6329"/>
    <w:rsid w:val="00CE6518"/>
    <w:rsid w:val="00CE684F"/>
    <w:rsid w:val="00CE696F"/>
    <w:rsid w:val="00CE7351"/>
    <w:rsid w:val="00CE79DC"/>
    <w:rsid w:val="00CE7DDA"/>
    <w:rsid w:val="00CF0085"/>
    <w:rsid w:val="00CF010E"/>
    <w:rsid w:val="00CF064C"/>
    <w:rsid w:val="00CF09F7"/>
    <w:rsid w:val="00CF1294"/>
    <w:rsid w:val="00CF195F"/>
    <w:rsid w:val="00CF1988"/>
    <w:rsid w:val="00CF2683"/>
    <w:rsid w:val="00CF2A97"/>
    <w:rsid w:val="00CF2B65"/>
    <w:rsid w:val="00CF2DA8"/>
    <w:rsid w:val="00CF2ED9"/>
    <w:rsid w:val="00CF3D76"/>
    <w:rsid w:val="00CF3DA3"/>
    <w:rsid w:val="00CF4281"/>
    <w:rsid w:val="00CF4334"/>
    <w:rsid w:val="00CF4356"/>
    <w:rsid w:val="00CF46C3"/>
    <w:rsid w:val="00CF4F26"/>
    <w:rsid w:val="00CF58AD"/>
    <w:rsid w:val="00CF5E02"/>
    <w:rsid w:val="00CF664E"/>
    <w:rsid w:val="00CF6C59"/>
    <w:rsid w:val="00CF7143"/>
    <w:rsid w:val="00CF74EC"/>
    <w:rsid w:val="00CF7CFE"/>
    <w:rsid w:val="00CF7ECD"/>
    <w:rsid w:val="00D0027A"/>
    <w:rsid w:val="00D007DC"/>
    <w:rsid w:val="00D0129D"/>
    <w:rsid w:val="00D01AF2"/>
    <w:rsid w:val="00D01F24"/>
    <w:rsid w:val="00D02523"/>
    <w:rsid w:val="00D025B9"/>
    <w:rsid w:val="00D0278C"/>
    <w:rsid w:val="00D0285E"/>
    <w:rsid w:val="00D029AE"/>
    <w:rsid w:val="00D029E5"/>
    <w:rsid w:val="00D03436"/>
    <w:rsid w:val="00D03CAE"/>
    <w:rsid w:val="00D03E05"/>
    <w:rsid w:val="00D04264"/>
    <w:rsid w:val="00D04945"/>
    <w:rsid w:val="00D0499A"/>
    <w:rsid w:val="00D04BB6"/>
    <w:rsid w:val="00D05EAB"/>
    <w:rsid w:val="00D06039"/>
    <w:rsid w:val="00D06140"/>
    <w:rsid w:val="00D0631C"/>
    <w:rsid w:val="00D06AD8"/>
    <w:rsid w:val="00D10203"/>
    <w:rsid w:val="00D1130D"/>
    <w:rsid w:val="00D115DB"/>
    <w:rsid w:val="00D1175C"/>
    <w:rsid w:val="00D11EFC"/>
    <w:rsid w:val="00D11F38"/>
    <w:rsid w:val="00D12288"/>
    <w:rsid w:val="00D12377"/>
    <w:rsid w:val="00D13CE7"/>
    <w:rsid w:val="00D14268"/>
    <w:rsid w:val="00D14AA1"/>
    <w:rsid w:val="00D14CB0"/>
    <w:rsid w:val="00D1500F"/>
    <w:rsid w:val="00D1543E"/>
    <w:rsid w:val="00D157FE"/>
    <w:rsid w:val="00D1582B"/>
    <w:rsid w:val="00D16216"/>
    <w:rsid w:val="00D163D6"/>
    <w:rsid w:val="00D16783"/>
    <w:rsid w:val="00D168F7"/>
    <w:rsid w:val="00D16DAD"/>
    <w:rsid w:val="00D17716"/>
    <w:rsid w:val="00D1775F"/>
    <w:rsid w:val="00D177E7"/>
    <w:rsid w:val="00D17C45"/>
    <w:rsid w:val="00D17CD1"/>
    <w:rsid w:val="00D20115"/>
    <w:rsid w:val="00D2092C"/>
    <w:rsid w:val="00D20FD0"/>
    <w:rsid w:val="00D211F5"/>
    <w:rsid w:val="00D2131F"/>
    <w:rsid w:val="00D21590"/>
    <w:rsid w:val="00D21E91"/>
    <w:rsid w:val="00D21F30"/>
    <w:rsid w:val="00D2244F"/>
    <w:rsid w:val="00D22619"/>
    <w:rsid w:val="00D229B9"/>
    <w:rsid w:val="00D22AB8"/>
    <w:rsid w:val="00D230F8"/>
    <w:rsid w:val="00D232EB"/>
    <w:rsid w:val="00D23EE1"/>
    <w:rsid w:val="00D23F13"/>
    <w:rsid w:val="00D244CD"/>
    <w:rsid w:val="00D24CEA"/>
    <w:rsid w:val="00D24E77"/>
    <w:rsid w:val="00D24ED8"/>
    <w:rsid w:val="00D25473"/>
    <w:rsid w:val="00D258B7"/>
    <w:rsid w:val="00D26ED3"/>
    <w:rsid w:val="00D270C6"/>
    <w:rsid w:val="00D2724E"/>
    <w:rsid w:val="00D2775C"/>
    <w:rsid w:val="00D27AE5"/>
    <w:rsid w:val="00D27DC6"/>
    <w:rsid w:val="00D30C6D"/>
    <w:rsid w:val="00D30FF8"/>
    <w:rsid w:val="00D310A0"/>
    <w:rsid w:val="00D314FE"/>
    <w:rsid w:val="00D31576"/>
    <w:rsid w:val="00D316EE"/>
    <w:rsid w:val="00D3193E"/>
    <w:rsid w:val="00D31CC2"/>
    <w:rsid w:val="00D33007"/>
    <w:rsid w:val="00D331DC"/>
    <w:rsid w:val="00D332C7"/>
    <w:rsid w:val="00D33603"/>
    <w:rsid w:val="00D338D8"/>
    <w:rsid w:val="00D33C1F"/>
    <w:rsid w:val="00D33C2D"/>
    <w:rsid w:val="00D343C6"/>
    <w:rsid w:val="00D34C9F"/>
    <w:rsid w:val="00D34DB1"/>
    <w:rsid w:val="00D35308"/>
    <w:rsid w:val="00D355A0"/>
    <w:rsid w:val="00D35C02"/>
    <w:rsid w:val="00D35D94"/>
    <w:rsid w:val="00D36061"/>
    <w:rsid w:val="00D36595"/>
    <w:rsid w:val="00D3664B"/>
    <w:rsid w:val="00D37A3D"/>
    <w:rsid w:val="00D40368"/>
    <w:rsid w:val="00D40B69"/>
    <w:rsid w:val="00D40F13"/>
    <w:rsid w:val="00D412D8"/>
    <w:rsid w:val="00D413E5"/>
    <w:rsid w:val="00D4176D"/>
    <w:rsid w:val="00D417D9"/>
    <w:rsid w:val="00D41FBA"/>
    <w:rsid w:val="00D420CA"/>
    <w:rsid w:val="00D42AD7"/>
    <w:rsid w:val="00D433EC"/>
    <w:rsid w:val="00D43464"/>
    <w:rsid w:val="00D4396B"/>
    <w:rsid w:val="00D43ACD"/>
    <w:rsid w:val="00D44398"/>
    <w:rsid w:val="00D44701"/>
    <w:rsid w:val="00D4548D"/>
    <w:rsid w:val="00D455C1"/>
    <w:rsid w:val="00D4563F"/>
    <w:rsid w:val="00D4594B"/>
    <w:rsid w:val="00D46620"/>
    <w:rsid w:val="00D469BE"/>
    <w:rsid w:val="00D470B8"/>
    <w:rsid w:val="00D50009"/>
    <w:rsid w:val="00D5053C"/>
    <w:rsid w:val="00D5156D"/>
    <w:rsid w:val="00D519CA"/>
    <w:rsid w:val="00D51D64"/>
    <w:rsid w:val="00D52203"/>
    <w:rsid w:val="00D529BD"/>
    <w:rsid w:val="00D53007"/>
    <w:rsid w:val="00D5349F"/>
    <w:rsid w:val="00D5375A"/>
    <w:rsid w:val="00D53835"/>
    <w:rsid w:val="00D545DA"/>
    <w:rsid w:val="00D54B7D"/>
    <w:rsid w:val="00D5504C"/>
    <w:rsid w:val="00D553A6"/>
    <w:rsid w:val="00D55D3D"/>
    <w:rsid w:val="00D55ED9"/>
    <w:rsid w:val="00D56471"/>
    <w:rsid w:val="00D56988"/>
    <w:rsid w:val="00D56C27"/>
    <w:rsid w:val="00D56E47"/>
    <w:rsid w:val="00D60034"/>
    <w:rsid w:val="00D605A0"/>
    <w:rsid w:val="00D606CD"/>
    <w:rsid w:val="00D60A66"/>
    <w:rsid w:val="00D60EDC"/>
    <w:rsid w:val="00D6185D"/>
    <w:rsid w:val="00D61E2B"/>
    <w:rsid w:val="00D61F8F"/>
    <w:rsid w:val="00D6201B"/>
    <w:rsid w:val="00D623AA"/>
    <w:rsid w:val="00D6273C"/>
    <w:rsid w:val="00D62A62"/>
    <w:rsid w:val="00D62CCC"/>
    <w:rsid w:val="00D62CCD"/>
    <w:rsid w:val="00D638A6"/>
    <w:rsid w:val="00D63C64"/>
    <w:rsid w:val="00D63CD2"/>
    <w:rsid w:val="00D63E6A"/>
    <w:rsid w:val="00D64498"/>
    <w:rsid w:val="00D647E1"/>
    <w:rsid w:val="00D64AED"/>
    <w:rsid w:val="00D65014"/>
    <w:rsid w:val="00D6529F"/>
    <w:rsid w:val="00D6547B"/>
    <w:rsid w:val="00D65A45"/>
    <w:rsid w:val="00D65AEF"/>
    <w:rsid w:val="00D65CBF"/>
    <w:rsid w:val="00D65F6C"/>
    <w:rsid w:val="00D661E8"/>
    <w:rsid w:val="00D668E6"/>
    <w:rsid w:val="00D66BB5"/>
    <w:rsid w:val="00D67258"/>
    <w:rsid w:val="00D675F0"/>
    <w:rsid w:val="00D67782"/>
    <w:rsid w:val="00D677EB"/>
    <w:rsid w:val="00D67801"/>
    <w:rsid w:val="00D679E8"/>
    <w:rsid w:val="00D67A1C"/>
    <w:rsid w:val="00D70041"/>
    <w:rsid w:val="00D70817"/>
    <w:rsid w:val="00D70BA8"/>
    <w:rsid w:val="00D715C4"/>
    <w:rsid w:val="00D725BB"/>
    <w:rsid w:val="00D72618"/>
    <w:rsid w:val="00D72AD9"/>
    <w:rsid w:val="00D7356B"/>
    <w:rsid w:val="00D74260"/>
    <w:rsid w:val="00D743AB"/>
    <w:rsid w:val="00D743ED"/>
    <w:rsid w:val="00D745DD"/>
    <w:rsid w:val="00D751C6"/>
    <w:rsid w:val="00D75B52"/>
    <w:rsid w:val="00D760D8"/>
    <w:rsid w:val="00D7616D"/>
    <w:rsid w:val="00D761F6"/>
    <w:rsid w:val="00D763CF"/>
    <w:rsid w:val="00D76E25"/>
    <w:rsid w:val="00D76E5D"/>
    <w:rsid w:val="00D77435"/>
    <w:rsid w:val="00D7751D"/>
    <w:rsid w:val="00D77C12"/>
    <w:rsid w:val="00D77CAB"/>
    <w:rsid w:val="00D77D1B"/>
    <w:rsid w:val="00D80A71"/>
    <w:rsid w:val="00D81173"/>
    <w:rsid w:val="00D811D0"/>
    <w:rsid w:val="00D81811"/>
    <w:rsid w:val="00D81D17"/>
    <w:rsid w:val="00D82105"/>
    <w:rsid w:val="00D8216C"/>
    <w:rsid w:val="00D8276D"/>
    <w:rsid w:val="00D83396"/>
    <w:rsid w:val="00D83CC2"/>
    <w:rsid w:val="00D83F3B"/>
    <w:rsid w:val="00D847AA"/>
    <w:rsid w:val="00D85364"/>
    <w:rsid w:val="00D8581C"/>
    <w:rsid w:val="00D86170"/>
    <w:rsid w:val="00D862D0"/>
    <w:rsid w:val="00D86877"/>
    <w:rsid w:val="00D86B24"/>
    <w:rsid w:val="00D86B27"/>
    <w:rsid w:val="00D87287"/>
    <w:rsid w:val="00D87813"/>
    <w:rsid w:val="00D90ADA"/>
    <w:rsid w:val="00D911D8"/>
    <w:rsid w:val="00D9121B"/>
    <w:rsid w:val="00D917AC"/>
    <w:rsid w:val="00D919D6"/>
    <w:rsid w:val="00D919DA"/>
    <w:rsid w:val="00D92546"/>
    <w:rsid w:val="00D925DD"/>
    <w:rsid w:val="00D926D6"/>
    <w:rsid w:val="00D92F23"/>
    <w:rsid w:val="00D9307D"/>
    <w:rsid w:val="00D93150"/>
    <w:rsid w:val="00D93406"/>
    <w:rsid w:val="00D934D7"/>
    <w:rsid w:val="00D942C0"/>
    <w:rsid w:val="00D942D5"/>
    <w:rsid w:val="00D94E77"/>
    <w:rsid w:val="00D95727"/>
    <w:rsid w:val="00D96343"/>
    <w:rsid w:val="00D96507"/>
    <w:rsid w:val="00D96781"/>
    <w:rsid w:val="00D97FA0"/>
    <w:rsid w:val="00DA0818"/>
    <w:rsid w:val="00DA13FB"/>
    <w:rsid w:val="00DA1EBB"/>
    <w:rsid w:val="00DA2186"/>
    <w:rsid w:val="00DA2FA7"/>
    <w:rsid w:val="00DA33E1"/>
    <w:rsid w:val="00DA36BA"/>
    <w:rsid w:val="00DA3996"/>
    <w:rsid w:val="00DA3E24"/>
    <w:rsid w:val="00DA3EDB"/>
    <w:rsid w:val="00DA4558"/>
    <w:rsid w:val="00DA4613"/>
    <w:rsid w:val="00DA480A"/>
    <w:rsid w:val="00DA4E62"/>
    <w:rsid w:val="00DA4FD6"/>
    <w:rsid w:val="00DA5BB2"/>
    <w:rsid w:val="00DA5E10"/>
    <w:rsid w:val="00DA632E"/>
    <w:rsid w:val="00DA6580"/>
    <w:rsid w:val="00DA6A21"/>
    <w:rsid w:val="00DA6BD8"/>
    <w:rsid w:val="00DA772A"/>
    <w:rsid w:val="00DA789F"/>
    <w:rsid w:val="00DB0003"/>
    <w:rsid w:val="00DB0349"/>
    <w:rsid w:val="00DB0B84"/>
    <w:rsid w:val="00DB0C21"/>
    <w:rsid w:val="00DB0C69"/>
    <w:rsid w:val="00DB0F4E"/>
    <w:rsid w:val="00DB1B42"/>
    <w:rsid w:val="00DB2E4F"/>
    <w:rsid w:val="00DB31D8"/>
    <w:rsid w:val="00DB3566"/>
    <w:rsid w:val="00DB38C9"/>
    <w:rsid w:val="00DB39FB"/>
    <w:rsid w:val="00DB3D0A"/>
    <w:rsid w:val="00DB49F2"/>
    <w:rsid w:val="00DB4F4D"/>
    <w:rsid w:val="00DB4F6E"/>
    <w:rsid w:val="00DB5939"/>
    <w:rsid w:val="00DB60A0"/>
    <w:rsid w:val="00DB60F0"/>
    <w:rsid w:val="00DB6BDF"/>
    <w:rsid w:val="00DB6C3C"/>
    <w:rsid w:val="00DB7180"/>
    <w:rsid w:val="00DB76CE"/>
    <w:rsid w:val="00DB7989"/>
    <w:rsid w:val="00DB7C26"/>
    <w:rsid w:val="00DC0038"/>
    <w:rsid w:val="00DC0573"/>
    <w:rsid w:val="00DC0E48"/>
    <w:rsid w:val="00DC11F7"/>
    <w:rsid w:val="00DC13B8"/>
    <w:rsid w:val="00DC1760"/>
    <w:rsid w:val="00DC29E3"/>
    <w:rsid w:val="00DC2B86"/>
    <w:rsid w:val="00DC2E22"/>
    <w:rsid w:val="00DC2E57"/>
    <w:rsid w:val="00DC33A2"/>
    <w:rsid w:val="00DC3475"/>
    <w:rsid w:val="00DC3734"/>
    <w:rsid w:val="00DC3841"/>
    <w:rsid w:val="00DC3AD0"/>
    <w:rsid w:val="00DC4089"/>
    <w:rsid w:val="00DC4FCC"/>
    <w:rsid w:val="00DC52BB"/>
    <w:rsid w:val="00DC56A8"/>
    <w:rsid w:val="00DC5EAC"/>
    <w:rsid w:val="00DC623F"/>
    <w:rsid w:val="00DC62D1"/>
    <w:rsid w:val="00DC69F1"/>
    <w:rsid w:val="00DC7455"/>
    <w:rsid w:val="00DC7A01"/>
    <w:rsid w:val="00DC7B5A"/>
    <w:rsid w:val="00DC7BB4"/>
    <w:rsid w:val="00DC7D6C"/>
    <w:rsid w:val="00DD0032"/>
    <w:rsid w:val="00DD0386"/>
    <w:rsid w:val="00DD0D6D"/>
    <w:rsid w:val="00DD0E72"/>
    <w:rsid w:val="00DD1563"/>
    <w:rsid w:val="00DD1815"/>
    <w:rsid w:val="00DD18F8"/>
    <w:rsid w:val="00DD19C4"/>
    <w:rsid w:val="00DD1D6C"/>
    <w:rsid w:val="00DD29AF"/>
    <w:rsid w:val="00DD2ACB"/>
    <w:rsid w:val="00DD326E"/>
    <w:rsid w:val="00DD364E"/>
    <w:rsid w:val="00DD3E6E"/>
    <w:rsid w:val="00DD3F1A"/>
    <w:rsid w:val="00DD435B"/>
    <w:rsid w:val="00DD57A0"/>
    <w:rsid w:val="00DD5C3E"/>
    <w:rsid w:val="00DD6423"/>
    <w:rsid w:val="00DD6534"/>
    <w:rsid w:val="00DD7156"/>
    <w:rsid w:val="00DD7481"/>
    <w:rsid w:val="00DD74CE"/>
    <w:rsid w:val="00DD769A"/>
    <w:rsid w:val="00DD7D43"/>
    <w:rsid w:val="00DD7D56"/>
    <w:rsid w:val="00DE025F"/>
    <w:rsid w:val="00DE02E3"/>
    <w:rsid w:val="00DE08F8"/>
    <w:rsid w:val="00DE09AA"/>
    <w:rsid w:val="00DE09AD"/>
    <w:rsid w:val="00DE1136"/>
    <w:rsid w:val="00DE172C"/>
    <w:rsid w:val="00DE1990"/>
    <w:rsid w:val="00DE1E5A"/>
    <w:rsid w:val="00DE2015"/>
    <w:rsid w:val="00DE207F"/>
    <w:rsid w:val="00DE2218"/>
    <w:rsid w:val="00DE2C2E"/>
    <w:rsid w:val="00DE36F7"/>
    <w:rsid w:val="00DE371A"/>
    <w:rsid w:val="00DE37CE"/>
    <w:rsid w:val="00DE3A44"/>
    <w:rsid w:val="00DE3CED"/>
    <w:rsid w:val="00DE4701"/>
    <w:rsid w:val="00DE47D8"/>
    <w:rsid w:val="00DE49C6"/>
    <w:rsid w:val="00DE4AEF"/>
    <w:rsid w:val="00DE4EA6"/>
    <w:rsid w:val="00DE57AA"/>
    <w:rsid w:val="00DE57DC"/>
    <w:rsid w:val="00DE5A20"/>
    <w:rsid w:val="00DE6685"/>
    <w:rsid w:val="00DE7712"/>
    <w:rsid w:val="00DE7896"/>
    <w:rsid w:val="00DE78A5"/>
    <w:rsid w:val="00DE7CBC"/>
    <w:rsid w:val="00DE7D1D"/>
    <w:rsid w:val="00DE7EC0"/>
    <w:rsid w:val="00DF02C3"/>
    <w:rsid w:val="00DF0583"/>
    <w:rsid w:val="00DF0789"/>
    <w:rsid w:val="00DF0DDB"/>
    <w:rsid w:val="00DF10C0"/>
    <w:rsid w:val="00DF168C"/>
    <w:rsid w:val="00DF1860"/>
    <w:rsid w:val="00DF1A09"/>
    <w:rsid w:val="00DF1A5D"/>
    <w:rsid w:val="00DF1E99"/>
    <w:rsid w:val="00DF21C4"/>
    <w:rsid w:val="00DF2389"/>
    <w:rsid w:val="00DF2961"/>
    <w:rsid w:val="00DF29AE"/>
    <w:rsid w:val="00DF2ECF"/>
    <w:rsid w:val="00DF3478"/>
    <w:rsid w:val="00DF3619"/>
    <w:rsid w:val="00DF36E5"/>
    <w:rsid w:val="00DF3D41"/>
    <w:rsid w:val="00DF423F"/>
    <w:rsid w:val="00DF4F2E"/>
    <w:rsid w:val="00DF5A18"/>
    <w:rsid w:val="00DF5C0B"/>
    <w:rsid w:val="00DF685F"/>
    <w:rsid w:val="00E008D6"/>
    <w:rsid w:val="00E00C79"/>
    <w:rsid w:val="00E00E34"/>
    <w:rsid w:val="00E00E4D"/>
    <w:rsid w:val="00E01278"/>
    <w:rsid w:val="00E014F0"/>
    <w:rsid w:val="00E01D3C"/>
    <w:rsid w:val="00E02369"/>
    <w:rsid w:val="00E028BC"/>
    <w:rsid w:val="00E038EA"/>
    <w:rsid w:val="00E039A7"/>
    <w:rsid w:val="00E03D0F"/>
    <w:rsid w:val="00E04173"/>
    <w:rsid w:val="00E041DD"/>
    <w:rsid w:val="00E04601"/>
    <w:rsid w:val="00E04C57"/>
    <w:rsid w:val="00E04D17"/>
    <w:rsid w:val="00E04EB4"/>
    <w:rsid w:val="00E0559E"/>
    <w:rsid w:val="00E0575B"/>
    <w:rsid w:val="00E05B70"/>
    <w:rsid w:val="00E060DC"/>
    <w:rsid w:val="00E06AD6"/>
    <w:rsid w:val="00E06D19"/>
    <w:rsid w:val="00E06F39"/>
    <w:rsid w:val="00E07B30"/>
    <w:rsid w:val="00E07BD2"/>
    <w:rsid w:val="00E101CE"/>
    <w:rsid w:val="00E10683"/>
    <w:rsid w:val="00E10926"/>
    <w:rsid w:val="00E112AE"/>
    <w:rsid w:val="00E118E7"/>
    <w:rsid w:val="00E118EF"/>
    <w:rsid w:val="00E11A0D"/>
    <w:rsid w:val="00E11D25"/>
    <w:rsid w:val="00E11D63"/>
    <w:rsid w:val="00E12005"/>
    <w:rsid w:val="00E12049"/>
    <w:rsid w:val="00E12152"/>
    <w:rsid w:val="00E122E0"/>
    <w:rsid w:val="00E12B68"/>
    <w:rsid w:val="00E12FF6"/>
    <w:rsid w:val="00E143C7"/>
    <w:rsid w:val="00E14751"/>
    <w:rsid w:val="00E15399"/>
    <w:rsid w:val="00E1575F"/>
    <w:rsid w:val="00E15F0F"/>
    <w:rsid w:val="00E1648A"/>
    <w:rsid w:val="00E166BB"/>
    <w:rsid w:val="00E166C8"/>
    <w:rsid w:val="00E16E4F"/>
    <w:rsid w:val="00E16F7E"/>
    <w:rsid w:val="00E175EA"/>
    <w:rsid w:val="00E17857"/>
    <w:rsid w:val="00E17AE2"/>
    <w:rsid w:val="00E2046C"/>
    <w:rsid w:val="00E20812"/>
    <w:rsid w:val="00E20931"/>
    <w:rsid w:val="00E20965"/>
    <w:rsid w:val="00E20D8B"/>
    <w:rsid w:val="00E20ED8"/>
    <w:rsid w:val="00E21094"/>
    <w:rsid w:val="00E215D9"/>
    <w:rsid w:val="00E22185"/>
    <w:rsid w:val="00E22729"/>
    <w:rsid w:val="00E22740"/>
    <w:rsid w:val="00E228BB"/>
    <w:rsid w:val="00E22C89"/>
    <w:rsid w:val="00E22D3C"/>
    <w:rsid w:val="00E23113"/>
    <w:rsid w:val="00E23638"/>
    <w:rsid w:val="00E23D06"/>
    <w:rsid w:val="00E23D49"/>
    <w:rsid w:val="00E23DF3"/>
    <w:rsid w:val="00E24C1A"/>
    <w:rsid w:val="00E24EA7"/>
    <w:rsid w:val="00E252BD"/>
    <w:rsid w:val="00E25490"/>
    <w:rsid w:val="00E25A56"/>
    <w:rsid w:val="00E25A86"/>
    <w:rsid w:val="00E2601C"/>
    <w:rsid w:val="00E26134"/>
    <w:rsid w:val="00E2623D"/>
    <w:rsid w:val="00E272AA"/>
    <w:rsid w:val="00E27600"/>
    <w:rsid w:val="00E27E6D"/>
    <w:rsid w:val="00E27F36"/>
    <w:rsid w:val="00E30329"/>
    <w:rsid w:val="00E3070E"/>
    <w:rsid w:val="00E31227"/>
    <w:rsid w:val="00E3135D"/>
    <w:rsid w:val="00E3150C"/>
    <w:rsid w:val="00E318BE"/>
    <w:rsid w:val="00E32038"/>
    <w:rsid w:val="00E3218D"/>
    <w:rsid w:val="00E32422"/>
    <w:rsid w:val="00E32792"/>
    <w:rsid w:val="00E32C38"/>
    <w:rsid w:val="00E32EB3"/>
    <w:rsid w:val="00E332E7"/>
    <w:rsid w:val="00E34C9E"/>
    <w:rsid w:val="00E34D1B"/>
    <w:rsid w:val="00E355F6"/>
    <w:rsid w:val="00E35805"/>
    <w:rsid w:val="00E35A5A"/>
    <w:rsid w:val="00E35AC7"/>
    <w:rsid w:val="00E35C19"/>
    <w:rsid w:val="00E36357"/>
    <w:rsid w:val="00E36715"/>
    <w:rsid w:val="00E368C4"/>
    <w:rsid w:val="00E36907"/>
    <w:rsid w:val="00E36C6D"/>
    <w:rsid w:val="00E3796F"/>
    <w:rsid w:val="00E37F27"/>
    <w:rsid w:val="00E405A2"/>
    <w:rsid w:val="00E40719"/>
    <w:rsid w:val="00E40C9A"/>
    <w:rsid w:val="00E4247A"/>
    <w:rsid w:val="00E4262F"/>
    <w:rsid w:val="00E42A33"/>
    <w:rsid w:val="00E42F3B"/>
    <w:rsid w:val="00E43147"/>
    <w:rsid w:val="00E43FF9"/>
    <w:rsid w:val="00E447A5"/>
    <w:rsid w:val="00E44C80"/>
    <w:rsid w:val="00E451CF"/>
    <w:rsid w:val="00E45527"/>
    <w:rsid w:val="00E45562"/>
    <w:rsid w:val="00E45A46"/>
    <w:rsid w:val="00E4603F"/>
    <w:rsid w:val="00E46154"/>
    <w:rsid w:val="00E46C87"/>
    <w:rsid w:val="00E46D92"/>
    <w:rsid w:val="00E47096"/>
    <w:rsid w:val="00E47397"/>
    <w:rsid w:val="00E474B0"/>
    <w:rsid w:val="00E47FC5"/>
    <w:rsid w:val="00E5000C"/>
    <w:rsid w:val="00E502F6"/>
    <w:rsid w:val="00E50EDD"/>
    <w:rsid w:val="00E51131"/>
    <w:rsid w:val="00E5137D"/>
    <w:rsid w:val="00E5166F"/>
    <w:rsid w:val="00E51AD6"/>
    <w:rsid w:val="00E51F36"/>
    <w:rsid w:val="00E52155"/>
    <w:rsid w:val="00E523C1"/>
    <w:rsid w:val="00E524B6"/>
    <w:rsid w:val="00E52B1D"/>
    <w:rsid w:val="00E52E84"/>
    <w:rsid w:val="00E538D4"/>
    <w:rsid w:val="00E55D33"/>
    <w:rsid w:val="00E55F95"/>
    <w:rsid w:val="00E56E92"/>
    <w:rsid w:val="00E57CA1"/>
    <w:rsid w:val="00E6016D"/>
    <w:rsid w:val="00E60286"/>
    <w:rsid w:val="00E603FB"/>
    <w:rsid w:val="00E611AA"/>
    <w:rsid w:val="00E6124F"/>
    <w:rsid w:val="00E61DDD"/>
    <w:rsid w:val="00E6201D"/>
    <w:rsid w:val="00E625AA"/>
    <w:rsid w:val="00E62614"/>
    <w:rsid w:val="00E62FB1"/>
    <w:rsid w:val="00E632CA"/>
    <w:rsid w:val="00E633A2"/>
    <w:rsid w:val="00E63477"/>
    <w:rsid w:val="00E63AA2"/>
    <w:rsid w:val="00E63B8B"/>
    <w:rsid w:val="00E63D05"/>
    <w:rsid w:val="00E63DDC"/>
    <w:rsid w:val="00E63E9B"/>
    <w:rsid w:val="00E645B7"/>
    <w:rsid w:val="00E64D59"/>
    <w:rsid w:val="00E64D67"/>
    <w:rsid w:val="00E6557D"/>
    <w:rsid w:val="00E6559A"/>
    <w:rsid w:val="00E665B8"/>
    <w:rsid w:val="00E66789"/>
    <w:rsid w:val="00E67676"/>
    <w:rsid w:val="00E67D93"/>
    <w:rsid w:val="00E67F6F"/>
    <w:rsid w:val="00E702E4"/>
    <w:rsid w:val="00E70408"/>
    <w:rsid w:val="00E70455"/>
    <w:rsid w:val="00E70B13"/>
    <w:rsid w:val="00E70B8A"/>
    <w:rsid w:val="00E70CD3"/>
    <w:rsid w:val="00E70E5C"/>
    <w:rsid w:val="00E71014"/>
    <w:rsid w:val="00E715AA"/>
    <w:rsid w:val="00E71E20"/>
    <w:rsid w:val="00E71F12"/>
    <w:rsid w:val="00E720F1"/>
    <w:rsid w:val="00E727F4"/>
    <w:rsid w:val="00E72812"/>
    <w:rsid w:val="00E72A90"/>
    <w:rsid w:val="00E72F90"/>
    <w:rsid w:val="00E73151"/>
    <w:rsid w:val="00E7381F"/>
    <w:rsid w:val="00E73A25"/>
    <w:rsid w:val="00E73F70"/>
    <w:rsid w:val="00E74470"/>
    <w:rsid w:val="00E74596"/>
    <w:rsid w:val="00E745CA"/>
    <w:rsid w:val="00E747A3"/>
    <w:rsid w:val="00E74FEC"/>
    <w:rsid w:val="00E74FF4"/>
    <w:rsid w:val="00E75B8C"/>
    <w:rsid w:val="00E760A2"/>
    <w:rsid w:val="00E76F56"/>
    <w:rsid w:val="00E7752B"/>
    <w:rsid w:val="00E775AD"/>
    <w:rsid w:val="00E778FF"/>
    <w:rsid w:val="00E77C6A"/>
    <w:rsid w:val="00E77E01"/>
    <w:rsid w:val="00E77E0D"/>
    <w:rsid w:val="00E8086E"/>
    <w:rsid w:val="00E80DEE"/>
    <w:rsid w:val="00E81045"/>
    <w:rsid w:val="00E813C0"/>
    <w:rsid w:val="00E817FF"/>
    <w:rsid w:val="00E81CE7"/>
    <w:rsid w:val="00E82AF6"/>
    <w:rsid w:val="00E82DA4"/>
    <w:rsid w:val="00E82E15"/>
    <w:rsid w:val="00E82E83"/>
    <w:rsid w:val="00E83315"/>
    <w:rsid w:val="00E847A4"/>
    <w:rsid w:val="00E84895"/>
    <w:rsid w:val="00E8589A"/>
    <w:rsid w:val="00E86935"/>
    <w:rsid w:val="00E86B36"/>
    <w:rsid w:val="00E86C3D"/>
    <w:rsid w:val="00E86E66"/>
    <w:rsid w:val="00E870C2"/>
    <w:rsid w:val="00E87706"/>
    <w:rsid w:val="00E8794A"/>
    <w:rsid w:val="00E87BBC"/>
    <w:rsid w:val="00E87C21"/>
    <w:rsid w:val="00E87D24"/>
    <w:rsid w:val="00E905C5"/>
    <w:rsid w:val="00E91075"/>
    <w:rsid w:val="00E91906"/>
    <w:rsid w:val="00E91C23"/>
    <w:rsid w:val="00E91D07"/>
    <w:rsid w:val="00E921AC"/>
    <w:rsid w:val="00E92A94"/>
    <w:rsid w:val="00E92CC3"/>
    <w:rsid w:val="00E935F7"/>
    <w:rsid w:val="00E93697"/>
    <w:rsid w:val="00E93F25"/>
    <w:rsid w:val="00E93F80"/>
    <w:rsid w:val="00E94B36"/>
    <w:rsid w:val="00E953B8"/>
    <w:rsid w:val="00E95584"/>
    <w:rsid w:val="00E9581D"/>
    <w:rsid w:val="00E959C1"/>
    <w:rsid w:val="00E95E5E"/>
    <w:rsid w:val="00E9604B"/>
    <w:rsid w:val="00E96066"/>
    <w:rsid w:val="00E96334"/>
    <w:rsid w:val="00E966C7"/>
    <w:rsid w:val="00E9675B"/>
    <w:rsid w:val="00E96FE9"/>
    <w:rsid w:val="00E9709A"/>
    <w:rsid w:val="00E970C2"/>
    <w:rsid w:val="00E970EC"/>
    <w:rsid w:val="00E9761C"/>
    <w:rsid w:val="00E97895"/>
    <w:rsid w:val="00E978D2"/>
    <w:rsid w:val="00E97A3F"/>
    <w:rsid w:val="00E97FDA"/>
    <w:rsid w:val="00EA092E"/>
    <w:rsid w:val="00EA0D36"/>
    <w:rsid w:val="00EA0E44"/>
    <w:rsid w:val="00EA1053"/>
    <w:rsid w:val="00EA13F6"/>
    <w:rsid w:val="00EA171B"/>
    <w:rsid w:val="00EA1A81"/>
    <w:rsid w:val="00EA2935"/>
    <w:rsid w:val="00EA344F"/>
    <w:rsid w:val="00EA35AD"/>
    <w:rsid w:val="00EA3867"/>
    <w:rsid w:val="00EA39BF"/>
    <w:rsid w:val="00EA3B71"/>
    <w:rsid w:val="00EA41FA"/>
    <w:rsid w:val="00EA548C"/>
    <w:rsid w:val="00EA577B"/>
    <w:rsid w:val="00EA5972"/>
    <w:rsid w:val="00EA5A91"/>
    <w:rsid w:val="00EA5BCA"/>
    <w:rsid w:val="00EA5BE9"/>
    <w:rsid w:val="00EA5D38"/>
    <w:rsid w:val="00EA6406"/>
    <w:rsid w:val="00EA6410"/>
    <w:rsid w:val="00EA6616"/>
    <w:rsid w:val="00EA6A83"/>
    <w:rsid w:val="00EA6D4C"/>
    <w:rsid w:val="00EA790D"/>
    <w:rsid w:val="00EB0941"/>
    <w:rsid w:val="00EB124C"/>
    <w:rsid w:val="00EB17ED"/>
    <w:rsid w:val="00EB1932"/>
    <w:rsid w:val="00EB1A6D"/>
    <w:rsid w:val="00EB1FE6"/>
    <w:rsid w:val="00EB256B"/>
    <w:rsid w:val="00EB26F8"/>
    <w:rsid w:val="00EB2F4E"/>
    <w:rsid w:val="00EB3151"/>
    <w:rsid w:val="00EB3EF8"/>
    <w:rsid w:val="00EB4334"/>
    <w:rsid w:val="00EB48F9"/>
    <w:rsid w:val="00EB4A27"/>
    <w:rsid w:val="00EB4A8A"/>
    <w:rsid w:val="00EB55FA"/>
    <w:rsid w:val="00EB5A13"/>
    <w:rsid w:val="00EB5BD1"/>
    <w:rsid w:val="00EB6005"/>
    <w:rsid w:val="00EB7005"/>
    <w:rsid w:val="00EB7117"/>
    <w:rsid w:val="00EB74E7"/>
    <w:rsid w:val="00EB787F"/>
    <w:rsid w:val="00EB78B0"/>
    <w:rsid w:val="00EB796A"/>
    <w:rsid w:val="00EC01C9"/>
    <w:rsid w:val="00EC0412"/>
    <w:rsid w:val="00EC1018"/>
    <w:rsid w:val="00EC15EE"/>
    <w:rsid w:val="00EC19D3"/>
    <w:rsid w:val="00EC1B61"/>
    <w:rsid w:val="00EC3A25"/>
    <w:rsid w:val="00EC3A37"/>
    <w:rsid w:val="00EC45A2"/>
    <w:rsid w:val="00EC4C3B"/>
    <w:rsid w:val="00EC4DC3"/>
    <w:rsid w:val="00EC5227"/>
    <w:rsid w:val="00EC52BB"/>
    <w:rsid w:val="00EC557E"/>
    <w:rsid w:val="00EC581C"/>
    <w:rsid w:val="00EC58F5"/>
    <w:rsid w:val="00EC5A3C"/>
    <w:rsid w:val="00EC6592"/>
    <w:rsid w:val="00EC7092"/>
    <w:rsid w:val="00EC7CB5"/>
    <w:rsid w:val="00ED0074"/>
    <w:rsid w:val="00ED0BF8"/>
    <w:rsid w:val="00ED0FA6"/>
    <w:rsid w:val="00ED179C"/>
    <w:rsid w:val="00ED1A5A"/>
    <w:rsid w:val="00ED285C"/>
    <w:rsid w:val="00ED3104"/>
    <w:rsid w:val="00ED321C"/>
    <w:rsid w:val="00ED3375"/>
    <w:rsid w:val="00ED3652"/>
    <w:rsid w:val="00ED3E80"/>
    <w:rsid w:val="00ED41E1"/>
    <w:rsid w:val="00ED42A3"/>
    <w:rsid w:val="00ED63B3"/>
    <w:rsid w:val="00ED653E"/>
    <w:rsid w:val="00ED65B0"/>
    <w:rsid w:val="00ED6CC5"/>
    <w:rsid w:val="00ED6F31"/>
    <w:rsid w:val="00ED7225"/>
    <w:rsid w:val="00ED7BA9"/>
    <w:rsid w:val="00ED7F5C"/>
    <w:rsid w:val="00EE06BB"/>
    <w:rsid w:val="00EE07A0"/>
    <w:rsid w:val="00EE093B"/>
    <w:rsid w:val="00EE0C37"/>
    <w:rsid w:val="00EE10DF"/>
    <w:rsid w:val="00EE1102"/>
    <w:rsid w:val="00EE1332"/>
    <w:rsid w:val="00EE1624"/>
    <w:rsid w:val="00EE1A56"/>
    <w:rsid w:val="00EE1FF0"/>
    <w:rsid w:val="00EE223E"/>
    <w:rsid w:val="00EE236F"/>
    <w:rsid w:val="00EE24E9"/>
    <w:rsid w:val="00EE2F29"/>
    <w:rsid w:val="00EE39CA"/>
    <w:rsid w:val="00EE4BF2"/>
    <w:rsid w:val="00EE5000"/>
    <w:rsid w:val="00EE553A"/>
    <w:rsid w:val="00EE5659"/>
    <w:rsid w:val="00EE5AB1"/>
    <w:rsid w:val="00EE6E2B"/>
    <w:rsid w:val="00EE6E61"/>
    <w:rsid w:val="00EE6F45"/>
    <w:rsid w:val="00EE72BB"/>
    <w:rsid w:val="00EE7421"/>
    <w:rsid w:val="00EE7A9A"/>
    <w:rsid w:val="00EE7C2D"/>
    <w:rsid w:val="00EE7D3F"/>
    <w:rsid w:val="00EF0233"/>
    <w:rsid w:val="00EF0B6A"/>
    <w:rsid w:val="00EF11B0"/>
    <w:rsid w:val="00EF1246"/>
    <w:rsid w:val="00EF14D8"/>
    <w:rsid w:val="00EF19E6"/>
    <w:rsid w:val="00EF1BFB"/>
    <w:rsid w:val="00EF1CDA"/>
    <w:rsid w:val="00EF2047"/>
    <w:rsid w:val="00EF2186"/>
    <w:rsid w:val="00EF237A"/>
    <w:rsid w:val="00EF23E8"/>
    <w:rsid w:val="00EF25B1"/>
    <w:rsid w:val="00EF2875"/>
    <w:rsid w:val="00EF2AAA"/>
    <w:rsid w:val="00EF2C4C"/>
    <w:rsid w:val="00EF30B5"/>
    <w:rsid w:val="00EF3471"/>
    <w:rsid w:val="00EF3759"/>
    <w:rsid w:val="00EF3C6F"/>
    <w:rsid w:val="00EF417E"/>
    <w:rsid w:val="00EF4183"/>
    <w:rsid w:val="00EF4384"/>
    <w:rsid w:val="00EF43F9"/>
    <w:rsid w:val="00EF45A0"/>
    <w:rsid w:val="00EF4647"/>
    <w:rsid w:val="00EF46C2"/>
    <w:rsid w:val="00EF4BB5"/>
    <w:rsid w:val="00EF4C96"/>
    <w:rsid w:val="00EF4D5D"/>
    <w:rsid w:val="00EF4F23"/>
    <w:rsid w:val="00EF50E0"/>
    <w:rsid w:val="00EF58DF"/>
    <w:rsid w:val="00EF5910"/>
    <w:rsid w:val="00EF60C8"/>
    <w:rsid w:val="00EF652E"/>
    <w:rsid w:val="00EF6D0D"/>
    <w:rsid w:val="00EF6F36"/>
    <w:rsid w:val="00EF7033"/>
    <w:rsid w:val="00EF75C4"/>
    <w:rsid w:val="00EF76D1"/>
    <w:rsid w:val="00EF7984"/>
    <w:rsid w:val="00EF7A4B"/>
    <w:rsid w:val="00EF7AF3"/>
    <w:rsid w:val="00F0002B"/>
    <w:rsid w:val="00F0007F"/>
    <w:rsid w:val="00F00099"/>
    <w:rsid w:val="00F000C9"/>
    <w:rsid w:val="00F0017B"/>
    <w:rsid w:val="00F00C66"/>
    <w:rsid w:val="00F00E1C"/>
    <w:rsid w:val="00F01650"/>
    <w:rsid w:val="00F01680"/>
    <w:rsid w:val="00F01F6E"/>
    <w:rsid w:val="00F02454"/>
    <w:rsid w:val="00F02980"/>
    <w:rsid w:val="00F02BB8"/>
    <w:rsid w:val="00F02E42"/>
    <w:rsid w:val="00F032A6"/>
    <w:rsid w:val="00F03739"/>
    <w:rsid w:val="00F04027"/>
    <w:rsid w:val="00F050A4"/>
    <w:rsid w:val="00F0537E"/>
    <w:rsid w:val="00F05530"/>
    <w:rsid w:val="00F056D0"/>
    <w:rsid w:val="00F064A5"/>
    <w:rsid w:val="00F0695D"/>
    <w:rsid w:val="00F06EBF"/>
    <w:rsid w:val="00F06FBD"/>
    <w:rsid w:val="00F07089"/>
    <w:rsid w:val="00F07BF9"/>
    <w:rsid w:val="00F07F66"/>
    <w:rsid w:val="00F10059"/>
    <w:rsid w:val="00F107E2"/>
    <w:rsid w:val="00F10C05"/>
    <w:rsid w:val="00F110B0"/>
    <w:rsid w:val="00F12755"/>
    <w:rsid w:val="00F13621"/>
    <w:rsid w:val="00F13B1A"/>
    <w:rsid w:val="00F13CB1"/>
    <w:rsid w:val="00F13DFA"/>
    <w:rsid w:val="00F140D2"/>
    <w:rsid w:val="00F1461E"/>
    <w:rsid w:val="00F14DAE"/>
    <w:rsid w:val="00F1551E"/>
    <w:rsid w:val="00F155B9"/>
    <w:rsid w:val="00F159C1"/>
    <w:rsid w:val="00F15F12"/>
    <w:rsid w:val="00F16285"/>
    <w:rsid w:val="00F16299"/>
    <w:rsid w:val="00F164FB"/>
    <w:rsid w:val="00F17444"/>
    <w:rsid w:val="00F17448"/>
    <w:rsid w:val="00F17A39"/>
    <w:rsid w:val="00F20273"/>
    <w:rsid w:val="00F203A0"/>
    <w:rsid w:val="00F20674"/>
    <w:rsid w:val="00F20A91"/>
    <w:rsid w:val="00F20C4D"/>
    <w:rsid w:val="00F20DA9"/>
    <w:rsid w:val="00F210E4"/>
    <w:rsid w:val="00F21A15"/>
    <w:rsid w:val="00F21EC5"/>
    <w:rsid w:val="00F22136"/>
    <w:rsid w:val="00F22692"/>
    <w:rsid w:val="00F22801"/>
    <w:rsid w:val="00F228DA"/>
    <w:rsid w:val="00F22912"/>
    <w:rsid w:val="00F22E5C"/>
    <w:rsid w:val="00F231B8"/>
    <w:rsid w:val="00F2464B"/>
    <w:rsid w:val="00F24996"/>
    <w:rsid w:val="00F24B6C"/>
    <w:rsid w:val="00F24D38"/>
    <w:rsid w:val="00F24E50"/>
    <w:rsid w:val="00F25120"/>
    <w:rsid w:val="00F25A57"/>
    <w:rsid w:val="00F26197"/>
    <w:rsid w:val="00F263B7"/>
    <w:rsid w:val="00F267D5"/>
    <w:rsid w:val="00F269BD"/>
    <w:rsid w:val="00F270A8"/>
    <w:rsid w:val="00F30949"/>
    <w:rsid w:val="00F3117A"/>
    <w:rsid w:val="00F31344"/>
    <w:rsid w:val="00F31812"/>
    <w:rsid w:val="00F321E5"/>
    <w:rsid w:val="00F3237F"/>
    <w:rsid w:val="00F326ED"/>
    <w:rsid w:val="00F32CD5"/>
    <w:rsid w:val="00F339CF"/>
    <w:rsid w:val="00F33FF9"/>
    <w:rsid w:val="00F34382"/>
    <w:rsid w:val="00F3438F"/>
    <w:rsid w:val="00F35222"/>
    <w:rsid w:val="00F352EB"/>
    <w:rsid w:val="00F3535F"/>
    <w:rsid w:val="00F35EEB"/>
    <w:rsid w:val="00F3616D"/>
    <w:rsid w:val="00F36602"/>
    <w:rsid w:val="00F3686D"/>
    <w:rsid w:val="00F37281"/>
    <w:rsid w:val="00F3777D"/>
    <w:rsid w:val="00F37A34"/>
    <w:rsid w:val="00F37B65"/>
    <w:rsid w:val="00F401B9"/>
    <w:rsid w:val="00F40745"/>
    <w:rsid w:val="00F409F8"/>
    <w:rsid w:val="00F40C0D"/>
    <w:rsid w:val="00F410F4"/>
    <w:rsid w:val="00F41273"/>
    <w:rsid w:val="00F414D2"/>
    <w:rsid w:val="00F414EA"/>
    <w:rsid w:val="00F41763"/>
    <w:rsid w:val="00F41AF5"/>
    <w:rsid w:val="00F42A62"/>
    <w:rsid w:val="00F431BF"/>
    <w:rsid w:val="00F43322"/>
    <w:rsid w:val="00F433E3"/>
    <w:rsid w:val="00F43476"/>
    <w:rsid w:val="00F43B2A"/>
    <w:rsid w:val="00F440EF"/>
    <w:rsid w:val="00F44F2D"/>
    <w:rsid w:val="00F450BE"/>
    <w:rsid w:val="00F452F4"/>
    <w:rsid w:val="00F4538A"/>
    <w:rsid w:val="00F45802"/>
    <w:rsid w:val="00F458F0"/>
    <w:rsid w:val="00F45B9E"/>
    <w:rsid w:val="00F45E80"/>
    <w:rsid w:val="00F46595"/>
    <w:rsid w:val="00F46664"/>
    <w:rsid w:val="00F4688E"/>
    <w:rsid w:val="00F46C37"/>
    <w:rsid w:val="00F46D68"/>
    <w:rsid w:val="00F46DF7"/>
    <w:rsid w:val="00F46F98"/>
    <w:rsid w:val="00F4725F"/>
    <w:rsid w:val="00F473FA"/>
    <w:rsid w:val="00F47898"/>
    <w:rsid w:val="00F47A7D"/>
    <w:rsid w:val="00F47CAC"/>
    <w:rsid w:val="00F5032F"/>
    <w:rsid w:val="00F50492"/>
    <w:rsid w:val="00F512D0"/>
    <w:rsid w:val="00F51443"/>
    <w:rsid w:val="00F51A26"/>
    <w:rsid w:val="00F51A78"/>
    <w:rsid w:val="00F51C1B"/>
    <w:rsid w:val="00F51D04"/>
    <w:rsid w:val="00F52290"/>
    <w:rsid w:val="00F52EBF"/>
    <w:rsid w:val="00F53380"/>
    <w:rsid w:val="00F53DD4"/>
    <w:rsid w:val="00F53EAA"/>
    <w:rsid w:val="00F53ED3"/>
    <w:rsid w:val="00F541FC"/>
    <w:rsid w:val="00F5450E"/>
    <w:rsid w:val="00F5456D"/>
    <w:rsid w:val="00F54908"/>
    <w:rsid w:val="00F54A0F"/>
    <w:rsid w:val="00F54AC4"/>
    <w:rsid w:val="00F54B6C"/>
    <w:rsid w:val="00F55052"/>
    <w:rsid w:val="00F550E1"/>
    <w:rsid w:val="00F55B14"/>
    <w:rsid w:val="00F55B51"/>
    <w:rsid w:val="00F55C3B"/>
    <w:rsid w:val="00F55E7C"/>
    <w:rsid w:val="00F569E1"/>
    <w:rsid w:val="00F56CFC"/>
    <w:rsid w:val="00F56D20"/>
    <w:rsid w:val="00F56D25"/>
    <w:rsid w:val="00F56DAA"/>
    <w:rsid w:val="00F571CB"/>
    <w:rsid w:val="00F5749C"/>
    <w:rsid w:val="00F57547"/>
    <w:rsid w:val="00F57AE5"/>
    <w:rsid w:val="00F61D09"/>
    <w:rsid w:val="00F61D2E"/>
    <w:rsid w:val="00F61ED3"/>
    <w:rsid w:val="00F620BD"/>
    <w:rsid w:val="00F6210A"/>
    <w:rsid w:val="00F62982"/>
    <w:rsid w:val="00F62E64"/>
    <w:rsid w:val="00F62EEC"/>
    <w:rsid w:val="00F63850"/>
    <w:rsid w:val="00F63907"/>
    <w:rsid w:val="00F64028"/>
    <w:rsid w:val="00F64665"/>
    <w:rsid w:val="00F6485C"/>
    <w:rsid w:val="00F64C7E"/>
    <w:rsid w:val="00F65026"/>
    <w:rsid w:val="00F65040"/>
    <w:rsid w:val="00F6580C"/>
    <w:rsid w:val="00F658A1"/>
    <w:rsid w:val="00F6598E"/>
    <w:rsid w:val="00F65BB4"/>
    <w:rsid w:val="00F65E1E"/>
    <w:rsid w:val="00F6600A"/>
    <w:rsid w:val="00F66623"/>
    <w:rsid w:val="00F66731"/>
    <w:rsid w:val="00F669A1"/>
    <w:rsid w:val="00F66AEE"/>
    <w:rsid w:val="00F67844"/>
    <w:rsid w:val="00F67B76"/>
    <w:rsid w:val="00F67E28"/>
    <w:rsid w:val="00F67E85"/>
    <w:rsid w:val="00F67FF9"/>
    <w:rsid w:val="00F701D6"/>
    <w:rsid w:val="00F7026B"/>
    <w:rsid w:val="00F7068D"/>
    <w:rsid w:val="00F7075F"/>
    <w:rsid w:val="00F70954"/>
    <w:rsid w:val="00F709DA"/>
    <w:rsid w:val="00F70C6E"/>
    <w:rsid w:val="00F7131A"/>
    <w:rsid w:val="00F71573"/>
    <w:rsid w:val="00F71755"/>
    <w:rsid w:val="00F71924"/>
    <w:rsid w:val="00F71CCC"/>
    <w:rsid w:val="00F72262"/>
    <w:rsid w:val="00F72449"/>
    <w:rsid w:val="00F72ADB"/>
    <w:rsid w:val="00F738C8"/>
    <w:rsid w:val="00F73F7E"/>
    <w:rsid w:val="00F7404A"/>
    <w:rsid w:val="00F7453D"/>
    <w:rsid w:val="00F7512C"/>
    <w:rsid w:val="00F7515D"/>
    <w:rsid w:val="00F75167"/>
    <w:rsid w:val="00F756D3"/>
    <w:rsid w:val="00F75AB1"/>
    <w:rsid w:val="00F76817"/>
    <w:rsid w:val="00F76C8E"/>
    <w:rsid w:val="00F76E16"/>
    <w:rsid w:val="00F77411"/>
    <w:rsid w:val="00F804C3"/>
    <w:rsid w:val="00F808C4"/>
    <w:rsid w:val="00F81717"/>
    <w:rsid w:val="00F81B4F"/>
    <w:rsid w:val="00F81B83"/>
    <w:rsid w:val="00F81F45"/>
    <w:rsid w:val="00F8233E"/>
    <w:rsid w:val="00F825A7"/>
    <w:rsid w:val="00F82668"/>
    <w:rsid w:val="00F829BC"/>
    <w:rsid w:val="00F82B80"/>
    <w:rsid w:val="00F832C4"/>
    <w:rsid w:val="00F83713"/>
    <w:rsid w:val="00F83921"/>
    <w:rsid w:val="00F83C24"/>
    <w:rsid w:val="00F8422A"/>
    <w:rsid w:val="00F845B8"/>
    <w:rsid w:val="00F847A2"/>
    <w:rsid w:val="00F8492B"/>
    <w:rsid w:val="00F84C28"/>
    <w:rsid w:val="00F84EBA"/>
    <w:rsid w:val="00F851F0"/>
    <w:rsid w:val="00F8562F"/>
    <w:rsid w:val="00F85E60"/>
    <w:rsid w:val="00F86471"/>
    <w:rsid w:val="00F866BA"/>
    <w:rsid w:val="00F86876"/>
    <w:rsid w:val="00F86945"/>
    <w:rsid w:val="00F86A9A"/>
    <w:rsid w:val="00F87153"/>
    <w:rsid w:val="00F873AF"/>
    <w:rsid w:val="00F87636"/>
    <w:rsid w:val="00F8767E"/>
    <w:rsid w:val="00F8794E"/>
    <w:rsid w:val="00F87B45"/>
    <w:rsid w:val="00F87C5E"/>
    <w:rsid w:val="00F87E73"/>
    <w:rsid w:val="00F9026D"/>
    <w:rsid w:val="00F902B4"/>
    <w:rsid w:val="00F90F26"/>
    <w:rsid w:val="00F9129B"/>
    <w:rsid w:val="00F917E3"/>
    <w:rsid w:val="00F92BAE"/>
    <w:rsid w:val="00F930F1"/>
    <w:rsid w:val="00F934AD"/>
    <w:rsid w:val="00F939D5"/>
    <w:rsid w:val="00F93DD7"/>
    <w:rsid w:val="00F943BE"/>
    <w:rsid w:val="00F945CD"/>
    <w:rsid w:val="00F9469C"/>
    <w:rsid w:val="00F94CED"/>
    <w:rsid w:val="00F9512E"/>
    <w:rsid w:val="00F95445"/>
    <w:rsid w:val="00F9573B"/>
    <w:rsid w:val="00F95E30"/>
    <w:rsid w:val="00F9648D"/>
    <w:rsid w:val="00F967CF"/>
    <w:rsid w:val="00F978C3"/>
    <w:rsid w:val="00FA03BB"/>
    <w:rsid w:val="00FA06EB"/>
    <w:rsid w:val="00FA0A0D"/>
    <w:rsid w:val="00FA0CC2"/>
    <w:rsid w:val="00FA0D83"/>
    <w:rsid w:val="00FA1357"/>
    <w:rsid w:val="00FA1CB5"/>
    <w:rsid w:val="00FA217F"/>
    <w:rsid w:val="00FA24DD"/>
    <w:rsid w:val="00FA26D3"/>
    <w:rsid w:val="00FA30AE"/>
    <w:rsid w:val="00FA3603"/>
    <w:rsid w:val="00FA3F3D"/>
    <w:rsid w:val="00FA4B48"/>
    <w:rsid w:val="00FA4C28"/>
    <w:rsid w:val="00FA4EA5"/>
    <w:rsid w:val="00FA4F51"/>
    <w:rsid w:val="00FA4FBF"/>
    <w:rsid w:val="00FA5291"/>
    <w:rsid w:val="00FA602C"/>
    <w:rsid w:val="00FA6069"/>
    <w:rsid w:val="00FA68ED"/>
    <w:rsid w:val="00FA6E89"/>
    <w:rsid w:val="00FA7619"/>
    <w:rsid w:val="00FA79B3"/>
    <w:rsid w:val="00FB0B2E"/>
    <w:rsid w:val="00FB1730"/>
    <w:rsid w:val="00FB1CE7"/>
    <w:rsid w:val="00FB1D54"/>
    <w:rsid w:val="00FB2252"/>
    <w:rsid w:val="00FB24E6"/>
    <w:rsid w:val="00FB2627"/>
    <w:rsid w:val="00FB269E"/>
    <w:rsid w:val="00FB29ED"/>
    <w:rsid w:val="00FB2C95"/>
    <w:rsid w:val="00FB33EE"/>
    <w:rsid w:val="00FB35CE"/>
    <w:rsid w:val="00FB369A"/>
    <w:rsid w:val="00FB3B24"/>
    <w:rsid w:val="00FB3C03"/>
    <w:rsid w:val="00FB46A8"/>
    <w:rsid w:val="00FB4B0F"/>
    <w:rsid w:val="00FB4D9C"/>
    <w:rsid w:val="00FB5DE3"/>
    <w:rsid w:val="00FB661B"/>
    <w:rsid w:val="00FB714F"/>
    <w:rsid w:val="00FB71D6"/>
    <w:rsid w:val="00FC0776"/>
    <w:rsid w:val="00FC083C"/>
    <w:rsid w:val="00FC08B2"/>
    <w:rsid w:val="00FC150F"/>
    <w:rsid w:val="00FC15BF"/>
    <w:rsid w:val="00FC21DD"/>
    <w:rsid w:val="00FC2697"/>
    <w:rsid w:val="00FC2949"/>
    <w:rsid w:val="00FC2D6C"/>
    <w:rsid w:val="00FC331E"/>
    <w:rsid w:val="00FC39AE"/>
    <w:rsid w:val="00FC3D49"/>
    <w:rsid w:val="00FC3D5C"/>
    <w:rsid w:val="00FC3E16"/>
    <w:rsid w:val="00FC46F1"/>
    <w:rsid w:val="00FC4CFB"/>
    <w:rsid w:val="00FC4D5D"/>
    <w:rsid w:val="00FC4EA2"/>
    <w:rsid w:val="00FC4F01"/>
    <w:rsid w:val="00FC5181"/>
    <w:rsid w:val="00FC51E9"/>
    <w:rsid w:val="00FC5304"/>
    <w:rsid w:val="00FC59A6"/>
    <w:rsid w:val="00FC59BA"/>
    <w:rsid w:val="00FC5A8F"/>
    <w:rsid w:val="00FC6032"/>
    <w:rsid w:val="00FC6A81"/>
    <w:rsid w:val="00FC74F6"/>
    <w:rsid w:val="00FC7527"/>
    <w:rsid w:val="00FC7732"/>
    <w:rsid w:val="00FC7843"/>
    <w:rsid w:val="00FC7E88"/>
    <w:rsid w:val="00FD0349"/>
    <w:rsid w:val="00FD0C61"/>
    <w:rsid w:val="00FD16F0"/>
    <w:rsid w:val="00FD1A32"/>
    <w:rsid w:val="00FD1E0C"/>
    <w:rsid w:val="00FD1F0F"/>
    <w:rsid w:val="00FD2357"/>
    <w:rsid w:val="00FD264F"/>
    <w:rsid w:val="00FD29A4"/>
    <w:rsid w:val="00FD2AC0"/>
    <w:rsid w:val="00FD3194"/>
    <w:rsid w:val="00FD37EA"/>
    <w:rsid w:val="00FD3ECE"/>
    <w:rsid w:val="00FD40D0"/>
    <w:rsid w:val="00FD41E7"/>
    <w:rsid w:val="00FD48ED"/>
    <w:rsid w:val="00FD4BF1"/>
    <w:rsid w:val="00FD4D8B"/>
    <w:rsid w:val="00FD4DB0"/>
    <w:rsid w:val="00FD5180"/>
    <w:rsid w:val="00FD5699"/>
    <w:rsid w:val="00FD59F7"/>
    <w:rsid w:val="00FD5DB2"/>
    <w:rsid w:val="00FD624D"/>
    <w:rsid w:val="00FD6DB6"/>
    <w:rsid w:val="00FD7155"/>
    <w:rsid w:val="00FD7367"/>
    <w:rsid w:val="00FD748E"/>
    <w:rsid w:val="00FD7F16"/>
    <w:rsid w:val="00FE01A4"/>
    <w:rsid w:val="00FE06A8"/>
    <w:rsid w:val="00FE0733"/>
    <w:rsid w:val="00FE0975"/>
    <w:rsid w:val="00FE0BA7"/>
    <w:rsid w:val="00FE0DD1"/>
    <w:rsid w:val="00FE12C7"/>
    <w:rsid w:val="00FE1419"/>
    <w:rsid w:val="00FE1456"/>
    <w:rsid w:val="00FE1492"/>
    <w:rsid w:val="00FE1723"/>
    <w:rsid w:val="00FE20C6"/>
    <w:rsid w:val="00FE20E8"/>
    <w:rsid w:val="00FE20EB"/>
    <w:rsid w:val="00FE21F9"/>
    <w:rsid w:val="00FE224B"/>
    <w:rsid w:val="00FE288D"/>
    <w:rsid w:val="00FE2C83"/>
    <w:rsid w:val="00FE2FED"/>
    <w:rsid w:val="00FE31C6"/>
    <w:rsid w:val="00FE4450"/>
    <w:rsid w:val="00FE453B"/>
    <w:rsid w:val="00FE4BFE"/>
    <w:rsid w:val="00FE4F6F"/>
    <w:rsid w:val="00FE5322"/>
    <w:rsid w:val="00FE55E4"/>
    <w:rsid w:val="00FE5D4C"/>
    <w:rsid w:val="00FE635C"/>
    <w:rsid w:val="00FE673B"/>
    <w:rsid w:val="00FE6816"/>
    <w:rsid w:val="00FE6FF8"/>
    <w:rsid w:val="00FE73EC"/>
    <w:rsid w:val="00FE756F"/>
    <w:rsid w:val="00FE75FC"/>
    <w:rsid w:val="00FE7661"/>
    <w:rsid w:val="00FE798A"/>
    <w:rsid w:val="00FE7AA3"/>
    <w:rsid w:val="00FF015D"/>
    <w:rsid w:val="00FF072D"/>
    <w:rsid w:val="00FF0ED4"/>
    <w:rsid w:val="00FF104D"/>
    <w:rsid w:val="00FF1190"/>
    <w:rsid w:val="00FF1248"/>
    <w:rsid w:val="00FF1FAF"/>
    <w:rsid w:val="00FF2117"/>
    <w:rsid w:val="00FF24A8"/>
    <w:rsid w:val="00FF288A"/>
    <w:rsid w:val="00FF2AA3"/>
    <w:rsid w:val="00FF2C27"/>
    <w:rsid w:val="00FF326D"/>
    <w:rsid w:val="00FF37BE"/>
    <w:rsid w:val="00FF3973"/>
    <w:rsid w:val="00FF3DA1"/>
    <w:rsid w:val="00FF4365"/>
    <w:rsid w:val="00FF441B"/>
    <w:rsid w:val="00FF4A58"/>
    <w:rsid w:val="00FF4AE2"/>
    <w:rsid w:val="00FF5292"/>
    <w:rsid w:val="00FF5E4A"/>
    <w:rsid w:val="00FF5F7E"/>
    <w:rsid w:val="00FF64E9"/>
    <w:rsid w:val="00FF6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7F3"/>
    <w:rPr>
      <w:rFonts w:ascii="Times New Roman" w:eastAsia="Times New Roman" w:hAnsi="Times New Roman" w:cs="Times New Roman"/>
    </w:rPr>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A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7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C4290D"/>
    <w:rPr>
      <w:rFonts w:eastAsiaTheme="minorHAnsi"/>
      <w:sz w:val="18"/>
      <w:szCs w:val="18"/>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unhideWhenUsed/>
    <w:rsid w:val="0053226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C18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83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47A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6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25C3"/>
    <w:pPr>
      <w:spacing w:before="100" w:beforeAutospacing="1" w:after="100" w:afterAutospacing="1"/>
    </w:pPr>
    <w:rPr>
      <w:lang w:eastAsia="en-GB"/>
    </w:rPr>
  </w:style>
  <w:style w:type="table" w:styleId="PlainTable3">
    <w:name w:val="Plain Table 3"/>
    <w:basedOn w:val="TableNormal"/>
    <w:uiPriority w:val="43"/>
    <w:rsid w:val="004C3C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05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3202">
      <w:bodyDiv w:val="1"/>
      <w:marLeft w:val="0"/>
      <w:marRight w:val="0"/>
      <w:marTop w:val="0"/>
      <w:marBottom w:val="0"/>
      <w:divBdr>
        <w:top w:val="none" w:sz="0" w:space="0" w:color="auto"/>
        <w:left w:val="none" w:sz="0" w:space="0" w:color="auto"/>
        <w:bottom w:val="none" w:sz="0" w:space="0" w:color="auto"/>
        <w:right w:val="none" w:sz="0" w:space="0" w:color="auto"/>
      </w:divBdr>
    </w:div>
    <w:div w:id="19553448">
      <w:bodyDiv w:val="1"/>
      <w:marLeft w:val="0"/>
      <w:marRight w:val="0"/>
      <w:marTop w:val="0"/>
      <w:marBottom w:val="0"/>
      <w:divBdr>
        <w:top w:val="none" w:sz="0" w:space="0" w:color="auto"/>
        <w:left w:val="none" w:sz="0" w:space="0" w:color="auto"/>
        <w:bottom w:val="none" w:sz="0" w:space="0" w:color="auto"/>
        <w:right w:val="none" w:sz="0" w:space="0" w:color="auto"/>
      </w:divBdr>
    </w:div>
    <w:div w:id="35544571">
      <w:bodyDiv w:val="1"/>
      <w:marLeft w:val="0"/>
      <w:marRight w:val="0"/>
      <w:marTop w:val="0"/>
      <w:marBottom w:val="0"/>
      <w:divBdr>
        <w:top w:val="none" w:sz="0" w:space="0" w:color="auto"/>
        <w:left w:val="none" w:sz="0" w:space="0" w:color="auto"/>
        <w:bottom w:val="none" w:sz="0" w:space="0" w:color="auto"/>
        <w:right w:val="none" w:sz="0" w:space="0" w:color="auto"/>
      </w:divBdr>
    </w:div>
    <w:div w:id="52002169">
      <w:bodyDiv w:val="1"/>
      <w:marLeft w:val="0"/>
      <w:marRight w:val="0"/>
      <w:marTop w:val="0"/>
      <w:marBottom w:val="0"/>
      <w:divBdr>
        <w:top w:val="none" w:sz="0" w:space="0" w:color="auto"/>
        <w:left w:val="none" w:sz="0" w:space="0" w:color="auto"/>
        <w:bottom w:val="none" w:sz="0" w:space="0" w:color="auto"/>
        <w:right w:val="none" w:sz="0" w:space="0" w:color="auto"/>
      </w:divBdr>
    </w:div>
    <w:div w:id="52504827">
      <w:bodyDiv w:val="1"/>
      <w:marLeft w:val="0"/>
      <w:marRight w:val="0"/>
      <w:marTop w:val="0"/>
      <w:marBottom w:val="0"/>
      <w:divBdr>
        <w:top w:val="none" w:sz="0" w:space="0" w:color="auto"/>
        <w:left w:val="none" w:sz="0" w:space="0" w:color="auto"/>
        <w:bottom w:val="none" w:sz="0" w:space="0" w:color="auto"/>
        <w:right w:val="none" w:sz="0" w:space="0" w:color="auto"/>
      </w:divBdr>
    </w:div>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105585290">
      <w:bodyDiv w:val="1"/>
      <w:marLeft w:val="0"/>
      <w:marRight w:val="0"/>
      <w:marTop w:val="0"/>
      <w:marBottom w:val="0"/>
      <w:divBdr>
        <w:top w:val="none" w:sz="0" w:space="0" w:color="auto"/>
        <w:left w:val="none" w:sz="0" w:space="0" w:color="auto"/>
        <w:bottom w:val="none" w:sz="0" w:space="0" w:color="auto"/>
        <w:right w:val="none" w:sz="0" w:space="0" w:color="auto"/>
      </w:divBdr>
    </w:div>
    <w:div w:id="166677662">
      <w:bodyDiv w:val="1"/>
      <w:marLeft w:val="0"/>
      <w:marRight w:val="0"/>
      <w:marTop w:val="0"/>
      <w:marBottom w:val="0"/>
      <w:divBdr>
        <w:top w:val="none" w:sz="0" w:space="0" w:color="auto"/>
        <w:left w:val="none" w:sz="0" w:space="0" w:color="auto"/>
        <w:bottom w:val="none" w:sz="0" w:space="0" w:color="auto"/>
        <w:right w:val="none" w:sz="0" w:space="0" w:color="auto"/>
      </w:divBdr>
    </w:div>
    <w:div w:id="168832124">
      <w:bodyDiv w:val="1"/>
      <w:marLeft w:val="0"/>
      <w:marRight w:val="0"/>
      <w:marTop w:val="0"/>
      <w:marBottom w:val="0"/>
      <w:divBdr>
        <w:top w:val="none" w:sz="0" w:space="0" w:color="auto"/>
        <w:left w:val="none" w:sz="0" w:space="0" w:color="auto"/>
        <w:bottom w:val="none" w:sz="0" w:space="0" w:color="auto"/>
        <w:right w:val="none" w:sz="0" w:space="0" w:color="auto"/>
      </w:divBdr>
    </w:div>
    <w:div w:id="196696170">
      <w:bodyDiv w:val="1"/>
      <w:marLeft w:val="0"/>
      <w:marRight w:val="0"/>
      <w:marTop w:val="0"/>
      <w:marBottom w:val="0"/>
      <w:divBdr>
        <w:top w:val="none" w:sz="0" w:space="0" w:color="auto"/>
        <w:left w:val="none" w:sz="0" w:space="0" w:color="auto"/>
        <w:bottom w:val="none" w:sz="0" w:space="0" w:color="auto"/>
        <w:right w:val="none" w:sz="0" w:space="0" w:color="auto"/>
      </w:divBdr>
    </w:div>
    <w:div w:id="277030573">
      <w:bodyDiv w:val="1"/>
      <w:marLeft w:val="0"/>
      <w:marRight w:val="0"/>
      <w:marTop w:val="0"/>
      <w:marBottom w:val="0"/>
      <w:divBdr>
        <w:top w:val="none" w:sz="0" w:space="0" w:color="auto"/>
        <w:left w:val="none" w:sz="0" w:space="0" w:color="auto"/>
        <w:bottom w:val="none" w:sz="0" w:space="0" w:color="auto"/>
        <w:right w:val="none" w:sz="0" w:space="0" w:color="auto"/>
      </w:divBdr>
    </w:div>
    <w:div w:id="279995527">
      <w:bodyDiv w:val="1"/>
      <w:marLeft w:val="0"/>
      <w:marRight w:val="0"/>
      <w:marTop w:val="0"/>
      <w:marBottom w:val="0"/>
      <w:divBdr>
        <w:top w:val="none" w:sz="0" w:space="0" w:color="auto"/>
        <w:left w:val="none" w:sz="0" w:space="0" w:color="auto"/>
        <w:bottom w:val="none" w:sz="0" w:space="0" w:color="auto"/>
        <w:right w:val="none" w:sz="0" w:space="0" w:color="auto"/>
      </w:divBdr>
    </w:div>
    <w:div w:id="304243106">
      <w:bodyDiv w:val="1"/>
      <w:marLeft w:val="0"/>
      <w:marRight w:val="0"/>
      <w:marTop w:val="0"/>
      <w:marBottom w:val="0"/>
      <w:divBdr>
        <w:top w:val="none" w:sz="0" w:space="0" w:color="auto"/>
        <w:left w:val="none" w:sz="0" w:space="0" w:color="auto"/>
        <w:bottom w:val="none" w:sz="0" w:space="0" w:color="auto"/>
        <w:right w:val="none" w:sz="0" w:space="0" w:color="auto"/>
      </w:divBdr>
    </w:div>
    <w:div w:id="309989632">
      <w:bodyDiv w:val="1"/>
      <w:marLeft w:val="0"/>
      <w:marRight w:val="0"/>
      <w:marTop w:val="0"/>
      <w:marBottom w:val="0"/>
      <w:divBdr>
        <w:top w:val="none" w:sz="0" w:space="0" w:color="auto"/>
        <w:left w:val="none" w:sz="0" w:space="0" w:color="auto"/>
        <w:bottom w:val="none" w:sz="0" w:space="0" w:color="auto"/>
        <w:right w:val="none" w:sz="0" w:space="0" w:color="auto"/>
      </w:divBdr>
    </w:div>
    <w:div w:id="333993064">
      <w:bodyDiv w:val="1"/>
      <w:marLeft w:val="0"/>
      <w:marRight w:val="0"/>
      <w:marTop w:val="0"/>
      <w:marBottom w:val="0"/>
      <w:divBdr>
        <w:top w:val="none" w:sz="0" w:space="0" w:color="auto"/>
        <w:left w:val="none" w:sz="0" w:space="0" w:color="auto"/>
        <w:bottom w:val="none" w:sz="0" w:space="0" w:color="auto"/>
        <w:right w:val="none" w:sz="0" w:space="0" w:color="auto"/>
      </w:divBdr>
      <w:divsChild>
        <w:div w:id="16392093">
          <w:marLeft w:val="0"/>
          <w:marRight w:val="0"/>
          <w:marTop w:val="0"/>
          <w:marBottom w:val="0"/>
          <w:divBdr>
            <w:top w:val="none" w:sz="0" w:space="0" w:color="auto"/>
            <w:left w:val="none" w:sz="0" w:space="0" w:color="auto"/>
            <w:bottom w:val="none" w:sz="0" w:space="0" w:color="auto"/>
            <w:right w:val="none" w:sz="0" w:space="0" w:color="auto"/>
          </w:divBdr>
          <w:divsChild>
            <w:div w:id="1552880728">
              <w:marLeft w:val="0"/>
              <w:marRight w:val="0"/>
              <w:marTop w:val="0"/>
              <w:marBottom w:val="600"/>
              <w:divBdr>
                <w:top w:val="none" w:sz="0" w:space="0" w:color="auto"/>
                <w:left w:val="none" w:sz="0" w:space="0" w:color="auto"/>
                <w:bottom w:val="none" w:sz="0" w:space="0" w:color="auto"/>
                <w:right w:val="none" w:sz="0" w:space="0" w:color="auto"/>
              </w:divBdr>
            </w:div>
          </w:divsChild>
        </w:div>
        <w:div w:id="1742680508">
          <w:marLeft w:val="0"/>
          <w:marRight w:val="0"/>
          <w:marTop w:val="0"/>
          <w:marBottom w:val="0"/>
          <w:divBdr>
            <w:top w:val="none" w:sz="0" w:space="0" w:color="auto"/>
            <w:left w:val="none" w:sz="0" w:space="0" w:color="auto"/>
            <w:bottom w:val="none" w:sz="0" w:space="0" w:color="auto"/>
            <w:right w:val="none" w:sz="0" w:space="0" w:color="auto"/>
          </w:divBdr>
        </w:div>
      </w:divsChild>
    </w:div>
    <w:div w:id="345595210">
      <w:bodyDiv w:val="1"/>
      <w:marLeft w:val="0"/>
      <w:marRight w:val="0"/>
      <w:marTop w:val="0"/>
      <w:marBottom w:val="0"/>
      <w:divBdr>
        <w:top w:val="none" w:sz="0" w:space="0" w:color="auto"/>
        <w:left w:val="none" w:sz="0" w:space="0" w:color="auto"/>
        <w:bottom w:val="none" w:sz="0" w:space="0" w:color="auto"/>
        <w:right w:val="none" w:sz="0" w:space="0" w:color="auto"/>
      </w:divBdr>
    </w:div>
    <w:div w:id="364407395">
      <w:bodyDiv w:val="1"/>
      <w:marLeft w:val="0"/>
      <w:marRight w:val="0"/>
      <w:marTop w:val="0"/>
      <w:marBottom w:val="0"/>
      <w:divBdr>
        <w:top w:val="none" w:sz="0" w:space="0" w:color="auto"/>
        <w:left w:val="none" w:sz="0" w:space="0" w:color="auto"/>
        <w:bottom w:val="none" w:sz="0" w:space="0" w:color="auto"/>
        <w:right w:val="none" w:sz="0" w:space="0" w:color="auto"/>
      </w:divBdr>
    </w:div>
    <w:div w:id="372115508">
      <w:bodyDiv w:val="1"/>
      <w:marLeft w:val="0"/>
      <w:marRight w:val="0"/>
      <w:marTop w:val="0"/>
      <w:marBottom w:val="0"/>
      <w:divBdr>
        <w:top w:val="none" w:sz="0" w:space="0" w:color="auto"/>
        <w:left w:val="none" w:sz="0" w:space="0" w:color="auto"/>
        <w:bottom w:val="none" w:sz="0" w:space="0" w:color="auto"/>
        <w:right w:val="none" w:sz="0" w:space="0" w:color="auto"/>
      </w:divBdr>
    </w:div>
    <w:div w:id="375160413">
      <w:bodyDiv w:val="1"/>
      <w:marLeft w:val="0"/>
      <w:marRight w:val="0"/>
      <w:marTop w:val="0"/>
      <w:marBottom w:val="0"/>
      <w:divBdr>
        <w:top w:val="none" w:sz="0" w:space="0" w:color="auto"/>
        <w:left w:val="none" w:sz="0" w:space="0" w:color="auto"/>
        <w:bottom w:val="none" w:sz="0" w:space="0" w:color="auto"/>
        <w:right w:val="none" w:sz="0" w:space="0" w:color="auto"/>
      </w:divBdr>
    </w:div>
    <w:div w:id="386340955">
      <w:bodyDiv w:val="1"/>
      <w:marLeft w:val="0"/>
      <w:marRight w:val="0"/>
      <w:marTop w:val="0"/>
      <w:marBottom w:val="0"/>
      <w:divBdr>
        <w:top w:val="none" w:sz="0" w:space="0" w:color="auto"/>
        <w:left w:val="none" w:sz="0" w:space="0" w:color="auto"/>
        <w:bottom w:val="none" w:sz="0" w:space="0" w:color="auto"/>
        <w:right w:val="none" w:sz="0" w:space="0" w:color="auto"/>
      </w:divBdr>
    </w:div>
    <w:div w:id="397434433">
      <w:bodyDiv w:val="1"/>
      <w:marLeft w:val="0"/>
      <w:marRight w:val="0"/>
      <w:marTop w:val="0"/>
      <w:marBottom w:val="0"/>
      <w:divBdr>
        <w:top w:val="none" w:sz="0" w:space="0" w:color="auto"/>
        <w:left w:val="none" w:sz="0" w:space="0" w:color="auto"/>
        <w:bottom w:val="none" w:sz="0" w:space="0" w:color="auto"/>
        <w:right w:val="none" w:sz="0" w:space="0" w:color="auto"/>
      </w:divBdr>
    </w:div>
    <w:div w:id="405962030">
      <w:bodyDiv w:val="1"/>
      <w:marLeft w:val="0"/>
      <w:marRight w:val="0"/>
      <w:marTop w:val="0"/>
      <w:marBottom w:val="0"/>
      <w:divBdr>
        <w:top w:val="none" w:sz="0" w:space="0" w:color="auto"/>
        <w:left w:val="none" w:sz="0" w:space="0" w:color="auto"/>
        <w:bottom w:val="none" w:sz="0" w:space="0" w:color="auto"/>
        <w:right w:val="none" w:sz="0" w:space="0" w:color="auto"/>
      </w:divBdr>
    </w:div>
    <w:div w:id="450822663">
      <w:bodyDiv w:val="1"/>
      <w:marLeft w:val="0"/>
      <w:marRight w:val="0"/>
      <w:marTop w:val="0"/>
      <w:marBottom w:val="0"/>
      <w:divBdr>
        <w:top w:val="none" w:sz="0" w:space="0" w:color="auto"/>
        <w:left w:val="none" w:sz="0" w:space="0" w:color="auto"/>
        <w:bottom w:val="none" w:sz="0" w:space="0" w:color="auto"/>
        <w:right w:val="none" w:sz="0" w:space="0" w:color="auto"/>
      </w:divBdr>
    </w:div>
    <w:div w:id="464153945">
      <w:bodyDiv w:val="1"/>
      <w:marLeft w:val="0"/>
      <w:marRight w:val="0"/>
      <w:marTop w:val="0"/>
      <w:marBottom w:val="0"/>
      <w:divBdr>
        <w:top w:val="none" w:sz="0" w:space="0" w:color="auto"/>
        <w:left w:val="none" w:sz="0" w:space="0" w:color="auto"/>
        <w:bottom w:val="none" w:sz="0" w:space="0" w:color="auto"/>
        <w:right w:val="none" w:sz="0" w:space="0" w:color="auto"/>
      </w:divBdr>
    </w:div>
    <w:div w:id="504901720">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35716346">
      <w:bodyDiv w:val="1"/>
      <w:marLeft w:val="0"/>
      <w:marRight w:val="0"/>
      <w:marTop w:val="0"/>
      <w:marBottom w:val="0"/>
      <w:divBdr>
        <w:top w:val="none" w:sz="0" w:space="0" w:color="auto"/>
        <w:left w:val="none" w:sz="0" w:space="0" w:color="auto"/>
        <w:bottom w:val="none" w:sz="0" w:space="0" w:color="auto"/>
        <w:right w:val="none" w:sz="0" w:space="0" w:color="auto"/>
      </w:divBdr>
    </w:div>
    <w:div w:id="641429446">
      <w:bodyDiv w:val="1"/>
      <w:marLeft w:val="0"/>
      <w:marRight w:val="0"/>
      <w:marTop w:val="0"/>
      <w:marBottom w:val="0"/>
      <w:divBdr>
        <w:top w:val="none" w:sz="0" w:space="0" w:color="auto"/>
        <w:left w:val="none" w:sz="0" w:space="0" w:color="auto"/>
        <w:bottom w:val="none" w:sz="0" w:space="0" w:color="auto"/>
        <w:right w:val="none" w:sz="0" w:space="0" w:color="auto"/>
      </w:divBdr>
    </w:div>
    <w:div w:id="681783990">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728189776">
      <w:bodyDiv w:val="1"/>
      <w:marLeft w:val="0"/>
      <w:marRight w:val="0"/>
      <w:marTop w:val="0"/>
      <w:marBottom w:val="0"/>
      <w:divBdr>
        <w:top w:val="none" w:sz="0" w:space="0" w:color="auto"/>
        <w:left w:val="none" w:sz="0" w:space="0" w:color="auto"/>
        <w:bottom w:val="none" w:sz="0" w:space="0" w:color="auto"/>
        <w:right w:val="none" w:sz="0" w:space="0" w:color="auto"/>
      </w:divBdr>
    </w:div>
    <w:div w:id="743843105">
      <w:bodyDiv w:val="1"/>
      <w:marLeft w:val="0"/>
      <w:marRight w:val="0"/>
      <w:marTop w:val="0"/>
      <w:marBottom w:val="0"/>
      <w:divBdr>
        <w:top w:val="none" w:sz="0" w:space="0" w:color="auto"/>
        <w:left w:val="none" w:sz="0" w:space="0" w:color="auto"/>
        <w:bottom w:val="none" w:sz="0" w:space="0" w:color="auto"/>
        <w:right w:val="none" w:sz="0" w:space="0" w:color="auto"/>
      </w:divBdr>
    </w:div>
    <w:div w:id="746927328">
      <w:bodyDiv w:val="1"/>
      <w:marLeft w:val="0"/>
      <w:marRight w:val="0"/>
      <w:marTop w:val="0"/>
      <w:marBottom w:val="0"/>
      <w:divBdr>
        <w:top w:val="none" w:sz="0" w:space="0" w:color="auto"/>
        <w:left w:val="none" w:sz="0" w:space="0" w:color="auto"/>
        <w:bottom w:val="none" w:sz="0" w:space="0" w:color="auto"/>
        <w:right w:val="none" w:sz="0" w:space="0" w:color="auto"/>
      </w:divBdr>
    </w:div>
    <w:div w:id="764883460">
      <w:bodyDiv w:val="1"/>
      <w:marLeft w:val="0"/>
      <w:marRight w:val="0"/>
      <w:marTop w:val="0"/>
      <w:marBottom w:val="0"/>
      <w:divBdr>
        <w:top w:val="none" w:sz="0" w:space="0" w:color="auto"/>
        <w:left w:val="none" w:sz="0" w:space="0" w:color="auto"/>
        <w:bottom w:val="none" w:sz="0" w:space="0" w:color="auto"/>
        <w:right w:val="none" w:sz="0" w:space="0" w:color="auto"/>
      </w:divBdr>
    </w:div>
    <w:div w:id="818888846">
      <w:bodyDiv w:val="1"/>
      <w:marLeft w:val="0"/>
      <w:marRight w:val="0"/>
      <w:marTop w:val="0"/>
      <w:marBottom w:val="0"/>
      <w:divBdr>
        <w:top w:val="none" w:sz="0" w:space="0" w:color="auto"/>
        <w:left w:val="none" w:sz="0" w:space="0" w:color="auto"/>
        <w:bottom w:val="none" w:sz="0" w:space="0" w:color="auto"/>
        <w:right w:val="none" w:sz="0" w:space="0" w:color="auto"/>
      </w:divBdr>
    </w:div>
    <w:div w:id="882593246">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00410512">
      <w:bodyDiv w:val="1"/>
      <w:marLeft w:val="0"/>
      <w:marRight w:val="0"/>
      <w:marTop w:val="0"/>
      <w:marBottom w:val="0"/>
      <w:divBdr>
        <w:top w:val="none" w:sz="0" w:space="0" w:color="auto"/>
        <w:left w:val="none" w:sz="0" w:space="0" w:color="auto"/>
        <w:bottom w:val="none" w:sz="0" w:space="0" w:color="auto"/>
        <w:right w:val="none" w:sz="0" w:space="0" w:color="auto"/>
      </w:divBdr>
    </w:div>
    <w:div w:id="911156970">
      <w:bodyDiv w:val="1"/>
      <w:marLeft w:val="0"/>
      <w:marRight w:val="0"/>
      <w:marTop w:val="0"/>
      <w:marBottom w:val="0"/>
      <w:divBdr>
        <w:top w:val="none" w:sz="0" w:space="0" w:color="auto"/>
        <w:left w:val="none" w:sz="0" w:space="0" w:color="auto"/>
        <w:bottom w:val="none" w:sz="0" w:space="0" w:color="auto"/>
        <w:right w:val="none" w:sz="0" w:space="0" w:color="auto"/>
      </w:divBdr>
    </w:div>
    <w:div w:id="922225543">
      <w:bodyDiv w:val="1"/>
      <w:marLeft w:val="0"/>
      <w:marRight w:val="0"/>
      <w:marTop w:val="0"/>
      <w:marBottom w:val="0"/>
      <w:divBdr>
        <w:top w:val="none" w:sz="0" w:space="0" w:color="auto"/>
        <w:left w:val="none" w:sz="0" w:space="0" w:color="auto"/>
        <w:bottom w:val="none" w:sz="0" w:space="0" w:color="auto"/>
        <w:right w:val="none" w:sz="0" w:space="0" w:color="auto"/>
      </w:divBdr>
    </w:div>
    <w:div w:id="935672884">
      <w:bodyDiv w:val="1"/>
      <w:marLeft w:val="0"/>
      <w:marRight w:val="0"/>
      <w:marTop w:val="0"/>
      <w:marBottom w:val="0"/>
      <w:divBdr>
        <w:top w:val="none" w:sz="0" w:space="0" w:color="auto"/>
        <w:left w:val="none" w:sz="0" w:space="0" w:color="auto"/>
        <w:bottom w:val="none" w:sz="0" w:space="0" w:color="auto"/>
        <w:right w:val="none" w:sz="0" w:space="0" w:color="auto"/>
      </w:divBdr>
    </w:div>
    <w:div w:id="955597587">
      <w:bodyDiv w:val="1"/>
      <w:marLeft w:val="0"/>
      <w:marRight w:val="0"/>
      <w:marTop w:val="0"/>
      <w:marBottom w:val="0"/>
      <w:divBdr>
        <w:top w:val="none" w:sz="0" w:space="0" w:color="auto"/>
        <w:left w:val="none" w:sz="0" w:space="0" w:color="auto"/>
        <w:bottom w:val="none" w:sz="0" w:space="0" w:color="auto"/>
        <w:right w:val="none" w:sz="0" w:space="0" w:color="auto"/>
      </w:divBdr>
    </w:div>
    <w:div w:id="961106646">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0404362">
      <w:bodyDiv w:val="1"/>
      <w:marLeft w:val="0"/>
      <w:marRight w:val="0"/>
      <w:marTop w:val="0"/>
      <w:marBottom w:val="0"/>
      <w:divBdr>
        <w:top w:val="none" w:sz="0" w:space="0" w:color="auto"/>
        <w:left w:val="none" w:sz="0" w:space="0" w:color="auto"/>
        <w:bottom w:val="none" w:sz="0" w:space="0" w:color="auto"/>
        <w:right w:val="none" w:sz="0" w:space="0" w:color="auto"/>
      </w:divBdr>
    </w:div>
    <w:div w:id="990909263">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32047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0305134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073158185">
      <w:bodyDiv w:val="1"/>
      <w:marLeft w:val="0"/>
      <w:marRight w:val="0"/>
      <w:marTop w:val="0"/>
      <w:marBottom w:val="0"/>
      <w:divBdr>
        <w:top w:val="none" w:sz="0" w:space="0" w:color="auto"/>
        <w:left w:val="none" w:sz="0" w:space="0" w:color="auto"/>
        <w:bottom w:val="none" w:sz="0" w:space="0" w:color="auto"/>
        <w:right w:val="none" w:sz="0" w:space="0" w:color="auto"/>
      </w:divBdr>
    </w:div>
    <w:div w:id="1088767542">
      <w:bodyDiv w:val="1"/>
      <w:marLeft w:val="0"/>
      <w:marRight w:val="0"/>
      <w:marTop w:val="0"/>
      <w:marBottom w:val="0"/>
      <w:divBdr>
        <w:top w:val="none" w:sz="0" w:space="0" w:color="auto"/>
        <w:left w:val="none" w:sz="0" w:space="0" w:color="auto"/>
        <w:bottom w:val="none" w:sz="0" w:space="0" w:color="auto"/>
        <w:right w:val="none" w:sz="0" w:space="0" w:color="auto"/>
      </w:divBdr>
    </w:div>
    <w:div w:id="1089423644">
      <w:bodyDiv w:val="1"/>
      <w:marLeft w:val="0"/>
      <w:marRight w:val="0"/>
      <w:marTop w:val="0"/>
      <w:marBottom w:val="0"/>
      <w:divBdr>
        <w:top w:val="none" w:sz="0" w:space="0" w:color="auto"/>
        <w:left w:val="none" w:sz="0" w:space="0" w:color="auto"/>
        <w:bottom w:val="none" w:sz="0" w:space="0" w:color="auto"/>
        <w:right w:val="none" w:sz="0" w:space="0" w:color="auto"/>
      </w:divBdr>
    </w:div>
    <w:div w:id="1098326867">
      <w:bodyDiv w:val="1"/>
      <w:marLeft w:val="0"/>
      <w:marRight w:val="0"/>
      <w:marTop w:val="0"/>
      <w:marBottom w:val="0"/>
      <w:divBdr>
        <w:top w:val="none" w:sz="0" w:space="0" w:color="auto"/>
        <w:left w:val="none" w:sz="0" w:space="0" w:color="auto"/>
        <w:bottom w:val="none" w:sz="0" w:space="0" w:color="auto"/>
        <w:right w:val="none" w:sz="0" w:space="0" w:color="auto"/>
      </w:divBdr>
    </w:div>
    <w:div w:id="1098721469">
      <w:bodyDiv w:val="1"/>
      <w:marLeft w:val="0"/>
      <w:marRight w:val="0"/>
      <w:marTop w:val="0"/>
      <w:marBottom w:val="0"/>
      <w:divBdr>
        <w:top w:val="none" w:sz="0" w:space="0" w:color="auto"/>
        <w:left w:val="none" w:sz="0" w:space="0" w:color="auto"/>
        <w:bottom w:val="none" w:sz="0" w:space="0" w:color="auto"/>
        <w:right w:val="none" w:sz="0" w:space="0" w:color="auto"/>
      </w:divBdr>
    </w:div>
    <w:div w:id="1138452436">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09494089">
      <w:bodyDiv w:val="1"/>
      <w:marLeft w:val="0"/>
      <w:marRight w:val="0"/>
      <w:marTop w:val="0"/>
      <w:marBottom w:val="0"/>
      <w:divBdr>
        <w:top w:val="none" w:sz="0" w:space="0" w:color="auto"/>
        <w:left w:val="none" w:sz="0" w:space="0" w:color="auto"/>
        <w:bottom w:val="none" w:sz="0" w:space="0" w:color="auto"/>
        <w:right w:val="none" w:sz="0" w:space="0" w:color="auto"/>
      </w:divBdr>
    </w:div>
    <w:div w:id="1214850447">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0561009">
      <w:bodyDiv w:val="1"/>
      <w:marLeft w:val="0"/>
      <w:marRight w:val="0"/>
      <w:marTop w:val="0"/>
      <w:marBottom w:val="0"/>
      <w:divBdr>
        <w:top w:val="none" w:sz="0" w:space="0" w:color="auto"/>
        <w:left w:val="none" w:sz="0" w:space="0" w:color="auto"/>
        <w:bottom w:val="none" w:sz="0" w:space="0" w:color="auto"/>
        <w:right w:val="none" w:sz="0" w:space="0" w:color="auto"/>
      </w:divBdr>
    </w:div>
    <w:div w:id="1241061873">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242837017">
      <w:bodyDiv w:val="1"/>
      <w:marLeft w:val="0"/>
      <w:marRight w:val="0"/>
      <w:marTop w:val="0"/>
      <w:marBottom w:val="0"/>
      <w:divBdr>
        <w:top w:val="none" w:sz="0" w:space="0" w:color="auto"/>
        <w:left w:val="none" w:sz="0" w:space="0" w:color="auto"/>
        <w:bottom w:val="none" w:sz="0" w:space="0" w:color="auto"/>
        <w:right w:val="none" w:sz="0" w:space="0" w:color="auto"/>
      </w:divBdr>
    </w:div>
    <w:div w:id="1245915682">
      <w:bodyDiv w:val="1"/>
      <w:marLeft w:val="0"/>
      <w:marRight w:val="0"/>
      <w:marTop w:val="0"/>
      <w:marBottom w:val="0"/>
      <w:divBdr>
        <w:top w:val="none" w:sz="0" w:space="0" w:color="auto"/>
        <w:left w:val="none" w:sz="0" w:space="0" w:color="auto"/>
        <w:bottom w:val="none" w:sz="0" w:space="0" w:color="auto"/>
        <w:right w:val="none" w:sz="0" w:space="0" w:color="auto"/>
      </w:divBdr>
    </w:div>
    <w:div w:id="1262102129">
      <w:bodyDiv w:val="1"/>
      <w:marLeft w:val="0"/>
      <w:marRight w:val="0"/>
      <w:marTop w:val="0"/>
      <w:marBottom w:val="0"/>
      <w:divBdr>
        <w:top w:val="none" w:sz="0" w:space="0" w:color="auto"/>
        <w:left w:val="none" w:sz="0" w:space="0" w:color="auto"/>
        <w:bottom w:val="none" w:sz="0" w:space="0" w:color="auto"/>
        <w:right w:val="none" w:sz="0" w:space="0" w:color="auto"/>
      </w:divBdr>
    </w:div>
    <w:div w:id="1280256575">
      <w:bodyDiv w:val="1"/>
      <w:marLeft w:val="0"/>
      <w:marRight w:val="0"/>
      <w:marTop w:val="0"/>
      <w:marBottom w:val="0"/>
      <w:divBdr>
        <w:top w:val="none" w:sz="0" w:space="0" w:color="auto"/>
        <w:left w:val="none" w:sz="0" w:space="0" w:color="auto"/>
        <w:bottom w:val="none" w:sz="0" w:space="0" w:color="auto"/>
        <w:right w:val="none" w:sz="0" w:space="0" w:color="auto"/>
      </w:divBdr>
    </w:div>
    <w:div w:id="1341733155">
      <w:bodyDiv w:val="1"/>
      <w:marLeft w:val="0"/>
      <w:marRight w:val="0"/>
      <w:marTop w:val="0"/>
      <w:marBottom w:val="0"/>
      <w:divBdr>
        <w:top w:val="none" w:sz="0" w:space="0" w:color="auto"/>
        <w:left w:val="none" w:sz="0" w:space="0" w:color="auto"/>
        <w:bottom w:val="none" w:sz="0" w:space="0" w:color="auto"/>
        <w:right w:val="none" w:sz="0" w:space="0" w:color="auto"/>
      </w:divBdr>
    </w:div>
    <w:div w:id="1345589858">
      <w:bodyDiv w:val="1"/>
      <w:marLeft w:val="0"/>
      <w:marRight w:val="0"/>
      <w:marTop w:val="0"/>
      <w:marBottom w:val="0"/>
      <w:divBdr>
        <w:top w:val="none" w:sz="0" w:space="0" w:color="auto"/>
        <w:left w:val="none" w:sz="0" w:space="0" w:color="auto"/>
        <w:bottom w:val="none" w:sz="0" w:space="0" w:color="auto"/>
        <w:right w:val="none" w:sz="0" w:space="0" w:color="auto"/>
      </w:divBdr>
    </w:div>
    <w:div w:id="1374960302">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428113440">
      <w:bodyDiv w:val="1"/>
      <w:marLeft w:val="0"/>
      <w:marRight w:val="0"/>
      <w:marTop w:val="0"/>
      <w:marBottom w:val="0"/>
      <w:divBdr>
        <w:top w:val="none" w:sz="0" w:space="0" w:color="auto"/>
        <w:left w:val="none" w:sz="0" w:space="0" w:color="auto"/>
        <w:bottom w:val="none" w:sz="0" w:space="0" w:color="auto"/>
        <w:right w:val="none" w:sz="0" w:space="0" w:color="auto"/>
      </w:divBdr>
    </w:div>
    <w:div w:id="1432552397">
      <w:bodyDiv w:val="1"/>
      <w:marLeft w:val="0"/>
      <w:marRight w:val="0"/>
      <w:marTop w:val="0"/>
      <w:marBottom w:val="0"/>
      <w:divBdr>
        <w:top w:val="none" w:sz="0" w:space="0" w:color="auto"/>
        <w:left w:val="none" w:sz="0" w:space="0" w:color="auto"/>
        <w:bottom w:val="none" w:sz="0" w:space="0" w:color="auto"/>
        <w:right w:val="none" w:sz="0" w:space="0" w:color="auto"/>
      </w:divBdr>
    </w:div>
    <w:div w:id="1469320026">
      <w:bodyDiv w:val="1"/>
      <w:marLeft w:val="0"/>
      <w:marRight w:val="0"/>
      <w:marTop w:val="0"/>
      <w:marBottom w:val="0"/>
      <w:divBdr>
        <w:top w:val="none" w:sz="0" w:space="0" w:color="auto"/>
        <w:left w:val="none" w:sz="0" w:space="0" w:color="auto"/>
        <w:bottom w:val="none" w:sz="0" w:space="0" w:color="auto"/>
        <w:right w:val="none" w:sz="0" w:space="0" w:color="auto"/>
      </w:divBdr>
    </w:div>
    <w:div w:id="1475021688">
      <w:bodyDiv w:val="1"/>
      <w:marLeft w:val="0"/>
      <w:marRight w:val="0"/>
      <w:marTop w:val="0"/>
      <w:marBottom w:val="0"/>
      <w:divBdr>
        <w:top w:val="none" w:sz="0" w:space="0" w:color="auto"/>
        <w:left w:val="none" w:sz="0" w:space="0" w:color="auto"/>
        <w:bottom w:val="none" w:sz="0" w:space="0" w:color="auto"/>
        <w:right w:val="none" w:sz="0" w:space="0" w:color="auto"/>
      </w:divBdr>
    </w:div>
    <w:div w:id="1485732931">
      <w:bodyDiv w:val="1"/>
      <w:marLeft w:val="0"/>
      <w:marRight w:val="0"/>
      <w:marTop w:val="0"/>
      <w:marBottom w:val="0"/>
      <w:divBdr>
        <w:top w:val="none" w:sz="0" w:space="0" w:color="auto"/>
        <w:left w:val="none" w:sz="0" w:space="0" w:color="auto"/>
        <w:bottom w:val="none" w:sz="0" w:space="0" w:color="auto"/>
        <w:right w:val="none" w:sz="0" w:space="0" w:color="auto"/>
      </w:divBdr>
    </w:div>
    <w:div w:id="1498812985">
      <w:bodyDiv w:val="1"/>
      <w:marLeft w:val="0"/>
      <w:marRight w:val="0"/>
      <w:marTop w:val="0"/>
      <w:marBottom w:val="0"/>
      <w:divBdr>
        <w:top w:val="none" w:sz="0" w:space="0" w:color="auto"/>
        <w:left w:val="none" w:sz="0" w:space="0" w:color="auto"/>
        <w:bottom w:val="none" w:sz="0" w:space="0" w:color="auto"/>
        <w:right w:val="none" w:sz="0" w:space="0" w:color="auto"/>
      </w:divBdr>
    </w:div>
    <w:div w:id="1518348422">
      <w:bodyDiv w:val="1"/>
      <w:marLeft w:val="0"/>
      <w:marRight w:val="0"/>
      <w:marTop w:val="0"/>
      <w:marBottom w:val="0"/>
      <w:divBdr>
        <w:top w:val="none" w:sz="0" w:space="0" w:color="auto"/>
        <w:left w:val="none" w:sz="0" w:space="0" w:color="auto"/>
        <w:bottom w:val="none" w:sz="0" w:space="0" w:color="auto"/>
        <w:right w:val="none" w:sz="0" w:space="0" w:color="auto"/>
      </w:divBdr>
    </w:div>
    <w:div w:id="1571887155">
      <w:bodyDiv w:val="1"/>
      <w:marLeft w:val="0"/>
      <w:marRight w:val="0"/>
      <w:marTop w:val="0"/>
      <w:marBottom w:val="0"/>
      <w:divBdr>
        <w:top w:val="none" w:sz="0" w:space="0" w:color="auto"/>
        <w:left w:val="none" w:sz="0" w:space="0" w:color="auto"/>
        <w:bottom w:val="none" w:sz="0" w:space="0" w:color="auto"/>
        <w:right w:val="none" w:sz="0" w:space="0" w:color="auto"/>
      </w:divBdr>
    </w:div>
    <w:div w:id="1572230921">
      <w:bodyDiv w:val="1"/>
      <w:marLeft w:val="0"/>
      <w:marRight w:val="0"/>
      <w:marTop w:val="0"/>
      <w:marBottom w:val="0"/>
      <w:divBdr>
        <w:top w:val="none" w:sz="0" w:space="0" w:color="auto"/>
        <w:left w:val="none" w:sz="0" w:space="0" w:color="auto"/>
        <w:bottom w:val="none" w:sz="0" w:space="0" w:color="auto"/>
        <w:right w:val="none" w:sz="0" w:space="0" w:color="auto"/>
      </w:divBdr>
    </w:div>
    <w:div w:id="1572961740">
      <w:bodyDiv w:val="1"/>
      <w:marLeft w:val="0"/>
      <w:marRight w:val="0"/>
      <w:marTop w:val="0"/>
      <w:marBottom w:val="0"/>
      <w:divBdr>
        <w:top w:val="none" w:sz="0" w:space="0" w:color="auto"/>
        <w:left w:val="none" w:sz="0" w:space="0" w:color="auto"/>
        <w:bottom w:val="none" w:sz="0" w:space="0" w:color="auto"/>
        <w:right w:val="none" w:sz="0" w:space="0" w:color="auto"/>
      </w:divBdr>
    </w:div>
    <w:div w:id="1583683937">
      <w:bodyDiv w:val="1"/>
      <w:marLeft w:val="0"/>
      <w:marRight w:val="0"/>
      <w:marTop w:val="0"/>
      <w:marBottom w:val="0"/>
      <w:divBdr>
        <w:top w:val="none" w:sz="0" w:space="0" w:color="auto"/>
        <w:left w:val="none" w:sz="0" w:space="0" w:color="auto"/>
        <w:bottom w:val="none" w:sz="0" w:space="0" w:color="auto"/>
        <w:right w:val="none" w:sz="0" w:space="0" w:color="auto"/>
      </w:divBdr>
    </w:div>
    <w:div w:id="1611235256">
      <w:bodyDiv w:val="1"/>
      <w:marLeft w:val="0"/>
      <w:marRight w:val="0"/>
      <w:marTop w:val="0"/>
      <w:marBottom w:val="0"/>
      <w:divBdr>
        <w:top w:val="none" w:sz="0" w:space="0" w:color="auto"/>
        <w:left w:val="none" w:sz="0" w:space="0" w:color="auto"/>
        <w:bottom w:val="none" w:sz="0" w:space="0" w:color="auto"/>
        <w:right w:val="none" w:sz="0" w:space="0" w:color="auto"/>
      </w:divBdr>
    </w:div>
    <w:div w:id="1613321302">
      <w:bodyDiv w:val="1"/>
      <w:marLeft w:val="0"/>
      <w:marRight w:val="0"/>
      <w:marTop w:val="0"/>
      <w:marBottom w:val="0"/>
      <w:divBdr>
        <w:top w:val="none" w:sz="0" w:space="0" w:color="auto"/>
        <w:left w:val="none" w:sz="0" w:space="0" w:color="auto"/>
        <w:bottom w:val="none" w:sz="0" w:space="0" w:color="auto"/>
        <w:right w:val="none" w:sz="0" w:space="0" w:color="auto"/>
      </w:divBdr>
    </w:div>
    <w:div w:id="1635329092">
      <w:bodyDiv w:val="1"/>
      <w:marLeft w:val="0"/>
      <w:marRight w:val="0"/>
      <w:marTop w:val="0"/>
      <w:marBottom w:val="0"/>
      <w:divBdr>
        <w:top w:val="none" w:sz="0" w:space="0" w:color="auto"/>
        <w:left w:val="none" w:sz="0" w:space="0" w:color="auto"/>
        <w:bottom w:val="none" w:sz="0" w:space="0" w:color="auto"/>
        <w:right w:val="none" w:sz="0" w:space="0" w:color="auto"/>
      </w:divBdr>
    </w:div>
    <w:div w:id="1660034324">
      <w:bodyDiv w:val="1"/>
      <w:marLeft w:val="0"/>
      <w:marRight w:val="0"/>
      <w:marTop w:val="0"/>
      <w:marBottom w:val="0"/>
      <w:divBdr>
        <w:top w:val="none" w:sz="0" w:space="0" w:color="auto"/>
        <w:left w:val="none" w:sz="0" w:space="0" w:color="auto"/>
        <w:bottom w:val="none" w:sz="0" w:space="0" w:color="auto"/>
        <w:right w:val="none" w:sz="0" w:space="0" w:color="auto"/>
      </w:divBdr>
    </w:div>
    <w:div w:id="1666470674">
      <w:bodyDiv w:val="1"/>
      <w:marLeft w:val="0"/>
      <w:marRight w:val="0"/>
      <w:marTop w:val="0"/>
      <w:marBottom w:val="0"/>
      <w:divBdr>
        <w:top w:val="none" w:sz="0" w:space="0" w:color="auto"/>
        <w:left w:val="none" w:sz="0" w:space="0" w:color="auto"/>
        <w:bottom w:val="none" w:sz="0" w:space="0" w:color="auto"/>
        <w:right w:val="none" w:sz="0" w:space="0" w:color="auto"/>
      </w:divBdr>
    </w:div>
    <w:div w:id="1691029356">
      <w:bodyDiv w:val="1"/>
      <w:marLeft w:val="0"/>
      <w:marRight w:val="0"/>
      <w:marTop w:val="0"/>
      <w:marBottom w:val="0"/>
      <w:divBdr>
        <w:top w:val="none" w:sz="0" w:space="0" w:color="auto"/>
        <w:left w:val="none" w:sz="0" w:space="0" w:color="auto"/>
        <w:bottom w:val="none" w:sz="0" w:space="0" w:color="auto"/>
        <w:right w:val="none" w:sz="0" w:space="0" w:color="auto"/>
      </w:divBdr>
      <w:divsChild>
        <w:div w:id="174926278">
          <w:marLeft w:val="0"/>
          <w:marRight w:val="0"/>
          <w:marTop w:val="0"/>
          <w:marBottom w:val="0"/>
          <w:divBdr>
            <w:top w:val="none" w:sz="0" w:space="0" w:color="auto"/>
            <w:left w:val="none" w:sz="0" w:space="0" w:color="auto"/>
            <w:bottom w:val="none" w:sz="0" w:space="0" w:color="auto"/>
            <w:right w:val="none" w:sz="0" w:space="0" w:color="auto"/>
          </w:divBdr>
          <w:divsChild>
            <w:div w:id="1990818968">
              <w:marLeft w:val="0"/>
              <w:marRight w:val="0"/>
              <w:marTop w:val="0"/>
              <w:marBottom w:val="600"/>
              <w:divBdr>
                <w:top w:val="none" w:sz="0" w:space="0" w:color="auto"/>
                <w:left w:val="none" w:sz="0" w:space="0" w:color="auto"/>
                <w:bottom w:val="none" w:sz="0" w:space="0" w:color="auto"/>
                <w:right w:val="none" w:sz="0" w:space="0" w:color="auto"/>
              </w:divBdr>
            </w:div>
          </w:divsChild>
        </w:div>
        <w:div w:id="479467484">
          <w:marLeft w:val="0"/>
          <w:marRight w:val="0"/>
          <w:marTop w:val="0"/>
          <w:marBottom w:val="0"/>
          <w:divBdr>
            <w:top w:val="none" w:sz="0" w:space="0" w:color="auto"/>
            <w:left w:val="none" w:sz="0" w:space="0" w:color="auto"/>
            <w:bottom w:val="none" w:sz="0" w:space="0" w:color="auto"/>
            <w:right w:val="none" w:sz="0" w:space="0" w:color="auto"/>
          </w:divBdr>
        </w:div>
      </w:divsChild>
    </w:div>
    <w:div w:id="1701127846">
      <w:bodyDiv w:val="1"/>
      <w:marLeft w:val="0"/>
      <w:marRight w:val="0"/>
      <w:marTop w:val="0"/>
      <w:marBottom w:val="0"/>
      <w:divBdr>
        <w:top w:val="none" w:sz="0" w:space="0" w:color="auto"/>
        <w:left w:val="none" w:sz="0" w:space="0" w:color="auto"/>
        <w:bottom w:val="none" w:sz="0" w:space="0" w:color="auto"/>
        <w:right w:val="none" w:sz="0" w:space="0" w:color="auto"/>
      </w:divBdr>
    </w:div>
    <w:div w:id="1716078247">
      <w:bodyDiv w:val="1"/>
      <w:marLeft w:val="0"/>
      <w:marRight w:val="0"/>
      <w:marTop w:val="0"/>
      <w:marBottom w:val="0"/>
      <w:divBdr>
        <w:top w:val="none" w:sz="0" w:space="0" w:color="auto"/>
        <w:left w:val="none" w:sz="0" w:space="0" w:color="auto"/>
        <w:bottom w:val="none" w:sz="0" w:space="0" w:color="auto"/>
        <w:right w:val="none" w:sz="0" w:space="0" w:color="auto"/>
      </w:divBdr>
    </w:div>
    <w:div w:id="1719739733">
      <w:bodyDiv w:val="1"/>
      <w:marLeft w:val="0"/>
      <w:marRight w:val="0"/>
      <w:marTop w:val="0"/>
      <w:marBottom w:val="0"/>
      <w:divBdr>
        <w:top w:val="none" w:sz="0" w:space="0" w:color="auto"/>
        <w:left w:val="none" w:sz="0" w:space="0" w:color="auto"/>
        <w:bottom w:val="none" w:sz="0" w:space="0" w:color="auto"/>
        <w:right w:val="none" w:sz="0" w:space="0" w:color="auto"/>
      </w:divBdr>
    </w:div>
    <w:div w:id="1789667797">
      <w:bodyDiv w:val="1"/>
      <w:marLeft w:val="0"/>
      <w:marRight w:val="0"/>
      <w:marTop w:val="0"/>
      <w:marBottom w:val="0"/>
      <w:divBdr>
        <w:top w:val="none" w:sz="0" w:space="0" w:color="auto"/>
        <w:left w:val="none" w:sz="0" w:space="0" w:color="auto"/>
        <w:bottom w:val="none" w:sz="0" w:space="0" w:color="auto"/>
        <w:right w:val="none" w:sz="0" w:space="0" w:color="auto"/>
      </w:divBdr>
    </w:div>
    <w:div w:id="1792701595">
      <w:bodyDiv w:val="1"/>
      <w:marLeft w:val="0"/>
      <w:marRight w:val="0"/>
      <w:marTop w:val="0"/>
      <w:marBottom w:val="0"/>
      <w:divBdr>
        <w:top w:val="none" w:sz="0" w:space="0" w:color="auto"/>
        <w:left w:val="none" w:sz="0" w:space="0" w:color="auto"/>
        <w:bottom w:val="none" w:sz="0" w:space="0" w:color="auto"/>
        <w:right w:val="none" w:sz="0" w:space="0" w:color="auto"/>
      </w:divBdr>
    </w:div>
    <w:div w:id="1795129076">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24809358">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 w:id="1902521509">
      <w:bodyDiv w:val="1"/>
      <w:marLeft w:val="0"/>
      <w:marRight w:val="0"/>
      <w:marTop w:val="0"/>
      <w:marBottom w:val="0"/>
      <w:divBdr>
        <w:top w:val="none" w:sz="0" w:space="0" w:color="auto"/>
        <w:left w:val="none" w:sz="0" w:space="0" w:color="auto"/>
        <w:bottom w:val="none" w:sz="0" w:space="0" w:color="auto"/>
        <w:right w:val="none" w:sz="0" w:space="0" w:color="auto"/>
      </w:divBdr>
    </w:div>
    <w:div w:id="1912500738">
      <w:bodyDiv w:val="1"/>
      <w:marLeft w:val="0"/>
      <w:marRight w:val="0"/>
      <w:marTop w:val="0"/>
      <w:marBottom w:val="0"/>
      <w:divBdr>
        <w:top w:val="none" w:sz="0" w:space="0" w:color="auto"/>
        <w:left w:val="none" w:sz="0" w:space="0" w:color="auto"/>
        <w:bottom w:val="none" w:sz="0" w:space="0" w:color="auto"/>
        <w:right w:val="none" w:sz="0" w:space="0" w:color="auto"/>
      </w:divBdr>
    </w:div>
    <w:div w:id="1920366264">
      <w:bodyDiv w:val="1"/>
      <w:marLeft w:val="0"/>
      <w:marRight w:val="0"/>
      <w:marTop w:val="0"/>
      <w:marBottom w:val="0"/>
      <w:divBdr>
        <w:top w:val="none" w:sz="0" w:space="0" w:color="auto"/>
        <w:left w:val="none" w:sz="0" w:space="0" w:color="auto"/>
        <w:bottom w:val="none" w:sz="0" w:space="0" w:color="auto"/>
        <w:right w:val="none" w:sz="0" w:space="0" w:color="auto"/>
      </w:divBdr>
    </w:div>
    <w:div w:id="1967196211">
      <w:bodyDiv w:val="1"/>
      <w:marLeft w:val="0"/>
      <w:marRight w:val="0"/>
      <w:marTop w:val="0"/>
      <w:marBottom w:val="0"/>
      <w:divBdr>
        <w:top w:val="none" w:sz="0" w:space="0" w:color="auto"/>
        <w:left w:val="none" w:sz="0" w:space="0" w:color="auto"/>
        <w:bottom w:val="none" w:sz="0" w:space="0" w:color="auto"/>
        <w:right w:val="none" w:sz="0" w:space="0" w:color="auto"/>
      </w:divBdr>
    </w:div>
    <w:div w:id="1997755447">
      <w:bodyDiv w:val="1"/>
      <w:marLeft w:val="0"/>
      <w:marRight w:val="0"/>
      <w:marTop w:val="0"/>
      <w:marBottom w:val="0"/>
      <w:divBdr>
        <w:top w:val="none" w:sz="0" w:space="0" w:color="auto"/>
        <w:left w:val="none" w:sz="0" w:space="0" w:color="auto"/>
        <w:bottom w:val="none" w:sz="0" w:space="0" w:color="auto"/>
        <w:right w:val="none" w:sz="0" w:space="0" w:color="auto"/>
      </w:divBdr>
    </w:div>
    <w:div w:id="2026905890">
      <w:bodyDiv w:val="1"/>
      <w:marLeft w:val="0"/>
      <w:marRight w:val="0"/>
      <w:marTop w:val="0"/>
      <w:marBottom w:val="0"/>
      <w:divBdr>
        <w:top w:val="none" w:sz="0" w:space="0" w:color="auto"/>
        <w:left w:val="none" w:sz="0" w:space="0" w:color="auto"/>
        <w:bottom w:val="none" w:sz="0" w:space="0" w:color="auto"/>
        <w:right w:val="none" w:sz="0" w:space="0" w:color="auto"/>
      </w:divBdr>
    </w:div>
    <w:div w:id="2029476996">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0857709">
      <w:bodyDiv w:val="1"/>
      <w:marLeft w:val="0"/>
      <w:marRight w:val="0"/>
      <w:marTop w:val="0"/>
      <w:marBottom w:val="0"/>
      <w:divBdr>
        <w:top w:val="none" w:sz="0" w:space="0" w:color="auto"/>
        <w:left w:val="none" w:sz="0" w:space="0" w:color="auto"/>
        <w:bottom w:val="none" w:sz="0" w:space="0" w:color="auto"/>
        <w:right w:val="none" w:sz="0" w:space="0" w:color="auto"/>
      </w:divBdr>
    </w:div>
    <w:div w:id="2065711659">
      <w:bodyDiv w:val="1"/>
      <w:marLeft w:val="0"/>
      <w:marRight w:val="0"/>
      <w:marTop w:val="0"/>
      <w:marBottom w:val="0"/>
      <w:divBdr>
        <w:top w:val="none" w:sz="0" w:space="0" w:color="auto"/>
        <w:left w:val="none" w:sz="0" w:space="0" w:color="auto"/>
        <w:bottom w:val="none" w:sz="0" w:space="0" w:color="auto"/>
        <w:right w:val="none" w:sz="0" w:space="0" w:color="auto"/>
      </w:divBdr>
    </w:div>
    <w:div w:id="2070301472">
      <w:bodyDiv w:val="1"/>
      <w:marLeft w:val="0"/>
      <w:marRight w:val="0"/>
      <w:marTop w:val="0"/>
      <w:marBottom w:val="0"/>
      <w:divBdr>
        <w:top w:val="none" w:sz="0" w:space="0" w:color="auto"/>
        <w:left w:val="none" w:sz="0" w:space="0" w:color="auto"/>
        <w:bottom w:val="none" w:sz="0" w:space="0" w:color="auto"/>
        <w:right w:val="none" w:sz="0" w:space="0" w:color="auto"/>
      </w:divBdr>
      <w:divsChild>
        <w:div w:id="249002114">
          <w:marLeft w:val="0"/>
          <w:marRight w:val="0"/>
          <w:marTop w:val="0"/>
          <w:marBottom w:val="0"/>
          <w:divBdr>
            <w:top w:val="none" w:sz="0" w:space="0" w:color="auto"/>
            <w:left w:val="none" w:sz="0" w:space="0" w:color="auto"/>
            <w:bottom w:val="none" w:sz="0" w:space="0" w:color="auto"/>
            <w:right w:val="none" w:sz="0" w:space="0" w:color="auto"/>
          </w:divBdr>
          <w:divsChild>
            <w:div w:id="1924608114">
              <w:marLeft w:val="0"/>
              <w:marRight w:val="0"/>
              <w:marTop w:val="0"/>
              <w:marBottom w:val="600"/>
              <w:divBdr>
                <w:top w:val="none" w:sz="0" w:space="0" w:color="auto"/>
                <w:left w:val="none" w:sz="0" w:space="0" w:color="auto"/>
                <w:bottom w:val="none" w:sz="0" w:space="0" w:color="auto"/>
                <w:right w:val="none" w:sz="0" w:space="0" w:color="auto"/>
              </w:divBdr>
            </w:div>
          </w:divsChild>
        </w:div>
        <w:div w:id="1170872448">
          <w:marLeft w:val="0"/>
          <w:marRight w:val="0"/>
          <w:marTop w:val="0"/>
          <w:marBottom w:val="0"/>
          <w:divBdr>
            <w:top w:val="none" w:sz="0" w:space="0" w:color="auto"/>
            <w:left w:val="none" w:sz="0" w:space="0" w:color="auto"/>
            <w:bottom w:val="none" w:sz="0" w:space="0" w:color="auto"/>
            <w:right w:val="none" w:sz="0" w:space="0" w:color="auto"/>
          </w:divBdr>
        </w:div>
      </w:divsChild>
    </w:div>
    <w:div w:id="2115780161">
      <w:bodyDiv w:val="1"/>
      <w:marLeft w:val="0"/>
      <w:marRight w:val="0"/>
      <w:marTop w:val="0"/>
      <w:marBottom w:val="0"/>
      <w:divBdr>
        <w:top w:val="none" w:sz="0" w:space="0" w:color="auto"/>
        <w:left w:val="none" w:sz="0" w:space="0" w:color="auto"/>
        <w:bottom w:val="none" w:sz="0" w:space="0" w:color="auto"/>
        <w:right w:val="none" w:sz="0" w:space="0" w:color="auto"/>
      </w:divBdr>
    </w:div>
    <w:div w:id="2130080571">
      <w:bodyDiv w:val="1"/>
      <w:marLeft w:val="0"/>
      <w:marRight w:val="0"/>
      <w:marTop w:val="0"/>
      <w:marBottom w:val="0"/>
      <w:divBdr>
        <w:top w:val="none" w:sz="0" w:space="0" w:color="auto"/>
        <w:left w:val="none" w:sz="0" w:space="0" w:color="auto"/>
        <w:bottom w:val="none" w:sz="0" w:space="0" w:color="auto"/>
        <w:right w:val="none" w:sz="0" w:space="0" w:color="auto"/>
      </w:divBdr>
    </w:div>
    <w:div w:id="2134640107">
      <w:bodyDiv w:val="1"/>
      <w:marLeft w:val="0"/>
      <w:marRight w:val="0"/>
      <w:marTop w:val="0"/>
      <w:marBottom w:val="0"/>
      <w:divBdr>
        <w:top w:val="none" w:sz="0" w:space="0" w:color="auto"/>
        <w:left w:val="none" w:sz="0" w:space="0" w:color="auto"/>
        <w:bottom w:val="none" w:sz="0" w:space="0" w:color="auto"/>
        <w:right w:val="none" w:sz="0" w:space="0" w:color="auto"/>
      </w:divBdr>
    </w:div>
    <w:div w:id="21423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openxmlformats.org/officeDocument/2006/relationships/hyperlink" Target="http://www.ebi.ac.uk/gwas" TargetMode="External"/><Relationship Id="rId18" Type="http://schemas.openxmlformats.org/officeDocument/2006/relationships/hyperlink" Target="http://vcf.mrcieu.ac.u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mrcieu/pygwasvcf"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github.com/mrcieu/gwas2vcf"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mailto:matt.lyon@bristol.ac.uk" TargetMode="External"/><Relationship Id="rId20" Type="http://schemas.openxmlformats.org/officeDocument/2006/relationships/hyperlink" Target="https://github.com/mrcieu/gwasvc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gwas.mrcieu.ac.uk" TargetMode="External"/><Relationship Id="rId23" Type="http://schemas.openxmlformats.org/officeDocument/2006/relationships/hyperlink" Target="http://github.com/explodecomputer/ldsc"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github.com/mrcieu/gwas2vcfweb"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MRCIEU/gwas-vcf-spec/releases/tag/1.0.0" TargetMode="External"/><Relationship Id="rId22" Type="http://schemas.openxmlformats.org/officeDocument/2006/relationships/hyperlink" Target="https://github.com/mrcieu/gwasglue"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DB93-34DB-934A-9652-A38B1846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20</Pages>
  <Words>57501</Words>
  <Characters>327756</Characters>
  <Application>Microsoft Office Word</Application>
  <DocSecurity>0</DocSecurity>
  <Lines>2731</Lines>
  <Paragraphs>768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Matt Lyon</cp:lastModifiedBy>
  <cp:revision>206</cp:revision>
  <dcterms:created xsi:type="dcterms:W3CDTF">2020-04-21T09:26:00Z</dcterms:created>
  <dcterms:modified xsi:type="dcterms:W3CDTF">2020-04-21T15:46:00Z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http://www.zotero.org/styles/nature</vt:lpwstr>
  </property>
</Properties>
</file>