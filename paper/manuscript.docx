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D06B2" w14:textId="42CEA2F6" w:rsidR="00E5000C" w:rsidRPr="00563FE6" w:rsidRDefault="00A44800" w:rsidP="0010701C">
      <w:pPr>
        <w:pStyle w:val="Heading1"/>
      </w:pPr>
      <w:r>
        <w:t>S</w:t>
      </w:r>
      <w:r w:rsidR="007B56A8" w:rsidRPr="00563FE6">
        <w:t xml:space="preserve">tandardised and efficient querying of GWAS summary statistics </w:t>
      </w:r>
      <w:r>
        <w:t xml:space="preserve">by </w:t>
      </w:r>
      <w:r w:rsidR="003346A8">
        <w:t>adapting</w:t>
      </w:r>
      <w:r>
        <w:t xml:space="preserve"> </w:t>
      </w:r>
      <w:r w:rsidR="007B56A8" w:rsidRPr="00563FE6">
        <w:t>the VCF format</w:t>
      </w:r>
    </w:p>
    <w:p w14:paraId="0EF0AA88" w14:textId="77777777" w:rsidR="00E5000C" w:rsidRDefault="00E5000C" w:rsidP="00E5000C"/>
    <w:p w14:paraId="7E66C369" w14:textId="124EEBB9" w:rsidR="00E5000C" w:rsidRPr="006F1709" w:rsidRDefault="00E5000C" w:rsidP="00E5000C">
      <w:r>
        <w:t>Matthew Lyon</w:t>
      </w:r>
      <w:r w:rsidRPr="00E5000C">
        <w:rPr>
          <w:vertAlign w:val="superscript"/>
        </w:rPr>
        <w:t>1</w:t>
      </w:r>
      <w:r>
        <w:rPr>
          <w:vertAlign w:val="superscript"/>
        </w:rPr>
        <w:t>,2</w:t>
      </w:r>
      <w:r>
        <w:t>*, Shea J Andrews</w:t>
      </w:r>
      <w:r w:rsidRPr="00E5000C">
        <w:rPr>
          <w:vertAlign w:val="superscript"/>
        </w:rPr>
        <w:t>3</w:t>
      </w:r>
      <w:r>
        <w:t>*, Ben Elsworth</w:t>
      </w:r>
      <w:r w:rsidRPr="00E5000C">
        <w:rPr>
          <w:vertAlign w:val="superscript"/>
        </w:rPr>
        <w:t>2</w:t>
      </w:r>
      <w:r>
        <w:t>, Tom Gaunt</w:t>
      </w:r>
      <w:r w:rsidRPr="00E5000C">
        <w:rPr>
          <w:vertAlign w:val="superscript"/>
        </w:rPr>
        <w:t>1,2</w:t>
      </w:r>
      <w:r>
        <w:t>, Gibran Hemani</w:t>
      </w:r>
      <w:r w:rsidRPr="00E5000C">
        <w:rPr>
          <w:vertAlign w:val="superscript"/>
        </w:rPr>
        <w:t>2</w:t>
      </w:r>
      <w:r>
        <w:t xml:space="preserve">¥, </w:t>
      </w:r>
      <w:proofErr w:type="spellStart"/>
      <w:r>
        <w:t>Edoardo</w:t>
      </w:r>
      <w:proofErr w:type="spellEnd"/>
      <w:r>
        <w:t xml:space="preserve"> Marcora</w:t>
      </w:r>
      <w:r w:rsidR="00BC0850">
        <w:rPr>
          <w:vertAlign w:val="superscript"/>
        </w:rPr>
        <w:t>3</w:t>
      </w:r>
      <w:r w:rsidR="006F1709">
        <w:t>¥</w:t>
      </w:r>
    </w:p>
    <w:p w14:paraId="6D04E55D" w14:textId="6FE01A8B" w:rsidR="00E5000C" w:rsidRDefault="00E5000C" w:rsidP="00E5000C">
      <w:pPr>
        <w:rPr>
          <w:vertAlign w:val="superscript"/>
        </w:rPr>
      </w:pPr>
    </w:p>
    <w:p w14:paraId="274789DE" w14:textId="5F28EC4F" w:rsidR="00E5000C" w:rsidRDefault="00E5000C" w:rsidP="00E5000C">
      <w:r>
        <w:t>* Joint first author</w:t>
      </w:r>
    </w:p>
    <w:p w14:paraId="7AE882EC" w14:textId="3FFE87BD" w:rsidR="00744F2E" w:rsidRDefault="00E5000C" w:rsidP="00E5000C">
      <w:r>
        <w:t>¥ Joint last author</w:t>
      </w:r>
    </w:p>
    <w:p w14:paraId="5C7F2591" w14:textId="14D10944" w:rsidR="00F5032F" w:rsidRDefault="00F5032F" w:rsidP="00E5000C"/>
    <w:p w14:paraId="325D2FA0" w14:textId="5918CE42" w:rsidR="00F5032F" w:rsidRPr="00E5000C" w:rsidRDefault="00F5032F" w:rsidP="00E5000C">
      <w:r w:rsidRPr="00F5032F">
        <w:t xml:space="preserve">Correspondence to </w:t>
      </w:r>
      <w:r>
        <w:t>Matthew Lyon (matt.lyon@bristol.ac.uk)</w:t>
      </w:r>
    </w:p>
    <w:p w14:paraId="3541494D" w14:textId="7502E4A9" w:rsidR="00E5000C" w:rsidRDefault="00E5000C" w:rsidP="00E5000C">
      <w:pPr>
        <w:rPr>
          <w:vertAlign w:val="superscript"/>
        </w:rPr>
      </w:pPr>
    </w:p>
    <w:p w14:paraId="51B2D86F" w14:textId="77777777" w:rsidR="00E5000C" w:rsidRDefault="00E5000C" w:rsidP="00E5000C">
      <w:pPr>
        <w:pStyle w:val="ListParagraph"/>
        <w:numPr>
          <w:ilvl w:val="0"/>
          <w:numId w:val="3"/>
        </w:numPr>
        <w:rPr>
          <w:rFonts w:cstheme="minorHAnsi"/>
          <w:lang w:val="en-US"/>
        </w:rPr>
      </w:pPr>
      <w:r w:rsidRPr="006244A6">
        <w:rPr>
          <w:rFonts w:cstheme="minorHAnsi"/>
          <w:lang w:val="en-US"/>
        </w:rPr>
        <w:t>National Institute for Health Research Bristol Biomedical Research Centre</w:t>
      </w:r>
    </w:p>
    <w:p w14:paraId="0B0B1BB0" w14:textId="20536BCE" w:rsidR="00E5000C" w:rsidRDefault="00E5000C" w:rsidP="00E5000C">
      <w:pPr>
        <w:pStyle w:val="ListParagraph"/>
        <w:numPr>
          <w:ilvl w:val="0"/>
          <w:numId w:val="3"/>
        </w:numPr>
        <w:rPr>
          <w:rFonts w:cstheme="minorHAnsi"/>
          <w:lang w:val="en-US"/>
        </w:rPr>
      </w:pPr>
      <w:r w:rsidRPr="006244A6">
        <w:rPr>
          <w:rFonts w:cstheme="minorHAnsi"/>
          <w:lang w:val="en-US"/>
        </w:rPr>
        <w:t>Medical Research Council (MRC) Integrative Epidemiology Unit (IEU), Bristol Medical School (Population Health Sciences), University of Bristol, Bristol, UK</w:t>
      </w:r>
    </w:p>
    <w:p w14:paraId="6C896881" w14:textId="333F2003" w:rsidR="00BD64CC" w:rsidRDefault="004754E7" w:rsidP="004754E7">
      <w:pPr>
        <w:pStyle w:val="ListParagraph"/>
        <w:numPr>
          <w:ilvl w:val="0"/>
          <w:numId w:val="3"/>
        </w:numPr>
        <w:rPr>
          <w:rFonts w:cstheme="minorHAnsi"/>
          <w:lang w:val="en-US"/>
        </w:rPr>
      </w:pPr>
      <w:r w:rsidRPr="004754E7">
        <w:rPr>
          <w:rFonts w:cstheme="minorHAnsi"/>
          <w:lang w:val="en-US"/>
        </w:rPr>
        <w:t>Ronald M. Loeb Center for Alzheimer’s disease, Department of Neuroscience, Icahn School of Medicine at Mount Sinai, New York, NY, USA</w:t>
      </w:r>
    </w:p>
    <w:p w14:paraId="3FB92337" w14:textId="77777777" w:rsidR="0030095E" w:rsidRDefault="0030095E" w:rsidP="00AD3908">
      <w:pPr>
        <w:rPr>
          <w:rFonts w:cstheme="minorHAnsi"/>
          <w:lang w:val="en-US"/>
        </w:rPr>
      </w:pPr>
    </w:p>
    <w:p w14:paraId="6F3ADEC5" w14:textId="2CC9FCB5" w:rsidR="00DD18F8" w:rsidRDefault="00DD18F8" w:rsidP="0010701C">
      <w:pPr>
        <w:pStyle w:val="Heading2"/>
        <w:rPr>
          <w:lang w:val="en-US"/>
        </w:rPr>
      </w:pPr>
      <w:r w:rsidRPr="00625E59">
        <w:rPr>
          <w:lang w:val="en-US"/>
        </w:rPr>
        <w:t>Abstract</w:t>
      </w:r>
    </w:p>
    <w:p w14:paraId="0158A312" w14:textId="77777777" w:rsidR="00B52707" w:rsidRPr="00B52707" w:rsidRDefault="00B52707" w:rsidP="00AD3908"/>
    <w:p w14:paraId="7DFE56EB" w14:textId="46CC5C09" w:rsidR="00E20ED8" w:rsidRDefault="001E4EEF" w:rsidP="0010701C">
      <w:pPr>
        <w:pStyle w:val="Heading2"/>
        <w:rPr>
          <w:lang w:val="en-US"/>
        </w:rPr>
      </w:pPr>
      <w:r w:rsidRPr="00625E59">
        <w:rPr>
          <w:lang w:val="en-US"/>
        </w:rPr>
        <w:t>Introduction</w:t>
      </w:r>
    </w:p>
    <w:p w14:paraId="09778C4D" w14:textId="77777777" w:rsidR="00F410F4" w:rsidRDefault="00F410F4" w:rsidP="00C4290D">
      <w:pPr>
        <w:rPr>
          <w:rFonts w:cstheme="minorHAnsi"/>
          <w:lang w:val="en-US"/>
        </w:rPr>
      </w:pPr>
    </w:p>
    <w:p w14:paraId="000D42C2" w14:textId="5446ED1B" w:rsidR="00F64028" w:rsidRDefault="00C4290D" w:rsidP="00C4290D">
      <w:pPr>
        <w:rPr>
          <w:rFonts w:cstheme="minorHAnsi"/>
          <w:lang w:val="en-US"/>
        </w:rPr>
      </w:pPr>
      <w:r w:rsidRPr="00C4290D">
        <w:rPr>
          <w:rFonts w:cstheme="minorHAnsi"/>
          <w:lang w:val="en-US"/>
        </w:rPr>
        <w:t xml:space="preserve">The genome-wide association study (GWAS) </w:t>
      </w:r>
      <w:r w:rsidR="001232D0">
        <w:rPr>
          <w:rFonts w:cstheme="minorHAnsi"/>
          <w:lang w:val="en-US"/>
        </w:rPr>
        <w:t xml:space="preserve">is </w:t>
      </w:r>
      <w:r w:rsidRPr="00C4290D">
        <w:rPr>
          <w:rFonts w:cstheme="minorHAnsi"/>
          <w:lang w:val="en-US"/>
        </w:rPr>
        <w:t xml:space="preserve">a powerful tool for identifying loci associated with </w:t>
      </w:r>
      <w:r w:rsidR="003B2289">
        <w:rPr>
          <w:rFonts w:cstheme="minorHAnsi"/>
          <w:lang w:val="en-US"/>
        </w:rPr>
        <w:t>tra</w:t>
      </w:r>
      <w:r w:rsidR="00234DFC">
        <w:rPr>
          <w:rFonts w:cstheme="minorHAnsi"/>
          <w:lang w:val="en-US"/>
        </w:rPr>
        <w:t>its</w:t>
      </w:r>
      <w:r w:rsidR="003B2289">
        <w:rPr>
          <w:rFonts w:cstheme="minorHAnsi"/>
          <w:lang w:val="en-US"/>
        </w:rPr>
        <w:t xml:space="preserve">, </w:t>
      </w:r>
      <w:r w:rsidRPr="00C4290D">
        <w:rPr>
          <w:rFonts w:cstheme="minorHAnsi"/>
          <w:lang w:val="en-US"/>
        </w:rPr>
        <w:t>disease</w:t>
      </w:r>
      <w:r w:rsidR="001232D0">
        <w:rPr>
          <w:rFonts w:cstheme="minorHAnsi"/>
          <w:lang w:val="en-US"/>
        </w:rPr>
        <w:t>s</w:t>
      </w:r>
      <w:r w:rsidR="00234DFC">
        <w:rPr>
          <w:rFonts w:cstheme="minorHAnsi"/>
          <w:lang w:val="en-US"/>
        </w:rPr>
        <w:t xml:space="preserve"> </w:t>
      </w:r>
      <w:r w:rsidRPr="00C4290D">
        <w:rPr>
          <w:rFonts w:cstheme="minorHAnsi"/>
          <w:lang w:val="en-US"/>
        </w:rPr>
        <w:t xml:space="preserve">and molecular phenotypes </w:t>
      </w:r>
      <w:r w:rsidR="003B2289">
        <w:rPr>
          <w:rFonts w:cstheme="minorHAnsi"/>
          <w:lang w:val="en-US"/>
        </w:rPr>
        <w:t>such as</w:t>
      </w:r>
      <w:r w:rsidRPr="00C4290D">
        <w:rPr>
          <w:rFonts w:cstheme="minorHAnsi"/>
          <w:lang w:val="en-US"/>
        </w:rPr>
        <w:t xml:space="preserve"> gene expression</w:t>
      </w:r>
      <w:r w:rsidR="003B2289">
        <w:rPr>
          <w:rFonts w:cstheme="minorHAnsi"/>
          <w:lang w:val="en-US"/>
        </w:rPr>
        <w:t xml:space="preserve"> </w:t>
      </w:r>
      <w:r w:rsidRPr="00C4290D">
        <w:rPr>
          <w:rFonts w:cstheme="minorHAnsi"/>
          <w:lang w:val="en-US"/>
        </w:rPr>
        <w:t xml:space="preserve">and biomarker </w:t>
      </w:r>
      <w:r w:rsidR="00200A23">
        <w:rPr>
          <w:rFonts w:cstheme="minorHAnsi"/>
          <w:lang w:val="en-US"/>
        </w:rPr>
        <w:t>concentration</w:t>
      </w:r>
      <w:r w:rsidR="005072E9">
        <w:rPr>
          <w:rFonts w:cstheme="minorHAnsi"/>
          <w:lang w:val="en-US"/>
        </w:rPr>
        <w:fldChar w:fldCharType="begin" w:fldLock="1"/>
      </w:r>
      <w:r w:rsidR="00844E66">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5072E9">
        <w:rPr>
          <w:rFonts w:cstheme="minorHAnsi"/>
          <w:lang w:val="en-US"/>
        </w:rPr>
        <w:fldChar w:fldCharType="separate"/>
      </w:r>
      <w:r w:rsidR="005072E9" w:rsidRPr="005072E9">
        <w:rPr>
          <w:rFonts w:cstheme="minorHAnsi"/>
          <w:noProof/>
          <w:lang w:val="en-US"/>
        </w:rPr>
        <w:t>[1]</w:t>
      </w:r>
      <w:r w:rsidR="005072E9">
        <w:rPr>
          <w:rFonts w:cstheme="minorHAnsi"/>
          <w:lang w:val="en-US"/>
        </w:rPr>
        <w:fldChar w:fldCharType="end"/>
      </w:r>
      <w:r w:rsidRPr="00C4290D">
        <w:rPr>
          <w:rFonts w:cstheme="minorHAnsi"/>
          <w:lang w:val="en-US"/>
        </w:rPr>
        <w:t xml:space="preserve">. </w:t>
      </w:r>
      <w:r w:rsidR="00234DFC">
        <w:rPr>
          <w:rFonts w:cstheme="minorHAnsi"/>
          <w:lang w:val="en-US"/>
        </w:rPr>
        <w:t xml:space="preserve">Sharing </w:t>
      </w:r>
      <w:r w:rsidR="009E2C0D">
        <w:rPr>
          <w:rFonts w:cstheme="minorHAnsi"/>
          <w:lang w:val="en-US"/>
        </w:rPr>
        <w:t xml:space="preserve">of </w:t>
      </w:r>
      <w:r w:rsidR="00367EFB">
        <w:rPr>
          <w:rFonts w:cstheme="minorHAnsi"/>
          <w:lang w:val="en-US"/>
        </w:rPr>
        <w:t xml:space="preserve">non-identifiable </w:t>
      </w:r>
      <w:r w:rsidR="00DD1815">
        <w:rPr>
          <w:rFonts w:cstheme="minorHAnsi"/>
          <w:lang w:val="en-US"/>
        </w:rPr>
        <w:t xml:space="preserve">test </w:t>
      </w:r>
      <w:r w:rsidR="00234DFC">
        <w:rPr>
          <w:rFonts w:cstheme="minorHAnsi"/>
          <w:lang w:val="en-US"/>
        </w:rPr>
        <w:t>summary statistics (</w:t>
      </w:r>
      <w:r w:rsidR="00330861">
        <w:rPr>
          <w:rFonts w:cstheme="minorHAnsi"/>
          <w:lang w:val="en-US"/>
        </w:rPr>
        <w:t xml:space="preserve">i.e. </w:t>
      </w:r>
      <w:r w:rsidR="00234DFC">
        <w:rPr>
          <w:rFonts w:cstheme="minorHAnsi"/>
          <w:lang w:val="en-US"/>
        </w:rPr>
        <w:t>variant, effect size,</w:t>
      </w:r>
      <w:r w:rsidR="00413A16">
        <w:rPr>
          <w:rFonts w:cstheme="minorHAnsi"/>
          <w:lang w:val="en-US"/>
        </w:rPr>
        <w:t xml:space="preserve"> standard error,</w:t>
      </w:r>
      <w:r w:rsidR="00234DFC">
        <w:rPr>
          <w:rFonts w:cstheme="minorHAnsi"/>
          <w:lang w:val="en-US"/>
        </w:rPr>
        <w:t xml:space="preserve"> p-value</w:t>
      </w:r>
      <w:r w:rsidR="00574BB6">
        <w:rPr>
          <w:rFonts w:cstheme="minorHAnsi"/>
          <w:lang w:val="en-US"/>
        </w:rPr>
        <w:t xml:space="preserve"> </w:t>
      </w:r>
      <w:proofErr w:type="spellStart"/>
      <w:r w:rsidR="00574BB6">
        <w:rPr>
          <w:rFonts w:cstheme="minorHAnsi"/>
          <w:lang w:val="en-US"/>
        </w:rPr>
        <w:t>etc</w:t>
      </w:r>
      <w:proofErr w:type="spellEnd"/>
      <w:r w:rsidR="00234DFC">
        <w:rPr>
          <w:rFonts w:cstheme="minorHAnsi"/>
          <w:lang w:val="en-US"/>
        </w:rPr>
        <w:t xml:space="preserve">) </w:t>
      </w:r>
      <w:r w:rsidR="00F431BF">
        <w:rPr>
          <w:rFonts w:cstheme="minorHAnsi"/>
          <w:lang w:val="en-US"/>
        </w:rPr>
        <w:t>has</w:t>
      </w:r>
      <w:r w:rsidR="00234DFC">
        <w:rPr>
          <w:rFonts w:cstheme="minorHAnsi"/>
          <w:lang w:val="en-US"/>
        </w:rPr>
        <w:t xml:space="preserve"> enabled </w:t>
      </w:r>
      <w:r w:rsidR="00FF37BE">
        <w:rPr>
          <w:rFonts w:cstheme="minorHAnsi"/>
          <w:lang w:val="en-US"/>
        </w:rPr>
        <w:t xml:space="preserve">a range of </w:t>
      </w:r>
      <w:r w:rsidR="00701672">
        <w:rPr>
          <w:rFonts w:cstheme="minorHAnsi"/>
          <w:lang w:val="en-US"/>
        </w:rPr>
        <w:t xml:space="preserve">important </w:t>
      </w:r>
      <w:r w:rsidR="00777F73">
        <w:rPr>
          <w:rFonts w:cstheme="minorHAnsi"/>
          <w:lang w:val="en-US"/>
        </w:rPr>
        <w:t xml:space="preserve">secondary </w:t>
      </w:r>
      <w:r w:rsidR="003459F3">
        <w:rPr>
          <w:rFonts w:cstheme="minorHAnsi"/>
          <w:lang w:val="en-US"/>
        </w:rPr>
        <w:t>research</w:t>
      </w:r>
      <w:r w:rsidR="00FF37BE">
        <w:rPr>
          <w:rFonts w:cstheme="minorHAnsi"/>
          <w:lang w:val="en-US"/>
        </w:rPr>
        <w:t xml:space="preserve"> </w:t>
      </w:r>
      <w:r w:rsidR="00BE5E1D">
        <w:rPr>
          <w:rFonts w:cstheme="minorHAnsi"/>
          <w:lang w:val="en-US"/>
        </w:rPr>
        <w:t>applications</w:t>
      </w:r>
      <w:r w:rsidRPr="00C4290D">
        <w:rPr>
          <w:rFonts w:cstheme="minorHAnsi"/>
          <w:lang w:val="en-US"/>
        </w:rPr>
        <w:t xml:space="preserve"> including </w:t>
      </w:r>
      <w:r w:rsidR="00234DFC" w:rsidRPr="00C4290D">
        <w:rPr>
          <w:rFonts w:cstheme="minorHAnsi"/>
          <w:lang w:val="en-US"/>
        </w:rPr>
        <w:t>gene prioritization</w:t>
      </w:r>
      <w:r w:rsidR="005B5659">
        <w:rPr>
          <w:rFonts w:cstheme="minorHAnsi"/>
          <w:lang w:val="en-US"/>
        </w:rPr>
        <w:fldChar w:fldCharType="begin" w:fldLock="1"/>
      </w:r>
      <w:r w:rsidR="00AC00EF">
        <w:rPr>
          <w:rFonts w:cstheme="minorHAnsi"/>
          <w:lang w:val="en-U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[2]","plainTextFormattedCitation":"[2]","previouslyFormattedCitation":"[2]"},"properties":{"noteIndex":0},"schema":"https://github.com/citation-style-language/schema/raw/master/csl-citation.json"}</w:instrText>
      </w:r>
      <w:r w:rsidR="005B5659">
        <w:rPr>
          <w:rFonts w:cstheme="minorHAnsi"/>
          <w:lang w:val="en-US"/>
        </w:rPr>
        <w:fldChar w:fldCharType="separate"/>
      </w:r>
      <w:r w:rsidR="005B5659" w:rsidRPr="005B5659">
        <w:rPr>
          <w:rFonts w:cstheme="minorHAnsi"/>
          <w:noProof/>
          <w:lang w:val="en-US"/>
        </w:rPr>
        <w:t>[2]</w:t>
      </w:r>
      <w:r w:rsidR="005B5659">
        <w:rPr>
          <w:rFonts w:cstheme="minorHAnsi"/>
          <w:lang w:val="en-US"/>
        </w:rPr>
        <w:fldChar w:fldCharType="end"/>
      </w:r>
      <w:r w:rsidR="00234DFC">
        <w:rPr>
          <w:rFonts w:cstheme="minorHAnsi"/>
          <w:lang w:val="en-US"/>
        </w:rPr>
        <w:t>, causal inference (Mendelian randomization</w:t>
      </w:r>
      <w:r w:rsidR="00414F2F">
        <w:rPr>
          <w:rFonts w:cstheme="minorHAnsi"/>
          <w:lang w:val="en-US"/>
        </w:rPr>
        <w:t>; MR</w:t>
      </w:r>
      <w:r w:rsidR="00234DFC">
        <w:rPr>
          <w:rFonts w:cstheme="minorHAnsi"/>
          <w:lang w:val="en-US"/>
        </w:rPr>
        <w:t>)</w:t>
      </w:r>
      <w:r w:rsidR="00AC00EF">
        <w:rPr>
          <w:rFonts w:cstheme="minorHAnsi"/>
          <w:lang w:val="en-US"/>
        </w:rPr>
        <w:fldChar w:fldCharType="begin" w:fldLock="1"/>
      </w:r>
      <w:r w:rsidR="00AC00EF">
        <w:rPr>
          <w:rFonts w:cstheme="minorHAnsi"/>
          <w:lang w:val="en-US"/>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[3]","plainTextFormattedCitation":"[3]","previouslyFormattedCitation":"[3]"},"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[3]</w:t>
      </w:r>
      <w:r w:rsidR="00AC00EF">
        <w:rPr>
          <w:rFonts w:cstheme="minorHAnsi"/>
          <w:lang w:val="en-US"/>
        </w:rPr>
        <w:fldChar w:fldCharType="end"/>
      </w:r>
      <w:r w:rsidR="00234DFC">
        <w:rPr>
          <w:rFonts w:cstheme="minorHAnsi"/>
          <w:lang w:val="en-US"/>
        </w:rPr>
        <w:t xml:space="preserve">, </w:t>
      </w:r>
      <w:r w:rsidR="00A24741" w:rsidRPr="00C4290D">
        <w:rPr>
          <w:rFonts w:cstheme="minorHAnsi"/>
          <w:lang w:val="en-US"/>
        </w:rPr>
        <w:t>risk prediction</w:t>
      </w:r>
      <w:r w:rsidR="00AC00EF">
        <w:rPr>
          <w:rFonts w:cstheme="minorHAnsi"/>
          <w:lang w:val="en-US"/>
        </w:rPr>
        <w:fldChar w:fldCharType="begin" w:fldLock="1"/>
      </w:r>
      <w:r w:rsidR="00AC00EF">
        <w:rPr>
          <w:rFonts w:cstheme="minorHAnsi"/>
          <w:lang w:val="en-US"/>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[1]","plainTextFormattedCitation":"[1]","previouslyFormattedCitation":"[1]"},"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[1]</w:t>
      </w:r>
      <w:r w:rsidR="00AC00EF">
        <w:rPr>
          <w:rFonts w:cstheme="minorHAnsi"/>
          <w:lang w:val="en-US"/>
        </w:rPr>
        <w:fldChar w:fldCharType="end"/>
      </w:r>
      <w:r w:rsidR="00A24741">
        <w:rPr>
          <w:rFonts w:cstheme="minorHAnsi"/>
          <w:lang w:val="en-US"/>
        </w:rPr>
        <w:t xml:space="preserve">, </w:t>
      </w:r>
      <w:r w:rsidR="00A24741" w:rsidRPr="00C4290D">
        <w:rPr>
          <w:rFonts w:cstheme="minorHAnsi"/>
          <w:lang w:val="en-US"/>
        </w:rPr>
        <w:t>genetic correlation</w:t>
      </w:r>
      <w:r w:rsidR="00AC00EF">
        <w:rPr>
          <w:rFonts w:cstheme="minorHAnsi"/>
          <w:lang w:val="en-US"/>
        </w:rPr>
        <w:fldChar w:fldCharType="begin" w:fldLock="1"/>
      </w:r>
      <w:r w:rsidR="00AC00EF">
        <w:rPr>
          <w:rFonts w:cstheme="minorHAnsi"/>
          <w:lang w:val="en-US"/>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[4]","plainTextFormattedCitation":"[4]","previouslyFormattedCitation":"[4]"},"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[4]</w:t>
      </w:r>
      <w:r w:rsidR="00AC00EF">
        <w:rPr>
          <w:rFonts w:cstheme="minorHAnsi"/>
          <w:lang w:val="en-US"/>
        </w:rPr>
        <w:fldChar w:fldCharType="end"/>
      </w:r>
      <w:r w:rsidR="00A24741">
        <w:rPr>
          <w:rFonts w:cstheme="minorHAnsi"/>
          <w:lang w:val="en-US"/>
        </w:rPr>
        <w:t xml:space="preserve"> and </w:t>
      </w:r>
      <w:r w:rsidR="00234DFC" w:rsidRPr="00C4290D">
        <w:rPr>
          <w:rFonts w:cstheme="minorHAnsi"/>
          <w:lang w:val="en-US"/>
        </w:rPr>
        <w:t>heritability</w:t>
      </w:r>
      <w:r w:rsidR="00234DFC">
        <w:rPr>
          <w:rFonts w:cstheme="minorHAnsi"/>
          <w:lang w:val="en-US"/>
        </w:rPr>
        <w:t xml:space="preserve"> est</w:t>
      </w:r>
      <w:r w:rsidR="006E6639">
        <w:rPr>
          <w:rFonts w:cstheme="minorHAnsi"/>
          <w:lang w:val="en-US"/>
        </w:rPr>
        <w:t>imation</w:t>
      </w:r>
      <w:r w:rsidR="00AC00EF">
        <w:rPr>
          <w:rFonts w:cstheme="minorHAnsi"/>
          <w:lang w:val="en-US"/>
        </w:rPr>
        <w:fldChar w:fldCharType="begin" w:fldLock="1"/>
      </w:r>
      <w:r w:rsidR="00D211F5">
        <w:rPr>
          <w:rFonts w:cstheme="minorHAnsi"/>
          <w:lang w:val="en-US"/>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[5]","plainTextFormattedCitation":"[5]","previouslyFormattedCitation":"[5]"},"properties":{"noteIndex":0},"schema":"https://github.com/citation-style-language/schema/raw/master/csl-citation.json"}</w:instrText>
      </w:r>
      <w:r w:rsidR="00AC00EF">
        <w:rPr>
          <w:rFonts w:cstheme="minorHAnsi"/>
          <w:lang w:val="en-US"/>
        </w:rPr>
        <w:fldChar w:fldCharType="separate"/>
      </w:r>
      <w:r w:rsidR="00AC00EF" w:rsidRPr="00AC00EF">
        <w:rPr>
          <w:rFonts w:cstheme="minorHAnsi"/>
          <w:noProof/>
          <w:lang w:val="en-US"/>
        </w:rPr>
        <w:t>[5]</w:t>
      </w:r>
      <w:r w:rsidR="00AC00EF">
        <w:rPr>
          <w:rFonts w:cstheme="minorHAnsi"/>
          <w:lang w:val="en-US"/>
        </w:rPr>
        <w:fldChar w:fldCharType="end"/>
      </w:r>
      <w:r w:rsidR="00A24741">
        <w:rPr>
          <w:rFonts w:cstheme="minorHAnsi"/>
          <w:lang w:val="en-US"/>
        </w:rPr>
        <w:t>.</w:t>
      </w:r>
      <w:r w:rsidR="00CE5ABA">
        <w:rPr>
          <w:rFonts w:cstheme="minorHAnsi"/>
          <w:lang w:val="en-US"/>
        </w:rPr>
        <w:t xml:space="preserve"> </w:t>
      </w:r>
      <w:r w:rsidR="00DF1A5D">
        <w:rPr>
          <w:rFonts w:cstheme="minorHAnsi"/>
          <w:lang w:val="en-US"/>
        </w:rPr>
        <w:t>However, d</w:t>
      </w:r>
      <w:r w:rsidR="00D60034">
        <w:rPr>
          <w:rFonts w:cstheme="minorHAnsi"/>
          <w:lang w:val="en-US"/>
        </w:rPr>
        <w:t>ata requirements for downstream analysis</w:t>
      </w:r>
      <w:r w:rsidR="00D725BB">
        <w:rPr>
          <w:rFonts w:cstheme="minorHAnsi"/>
          <w:lang w:val="en-US"/>
        </w:rPr>
        <w:t xml:space="preserve"> can</w:t>
      </w:r>
      <w:r w:rsidR="00D60034">
        <w:rPr>
          <w:rFonts w:cstheme="minorHAnsi"/>
          <w:lang w:val="en-US"/>
        </w:rPr>
        <w:t xml:space="preserve"> vary widely, for example gene prioritization </w:t>
      </w:r>
      <w:r w:rsidR="00305392">
        <w:rPr>
          <w:rFonts w:cstheme="minorHAnsi"/>
          <w:lang w:val="en-US"/>
        </w:rPr>
        <w:t xml:space="preserve">is </w:t>
      </w:r>
      <w:r w:rsidR="00D60034">
        <w:rPr>
          <w:rFonts w:cstheme="minorHAnsi"/>
          <w:lang w:val="en-US"/>
        </w:rPr>
        <w:t>undertaken with loci and</w:t>
      </w:r>
      <w:r w:rsidR="00D37A3D">
        <w:rPr>
          <w:rFonts w:cstheme="minorHAnsi"/>
          <w:lang w:val="en-US"/>
        </w:rPr>
        <w:t xml:space="preserve"> trait association</w:t>
      </w:r>
      <w:r w:rsidR="00D60034">
        <w:rPr>
          <w:rFonts w:cstheme="minorHAnsi"/>
          <w:lang w:val="en-US"/>
        </w:rPr>
        <w:t xml:space="preserve"> P</w:t>
      </w:r>
      <w:r w:rsidR="003A3109">
        <w:rPr>
          <w:rFonts w:cstheme="minorHAnsi"/>
          <w:lang w:val="en-US"/>
        </w:rPr>
        <w:t>-</w:t>
      </w:r>
      <w:r w:rsidR="00D60034">
        <w:rPr>
          <w:rFonts w:cstheme="minorHAnsi"/>
          <w:lang w:val="en-US"/>
        </w:rPr>
        <w:t xml:space="preserve">value while MR additionally demands allele and standard error </w:t>
      </w:r>
      <w:r w:rsidR="001972D2">
        <w:rPr>
          <w:rFonts w:cstheme="minorHAnsi"/>
          <w:lang w:val="en-US"/>
        </w:rPr>
        <w:t xml:space="preserve">information </w:t>
      </w:r>
      <w:r w:rsidR="00D60034">
        <w:rPr>
          <w:rFonts w:cstheme="minorHAnsi"/>
          <w:lang w:val="en-US"/>
        </w:rPr>
        <w:t xml:space="preserve">which is often unavailable. </w:t>
      </w:r>
      <w:r w:rsidR="00507C2C">
        <w:rPr>
          <w:rFonts w:cstheme="minorHAnsi"/>
          <w:lang w:val="en-US"/>
        </w:rPr>
        <w:t xml:space="preserve">Even when the required data are </w:t>
      </w:r>
      <w:r w:rsidR="001A5D43" w:rsidRPr="003C4429">
        <w:rPr>
          <w:rFonts w:cstheme="minorHAnsi"/>
          <w:lang w:val="en-US"/>
        </w:rPr>
        <w:t>present</w:t>
      </w:r>
      <w:r w:rsidR="00507C2C" w:rsidRPr="003C4429">
        <w:rPr>
          <w:rFonts w:cstheme="minorHAnsi"/>
          <w:lang w:val="en-US"/>
        </w:rPr>
        <w:t>, e</w:t>
      </w:r>
      <w:r w:rsidR="00BE1D9D" w:rsidRPr="003C4429">
        <w:rPr>
          <w:rFonts w:cstheme="minorHAnsi"/>
          <w:lang w:val="en-US"/>
        </w:rPr>
        <w:t xml:space="preserve">xisting tools </w:t>
      </w:r>
      <w:r w:rsidR="00971535" w:rsidRPr="003C4429">
        <w:rPr>
          <w:rFonts w:cstheme="minorHAnsi"/>
          <w:lang w:val="en-US"/>
        </w:rPr>
        <w:t>have</w:t>
      </w:r>
      <w:r w:rsidR="00372A9A" w:rsidRPr="003C4429">
        <w:rPr>
          <w:rFonts w:cstheme="minorHAnsi"/>
          <w:lang w:val="en-US"/>
        </w:rPr>
        <w:t xml:space="preserve"> a</w:t>
      </w:r>
      <w:r w:rsidR="00740FF4" w:rsidRPr="003C4429">
        <w:rPr>
          <w:rFonts w:cstheme="minorHAnsi"/>
          <w:lang w:val="en-US"/>
        </w:rPr>
        <w:t xml:space="preserve"> plethora</w:t>
      </w:r>
      <w:r w:rsidR="00372A9A" w:rsidRPr="003C4429">
        <w:rPr>
          <w:rFonts w:cstheme="minorHAnsi"/>
          <w:lang w:val="en-US"/>
        </w:rPr>
        <w:t xml:space="preserve"> of </w:t>
      </w:r>
      <w:r w:rsidR="00BE1D9D" w:rsidRPr="003C4429">
        <w:rPr>
          <w:rFonts w:cstheme="minorHAnsi"/>
          <w:lang w:val="en-US"/>
        </w:rPr>
        <w:t>input format</w:t>
      </w:r>
      <w:r w:rsidR="00971535" w:rsidRPr="003C4429">
        <w:rPr>
          <w:rFonts w:cstheme="minorHAnsi"/>
          <w:lang w:val="en-US"/>
        </w:rPr>
        <w:t xml:space="preserve">s </w:t>
      </w:r>
      <w:r w:rsidR="00BE1D9D" w:rsidRPr="003C4429">
        <w:rPr>
          <w:rFonts w:cstheme="minorHAnsi"/>
          <w:lang w:val="en-US"/>
        </w:rPr>
        <w:t>mak</w:t>
      </w:r>
      <w:r w:rsidR="00971535" w:rsidRPr="003C4429">
        <w:rPr>
          <w:rFonts w:cstheme="minorHAnsi"/>
          <w:lang w:val="en-US"/>
        </w:rPr>
        <w:t>ing</w:t>
      </w:r>
      <w:r w:rsidR="00BE1D9D" w:rsidRPr="003C4429">
        <w:rPr>
          <w:rFonts w:cstheme="minorHAnsi"/>
          <w:lang w:val="en-US"/>
        </w:rPr>
        <w:t xml:space="preserve"> analyses </w:t>
      </w:r>
      <w:r w:rsidR="00A133BF" w:rsidRPr="003C4429">
        <w:rPr>
          <w:rFonts w:cstheme="minorHAnsi"/>
          <w:lang w:val="en-US"/>
        </w:rPr>
        <w:t>cumbersome</w:t>
      </w:r>
      <w:r w:rsidR="009E2C0D" w:rsidRPr="003C4429">
        <w:rPr>
          <w:rFonts w:cstheme="minorHAnsi"/>
          <w:lang w:val="en-US"/>
        </w:rPr>
        <w:t xml:space="preserve"> and error prone</w:t>
      </w:r>
      <w:r w:rsidR="00BE1D9D" w:rsidRPr="003C4429">
        <w:rPr>
          <w:rFonts w:cstheme="minorHAnsi"/>
          <w:lang w:val="en-US"/>
        </w:rPr>
        <w:t>.</w:t>
      </w:r>
      <w:r w:rsidR="00A94BFA" w:rsidRPr="003C4429">
        <w:rPr>
          <w:rFonts w:cstheme="minorHAnsi"/>
          <w:lang w:val="en-US"/>
        </w:rPr>
        <w:t xml:space="preserve"> </w:t>
      </w:r>
      <w:r w:rsidR="00547314">
        <w:rPr>
          <w:rFonts w:cstheme="minorHAnsi"/>
          <w:lang w:val="en-US"/>
        </w:rPr>
        <w:t>Stor</w:t>
      </w:r>
      <w:r w:rsidR="009E2C0D">
        <w:rPr>
          <w:rFonts w:cstheme="minorHAnsi"/>
          <w:lang w:val="en-US"/>
        </w:rPr>
        <w:t xml:space="preserve">age </w:t>
      </w:r>
      <w:r w:rsidR="00B91B40">
        <w:rPr>
          <w:rFonts w:cstheme="minorHAnsi"/>
          <w:lang w:val="en-US"/>
        </w:rPr>
        <w:t xml:space="preserve">and distribution </w:t>
      </w:r>
      <w:r w:rsidR="009E2C0D">
        <w:rPr>
          <w:rFonts w:cstheme="minorHAnsi"/>
          <w:lang w:val="en-US"/>
        </w:rPr>
        <w:t>of</w:t>
      </w:r>
      <w:r w:rsidR="00547314">
        <w:rPr>
          <w:rFonts w:cstheme="minorHAnsi"/>
          <w:lang w:val="en-US"/>
        </w:rPr>
        <w:t xml:space="preserve"> </w:t>
      </w:r>
      <w:r w:rsidR="00945C93">
        <w:rPr>
          <w:rFonts w:cstheme="minorHAnsi"/>
          <w:lang w:val="en-US"/>
        </w:rPr>
        <w:t xml:space="preserve">essential </w:t>
      </w:r>
      <w:r w:rsidR="00547314">
        <w:rPr>
          <w:rFonts w:cstheme="minorHAnsi"/>
          <w:lang w:val="en-US"/>
        </w:rPr>
        <w:t>meta-data</w:t>
      </w:r>
      <w:r w:rsidR="00A50C9C">
        <w:rPr>
          <w:rFonts w:cstheme="minorHAnsi"/>
          <w:lang w:val="en-US"/>
        </w:rPr>
        <w:t xml:space="preserve"> </w:t>
      </w:r>
      <w:r w:rsidR="00FD5699">
        <w:rPr>
          <w:rFonts w:cstheme="minorHAnsi"/>
          <w:lang w:val="en-US"/>
        </w:rPr>
        <w:t xml:space="preserve">with summary </w:t>
      </w:r>
      <w:r w:rsidR="00C134C6">
        <w:rPr>
          <w:rFonts w:cstheme="minorHAnsi"/>
          <w:lang w:val="en-US"/>
        </w:rPr>
        <w:t xml:space="preserve">statistics </w:t>
      </w:r>
      <w:r w:rsidR="00574471">
        <w:rPr>
          <w:rFonts w:cstheme="minorHAnsi"/>
          <w:lang w:val="en-US"/>
        </w:rPr>
        <w:t>i</w:t>
      </w:r>
      <w:r w:rsidR="00565570">
        <w:rPr>
          <w:rFonts w:cstheme="minorHAnsi"/>
          <w:lang w:val="en-US"/>
        </w:rPr>
        <w:t>s</w:t>
      </w:r>
      <w:r w:rsidR="00574471">
        <w:rPr>
          <w:rFonts w:cstheme="minorHAnsi"/>
          <w:lang w:val="en-US"/>
        </w:rPr>
        <w:t xml:space="preserve"> also rarely practice</w:t>
      </w:r>
      <w:r w:rsidR="00BB6CC6">
        <w:rPr>
          <w:rFonts w:cstheme="minorHAnsi"/>
          <w:lang w:val="en-US"/>
        </w:rPr>
        <w:t xml:space="preserve">d and </w:t>
      </w:r>
      <w:r w:rsidR="00360CA7">
        <w:rPr>
          <w:rFonts w:cstheme="minorHAnsi"/>
          <w:lang w:val="en-US"/>
        </w:rPr>
        <w:t>can lead to errors</w:t>
      </w:r>
      <w:r w:rsidR="00E04EB4">
        <w:rPr>
          <w:rFonts w:cstheme="minorHAnsi"/>
          <w:lang w:val="en-US"/>
        </w:rPr>
        <w:t xml:space="preserve"> </w:t>
      </w:r>
      <w:r w:rsidR="006A4E89">
        <w:rPr>
          <w:rFonts w:cstheme="minorHAnsi"/>
          <w:lang w:val="en-US"/>
        </w:rPr>
        <w:t>if there is</w:t>
      </w:r>
      <w:r w:rsidR="00F01680">
        <w:rPr>
          <w:rFonts w:cstheme="minorHAnsi"/>
          <w:lang w:val="en-US"/>
        </w:rPr>
        <w:t xml:space="preserve"> </w:t>
      </w:r>
      <w:r w:rsidR="00E04EB4">
        <w:rPr>
          <w:rFonts w:cstheme="minorHAnsi"/>
          <w:lang w:val="en-US"/>
        </w:rPr>
        <w:t xml:space="preserve">misinterpretation of </w:t>
      </w:r>
      <w:r w:rsidR="003817B4">
        <w:rPr>
          <w:rFonts w:cstheme="minorHAnsi"/>
          <w:lang w:val="en-US"/>
        </w:rPr>
        <w:t xml:space="preserve">the </w:t>
      </w:r>
      <w:r w:rsidR="00360CA7">
        <w:rPr>
          <w:rFonts w:cstheme="minorHAnsi"/>
          <w:lang w:val="en-US"/>
        </w:rPr>
        <w:t>genome build,</w:t>
      </w:r>
      <w:r w:rsidR="00E04EB4">
        <w:rPr>
          <w:rFonts w:cstheme="minorHAnsi"/>
          <w:lang w:val="en-US"/>
        </w:rPr>
        <w:t xml:space="preserve"> </w:t>
      </w:r>
      <w:r w:rsidR="00360CA7">
        <w:rPr>
          <w:rFonts w:cstheme="minorHAnsi"/>
          <w:lang w:val="en-US"/>
        </w:rPr>
        <w:t xml:space="preserve">allele </w:t>
      </w:r>
      <w:r w:rsidR="00E04EB4">
        <w:rPr>
          <w:rFonts w:cstheme="minorHAnsi"/>
          <w:lang w:val="en-US"/>
        </w:rPr>
        <w:t>coding of</w:t>
      </w:r>
      <w:r w:rsidR="00360CA7">
        <w:rPr>
          <w:rFonts w:cstheme="minorHAnsi"/>
          <w:lang w:val="en-US"/>
        </w:rPr>
        <w:t xml:space="preserve"> the effect allele</w:t>
      </w:r>
      <w:r w:rsidR="00674105">
        <w:rPr>
          <w:rFonts w:cstheme="minorHAnsi"/>
          <w:lang w:val="en-US"/>
        </w:rPr>
        <w:t>,</w:t>
      </w:r>
      <w:r w:rsidR="00E04EB4">
        <w:rPr>
          <w:rFonts w:cstheme="minorHAnsi"/>
          <w:lang w:val="en-US"/>
        </w:rPr>
        <w:t xml:space="preserve"> </w:t>
      </w:r>
      <w:r w:rsidR="00C60456">
        <w:rPr>
          <w:rFonts w:cstheme="minorHAnsi"/>
          <w:lang w:val="en-US"/>
        </w:rPr>
        <w:t xml:space="preserve">or </w:t>
      </w:r>
      <w:r w:rsidR="00674105">
        <w:rPr>
          <w:rFonts w:cstheme="minorHAnsi"/>
          <w:lang w:val="en-US"/>
        </w:rPr>
        <w:t xml:space="preserve">the trait </w:t>
      </w:r>
      <w:r w:rsidR="00C60456">
        <w:rPr>
          <w:rFonts w:cstheme="minorHAnsi"/>
          <w:lang w:val="en-US"/>
        </w:rPr>
        <w:t xml:space="preserve">and </w:t>
      </w:r>
      <w:r w:rsidR="006E315A">
        <w:rPr>
          <w:rFonts w:cstheme="minorHAnsi"/>
          <w:lang w:val="en-US"/>
        </w:rPr>
        <w:t xml:space="preserve">effect sizes </w:t>
      </w:r>
      <w:r w:rsidR="00E04EB4">
        <w:rPr>
          <w:rFonts w:cstheme="minorHAnsi"/>
          <w:lang w:val="en-US"/>
        </w:rPr>
        <w:t>units</w:t>
      </w:r>
      <w:r w:rsidR="00E04EB4">
        <w:rPr>
          <w:rFonts w:cstheme="minorHAnsi"/>
          <w:lang w:val="en-US"/>
        </w:rPr>
        <w:t>.</w:t>
      </w:r>
    </w:p>
    <w:p w14:paraId="10BF22DD" w14:textId="0FA928EB" w:rsidR="0032017D" w:rsidRDefault="0032017D" w:rsidP="00C4290D">
      <w:pPr>
        <w:rPr>
          <w:rFonts w:cstheme="minorHAnsi"/>
          <w:lang w:val="en-US"/>
        </w:rPr>
      </w:pPr>
    </w:p>
    <w:p w14:paraId="2C4182D0" w14:textId="77777777" w:rsidR="005F0438" w:rsidRDefault="00F620BD" w:rsidP="00EA344F">
      <w:pPr>
        <w:rPr>
          <w:rFonts w:cstheme="minorHAnsi"/>
          <w:lang w:val="en-US"/>
        </w:rPr>
      </w:pPr>
      <w:r>
        <w:rPr>
          <w:rFonts w:cstheme="minorHAnsi"/>
          <w:lang w:val="en-US"/>
        </w:rPr>
        <w:t xml:space="preserve">Lack of a common standard has led to </w:t>
      </w:r>
      <w:r w:rsidR="00411888">
        <w:rPr>
          <w:rFonts w:cstheme="minorHAnsi"/>
          <w:lang w:val="en-US"/>
        </w:rPr>
        <w:t xml:space="preserve">GWAS </w:t>
      </w:r>
      <w:r w:rsidR="00AA2888">
        <w:rPr>
          <w:rFonts w:cstheme="minorHAnsi"/>
          <w:lang w:val="en-US"/>
        </w:rPr>
        <w:t xml:space="preserve">analysis </w:t>
      </w:r>
      <w:r w:rsidR="00411888">
        <w:rPr>
          <w:rFonts w:cstheme="minorHAnsi"/>
          <w:lang w:val="en-US"/>
        </w:rPr>
        <w:t>tool</w:t>
      </w:r>
      <w:r w:rsidR="00AA2888">
        <w:rPr>
          <w:rFonts w:cstheme="minorHAnsi"/>
          <w:lang w:val="en-US"/>
        </w:rPr>
        <w:t>s</w:t>
      </w:r>
      <w:r w:rsidR="00411888">
        <w:rPr>
          <w:rFonts w:cstheme="minorHAnsi"/>
          <w:lang w:val="en-US"/>
        </w:rPr>
        <w:t xml:space="preserve"> </w:t>
      </w:r>
      <w:r w:rsidR="009C3A8D">
        <w:rPr>
          <w:rFonts w:cstheme="minorHAnsi"/>
          <w:lang w:val="en-US"/>
        </w:rPr>
        <w:t>outputting</w:t>
      </w:r>
      <w:r w:rsidR="00411888">
        <w:rPr>
          <w:rFonts w:cstheme="minorHAnsi"/>
          <w:lang w:val="en-US"/>
        </w:rPr>
        <w:t xml:space="preserve"> results </w:t>
      </w:r>
      <w:r w:rsidR="00AA2888">
        <w:rPr>
          <w:rFonts w:cstheme="minorHAnsi"/>
          <w:lang w:val="en-US"/>
        </w:rPr>
        <w:t xml:space="preserve">in </w:t>
      </w:r>
      <w:r w:rsidR="00411888">
        <w:rPr>
          <w:rFonts w:cstheme="minorHAnsi"/>
          <w:lang w:val="en-US"/>
        </w:rPr>
        <w:t xml:space="preserve">different </w:t>
      </w:r>
      <w:r w:rsidR="00B40DBA">
        <w:rPr>
          <w:rFonts w:cstheme="minorHAnsi"/>
          <w:lang w:val="en-US"/>
        </w:rPr>
        <w:t>format</w:t>
      </w:r>
      <w:r w:rsidR="00AA2888">
        <w:rPr>
          <w:rFonts w:cstheme="minorHAnsi"/>
          <w:lang w:val="en-US"/>
        </w:rPr>
        <w:t>s</w:t>
      </w:r>
      <w:r w:rsidR="00B40DBA">
        <w:rPr>
          <w:rFonts w:cstheme="minorHAnsi"/>
          <w:lang w:val="en-US"/>
        </w:rPr>
        <w:t xml:space="preserve"> </w:t>
      </w:r>
      <w:r w:rsidR="00B0438F">
        <w:rPr>
          <w:rFonts w:cstheme="minorHAnsi"/>
          <w:lang w:val="en-US"/>
        </w:rPr>
        <w:t>(e.g. plink</w:t>
      </w:r>
      <w:r w:rsidR="00D211F5">
        <w:rPr>
          <w:rFonts w:cstheme="minorHAnsi"/>
          <w:lang w:val="en-US"/>
        </w:rPr>
        <w:fldChar w:fldCharType="begin" w:fldLock="1"/>
      </w:r>
      <w:r w:rsidR="00D211F5">
        <w:rPr>
          <w:rFonts w:cstheme="minorHAnsi"/>
          <w:lang w:val="en-US"/>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[6]","plainTextFormattedCitation":"[6]","previouslyFormattedCitation":"[6]"},"properties":{"noteIndex":0},"schema":"https://github.com/citation-style-language/schema/raw/master/csl-citation.json"}</w:instrText>
      </w:r>
      <w:r w:rsidR="00D211F5">
        <w:rPr>
          <w:rFonts w:cstheme="minorHAnsi"/>
          <w:lang w:val="en-US"/>
        </w:rPr>
        <w:fldChar w:fldCharType="separate"/>
      </w:r>
      <w:r w:rsidR="00D211F5" w:rsidRPr="00D211F5">
        <w:rPr>
          <w:rFonts w:cstheme="minorHAnsi"/>
          <w:noProof/>
          <w:lang w:val="en-US"/>
        </w:rPr>
        <w:t>[6]</w:t>
      </w:r>
      <w:r w:rsidR="00D211F5">
        <w:rPr>
          <w:rFonts w:cstheme="minorHAnsi"/>
          <w:lang w:val="en-US"/>
        </w:rPr>
        <w:fldChar w:fldCharType="end"/>
      </w:r>
      <w:r w:rsidR="00B0438F">
        <w:rPr>
          <w:rFonts w:cstheme="minorHAnsi"/>
          <w:lang w:val="en-US"/>
        </w:rPr>
        <w:t>, GCTA</w:t>
      </w:r>
      <w:r w:rsidR="00D211F5">
        <w:rPr>
          <w:rFonts w:cstheme="minorHAnsi"/>
          <w:lang w:val="en-US"/>
        </w:rPr>
        <w:fldChar w:fldCharType="begin" w:fldLock="1"/>
      </w:r>
      <w:r w:rsidR="00D211F5">
        <w:rPr>
          <w:rFonts w:cstheme="minorHAnsi"/>
          <w:lang w:val="en-US"/>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[7]","plainTextFormattedCitation":"[7]","previouslyFormattedCitation":"[7]"},"properties":{"noteIndex":0},"schema":"https://github.com/citation-style-language/schema/raw/master/csl-citation.json"}</w:instrText>
      </w:r>
      <w:r w:rsidR="00D211F5">
        <w:rPr>
          <w:rFonts w:cstheme="minorHAnsi"/>
          <w:lang w:val="en-US"/>
        </w:rPr>
        <w:fldChar w:fldCharType="separate"/>
      </w:r>
      <w:r w:rsidR="00D211F5" w:rsidRPr="00D211F5">
        <w:rPr>
          <w:rFonts w:cstheme="minorHAnsi"/>
          <w:noProof/>
          <w:lang w:val="en-US"/>
        </w:rPr>
        <w:t>[7]</w:t>
      </w:r>
      <w:r w:rsidR="00D211F5">
        <w:rPr>
          <w:rFonts w:cstheme="minorHAnsi"/>
          <w:lang w:val="en-US"/>
        </w:rPr>
        <w:fldChar w:fldCharType="end"/>
      </w:r>
      <w:r w:rsidR="00B0438F">
        <w:rPr>
          <w:rFonts w:cstheme="minorHAnsi"/>
          <w:lang w:val="en-US"/>
        </w:rPr>
        <w:t xml:space="preserve">, </w:t>
      </w:r>
      <w:r w:rsidR="00D211F5">
        <w:rPr>
          <w:rFonts w:cstheme="minorHAnsi"/>
          <w:lang w:val="en-US"/>
        </w:rPr>
        <w:t>BOLT</w:t>
      </w:r>
      <w:r w:rsidR="00B0438F">
        <w:rPr>
          <w:rFonts w:cstheme="minorHAnsi"/>
          <w:lang w:val="en-US"/>
        </w:rPr>
        <w:t>-LMM</w:t>
      </w:r>
      <w:r w:rsidR="00D211F5">
        <w:rPr>
          <w:rFonts w:cstheme="minorHAnsi"/>
          <w:lang w:val="en-US"/>
        </w:rPr>
        <w:fldChar w:fldCharType="begin" w:fldLock="1"/>
      </w:r>
      <w:r w:rsidR="00851909">
        <w:rPr>
          <w:rFonts w:cstheme="minorHAnsi"/>
          <w:lang w:val="en-US"/>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[8]","plainTextFormattedCitation":"[8]","previouslyFormattedCitation":"[8]"},"properties":{"noteIndex":0},"schema":"https://github.com/citation-style-language/schema/raw/master/csl-citation.json"}</w:instrText>
      </w:r>
      <w:r w:rsidR="00D211F5">
        <w:rPr>
          <w:rFonts w:cstheme="minorHAnsi"/>
          <w:lang w:val="en-US"/>
        </w:rPr>
        <w:fldChar w:fldCharType="separate"/>
      </w:r>
      <w:r w:rsidR="00D211F5" w:rsidRPr="00D211F5">
        <w:rPr>
          <w:rFonts w:cstheme="minorHAnsi"/>
          <w:noProof/>
          <w:lang w:val="en-US"/>
        </w:rPr>
        <w:t>[8]</w:t>
      </w:r>
      <w:r w:rsidR="00D211F5">
        <w:rPr>
          <w:rFonts w:cstheme="minorHAnsi"/>
          <w:lang w:val="en-US"/>
        </w:rPr>
        <w:fldChar w:fldCharType="end"/>
      </w:r>
      <w:r w:rsidR="00B0438F">
        <w:rPr>
          <w:rFonts w:cstheme="minorHAnsi"/>
          <w:lang w:val="en-US"/>
        </w:rPr>
        <w:t>, GEMMA</w:t>
      </w:r>
      <w:r w:rsidR="00851909">
        <w:rPr>
          <w:rFonts w:cstheme="minorHAnsi"/>
          <w:lang w:val="en-US"/>
        </w:rPr>
        <w:fldChar w:fldCharType="begin" w:fldLock="1"/>
      </w:r>
      <w:r w:rsidR="00EE223E">
        <w:rPr>
          <w:rFonts w:cstheme="minorHAnsi"/>
          <w:lang w:val="en-US"/>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[9]","plainTextFormattedCitation":"[9]","previouslyFormattedCitation":"[9]"},"properties":{"noteIndex":0},"schema":"https://github.com/citation-style-language/schema/raw/master/csl-citation.json"}</w:instrText>
      </w:r>
      <w:r w:rsidR="00851909">
        <w:rPr>
          <w:rFonts w:cstheme="minorHAnsi"/>
          <w:lang w:val="en-US"/>
        </w:rPr>
        <w:fldChar w:fldCharType="separate"/>
      </w:r>
      <w:r w:rsidR="00851909" w:rsidRPr="00851909">
        <w:rPr>
          <w:rFonts w:cstheme="minorHAnsi"/>
          <w:noProof/>
          <w:lang w:val="en-US"/>
        </w:rPr>
        <w:t>[9]</w:t>
      </w:r>
      <w:r w:rsidR="00851909">
        <w:rPr>
          <w:rFonts w:cstheme="minorHAnsi"/>
          <w:lang w:val="en-US"/>
        </w:rPr>
        <w:fldChar w:fldCharType="end"/>
      </w:r>
      <w:r w:rsidR="00B0438F">
        <w:rPr>
          <w:rFonts w:cstheme="minorHAnsi"/>
          <w:lang w:val="en-US"/>
        </w:rPr>
        <w:t xml:space="preserve"> </w:t>
      </w:r>
      <w:r w:rsidR="005D509C">
        <w:rPr>
          <w:rFonts w:cstheme="minorHAnsi"/>
          <w:lang w:val="en-US"/>
        </w:rPr>
        <w:t xml:space="preserve">and </w:t>
      </w:r>
      <w:r w:rsidR="005D509C">
        <w:rPr>
          <w:rFonts w:cstheme="minorHAnsi"/>
          <w:lang w:val="en-US"/>
        </w:rPr>
        <w:t>meta-analysis tools</w:t>
      </w:r>
      <w:r w:rsidR="00320C2C">
        <w:rPr>
          <w:rFonts w:cstheme="minorHAnsi"/>
          <w:lang w:val="en-US"/>
        </w:rPr>
        <w:t xml:space="preserve"> </w:t>
      </w:r>
      <w:r w:rsidR="00055277">
        <w:rPr>
          <w:rFonts w:cstheme="minorHAnsi"/>
          <w:lang w:val="en-US"/>
        </w:rPr>
        <w:t xml:space="preserve">e.g. </w:t>
      </w:r>
      <w:r w:rsidR="00630B5E">
        <w:rPr>
          <w:rFonts w:cstheme="minorHAnsi"/>
          <w:lang w:val="en-US"/>
        </w:rPr>
        <w:t>METAL</w:t>
      </w:r>
      <w:r w:rsidR="00DD7481">
        <w:rPr>
          <w:rFonts w:cstheme="minorHAnsi"/>
          <w:lang w:val="en-US"/>
        </w:rPr>
        <w:fldChar w:fldCharType="begin" w:fldLock="1"/>
      </w:r>
      <w:r w:rsidR="006A4AE7">
        <w:rPr>
          <w:rFonts w:cstheme="minorHAnsi"/>
          <w:lang w:val="en-US"/>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[10]","plainTextFormattedCitation":"[10]","previouslyFormattedCitation":"[10]"},"properties":{"noteIndex":0},"schema":"https://github.com/citation-style-language/schema/raw/master/csl-citation.json"}</w:instrText>
      </w:r>
      <w:r w:rsidR="00DD7481">
        <w:rPr>
          <w:rFonts w:cstheme="minorHAnsi"/>
          <w:lang w:val="en-US"/>
        </w:rPr>
        <w:fldChar w:fldCharType="separate"/>
      </w:r>
      <w:r w:rsidR="00DD7481" w:rsidRPr="00DD7481">
        <w:rPr>
          <w:rFonts w:cstheme="minorHAnsi"/>
          <w:noProof/>
          <w:lang w:val="en-US"/>
        </w:rPr>
        <w:t>[10]</w:t>
      </w:r>
      <w:r w:rsidR="00DD7481">
        <w:rPr>
          <w:rFonts w:cstheme="minorHAnsi"/>
          <w:lang w:val="en-US"/>
        </w:rPr>
        <w:fldChar w:fldCharType="end"/>
      </w:r>
      <w:r w:rsidR="002E5687">
        <w:rPr>
          <w:rFonts w:cstheme="minorHAnsi"/>
          <w:lang w:val="en-US"/>
        </w:rPr>
        <w:t>).</w:t>
      </w:r>
      <w:r w:rsidR="009C6991">
        <w:rPr>
          <w:rFonts w:cstheme="minorHAnsi"/>
          <w:lang w:val="en-US"/>
        </w:rPr>
        <w:t xml:space="preserve"> </w:t>
      </w:r>
      <w:r w:rsidR="00EF7A4B">
        <w:rPr>
          <w:rFonts w:cstheme="minorHAnsi"/>
          <w:lang w:val="en-US"/>
        </w:rPr>
        <w:t xml:space="preserve">During </w:t>
      </w:r>
      <w:r w:rsidR="00794FFF">
        <w:rPr>
          <w:rFonts w:cstheme="minorHAnsi"/>
          <w:lang w:val="en-US"/>
        </w:rPr>
        <w:t>secondary</w:t>
      </w:r>
      <w:r w:rsidR="00EF7A4B">
        <w:rPr>
          <w:rFonts w:cstheme="minorHAnsi"/>
          <w:lang w:val="en-US"/>
        </w:rPr>
        <w:t xml:space="preserve"> analys</w:t>
      </w:r>
      <w:r w:rsidR="0093308D">
        <w:rPr>
          <w:rFonts w:cstheme="minorHAnsi"/>
          <w:lang w:val="en-US"/>
        </w:rPr>
        <w:t>e</w:t>
      </w:r>
      <w:r w:rsidR="00EF7A4B">
        <w:rPr>
          <w:rFonts w:cstheme="minorHAnsi"/>
          <w:lang w:val="en-US"/>
        </w:rPr>
        <w:t xml:space="preserve">s </w:t>
      </w:r>
      <w:r w:rsidR="00C27610">
        <w:rPr>
          <w:rFonts w:cstheme="minorHAnsi"/>
          <w:lang w:val="en-US"/>
        </w:rPr>
        <w:t xml:space="preserve">processing </w:t>
      </w:r>
      <w:r w:rsidR="008A347E">
        <w:rPr>
          <w:rFonts w:cstheme="minorHAnsi"/>
          <w:lang w:val="en-US"/>
        </w:rPr>
        <w:t>issues</w:t>
      </w:r>
      <w:r w:rsidR="00C27610">
        <w:rPr>
          <w:rFonts w:cstheme="minorHAnsi"/>
          <w:lang w:val="en-US"/>
        </w:rPr>
        <w:t xml:space="preserve"> </w:t>
      </w:r>
      <w:r w:rsidR="00F64C7E">
        <w:rPr>
          <w:rFonts w:cstheme="minorHAnsi"/>
          <w:lang w:val="en-US"/>
        </w:rPr>
        <w:t xml:space="preserve">are </w:t>
      </w:r>
      <w:r w:rsidR="0004395B">
        <w:rPr>
          <w:rFonts w:cstheme="minorHAnsi"/>
          <w:lang w:val="en-US"/>
        </w:rPr>
        <w:t xml:space="preserve">typically </w:t>
      </w:r>
      <w:r w:rsidR="00F64C7E">
        <w:rPr>
          <w:rFonts w:cstheme="minorHAnsi"/>
          <w:lang w:val="en-US"/>
        </w:rPr>
        <w:t>encountered</w:t>
      </w:r>
      <w:r w:rsidR="00C74C55">
        <w:rPr>
          <w:rFonts w:cstheme="minorHAnsi"/>
          <w:lang w:val="en-US"/>
        </w:rPr>
        <w:t xml:space="preserve">: </w:t>
      </w:r>
      <w:r w:rsidR="00D86877">
        <w:rPr>
          <w:rFonts w:cstheme="minorHAnsi"/>
          <w:lang w:val="en-US"/>
        </w:rPr>
        <w:t xml:space="preserve">ambiguity </w:t>
      </w:r>
      <w:r w:rsidR="004D0E09">
        <w:rPr>
          <w:rFonts w:cstheme="minorHAnsi"/>
          <w:lang w:val="en-US"/>
        </w:rPr>
        <w:t xml:space="preserve">in </w:t>
      </w:r>
      <w:r w:rsidR="009B067F">
        <w:rPr>
          <w:rFonts w:cstheme="minorHAnsi"/>
          <w:lang w:val="en-US"/>
        </w:rPr>
        <w:t>which allele</w:t>
      </w:r>
      <w:r w:rsidR="00862251">
        <w:rPr>
          <w:rFonts w:cstheme="minorHAnsi"/>
          <w:lang w:val="en-US"/>
        </w:rPr>
        <w:t xml:space="preserve"> relates to the effect </w:t>
      </w:r>
      <w:r w:rsidR="00186241">
        <w:rPr>
          <w:rFonts w:cstheme="minorHAnsi"/>
          <w:lang w:val="en-US"/>
        </w:rPr>
        <w:t>size estimate</w:t>
      </w:r>
      <w:r w:rsidR="00630C6E">
        <w:rPr>
          <w:rFonts w:cstheme="minorHAnsi"/>
          <w:lang w:val="en-US"/>
        </w:rPr>
        <w:t xml:space="preserve">, </w:t>
      </w:r>
      <w:r w:rsidR="002F0E37">
        <w:rPr>
          <w:rFonts w:cstheme="minorHAnsi"/>
          <w:lang w:val="en-US"/>
        </w:rPr>
        <w:t>different field names</w:t>
      </w:r>
      <w:r w:rsidR="00BA5678">
        <w:rPr>
          <w:rFonts w:cstheme="minorHAnsi"/>
          <w:lang w:val="en-US"/>
        </w:rPr>
        <w:t xml:space="preserve"> and information</w:t>
      </w:r>
      <w:r w:rsidR="001C5B77">
        <w:rPr>
          <w:rFonts w:cstheme="minorHAnsi"/>
          <w:lang w:val="en-US"/>
        </w:rPr>
        <w:t xml:space="preserve">, </w:t>
      </w:r>
      <w:r w:rsidR="00991D54">
        <w:rPr>
          <w:rFonts w:cstheme="minorHAnsi"/>
          <w:lang w:val="en-US"/>
        </w:rPr>
        <w:t xml:space="preserve">slow </w:t>
      </w:r>
      <w:r w:rsidR="00962B41">
        <w:rPr>
          <w:rFonts w:cstheme="minorHAnsi"/>
          <w:lang w:val="en-US"/>
        </w:rPr>
        <w:t xml:space="preserve">and unscalable </w:t>
      </w:r>
      <w:r w:rsidR="00991D54">
        <w:rPr>
          <w:rFonts w:cstheme="minorHAnsi"/>
          <w:lang w:val="en-US"/>
        </w:rPr>
        <w:t>quer</w:t>
      </w:r>
      <w:r w:rsidR="00796159">
        <w:rPr>
          <w:rFonts w:cstheme="minorHAnsi"/>
          <w:lang w:val="en-US"/>
        </w:rPr>
        <w:t>ies</w:t>
      </w:r>
      <w:r w:rsidR="002F0E37">
        <w:rPr>
          <w:rFonts w:cstheme="minorHAnsi"/>
          <w:lang w:val="en-US"/>
        </w:rPr>
        <w:t>.</w:t>
      </w:r>
      <w:r w:rsidR="00862251">
        <w:rPr>
          <w:rFonts w:cstheme="minorHAnsi"/>
          <w:lang w:val="en-US"/>
        </w:rPr>
        <w:t xml:space="preserve"> </w:t>
      </w:r>
      <w:r w:rsidR="009C6991">
        <w:rPr>
          <w:rFonts w:cstheme="minorHAnsi"/>
          <w:lang w:val="en-US"/>
        </w:rPr>
        <w:t>Some proposals have been made for standard formats</w:t>
      </w:r>
      <w:r w:rsidR="002F0E37">
        <w:rPr>
          <w:rFonts w:cstheme="minorHAnsi"/>
          <w:lang w:val="en-US"/>
        </w:rPr>
        <w:t>.</w:t>
      </w:r>
      <w:r w:rsidR="00490CA2">
        <w:rPr>
          <w:rFonts w:cstheme="minorHAnsi"/>
          <w:lang w:val="en-US"/>
        </w:rPr>
        <w:t xml:space="preserve"> The EBI</w:t>
      </w:r>
      <w:r w:rsidR="00371927">
        <w:rPr>
          <w:rFonts w:cstheme="minorHAnsi"/>
          <w:lang w:val="en-US"/>
        </w:rPr>
        <w:t>-NHGRI</w:t>
      </w:r>
      <w:r w:rsidR="00490CA2">
        <w:rPr>
          <w:rFonts w:cstheme="minorHAnsi"/>
          <w:lang w:val="en-US"/>
        </w:rPr>
        <w:t xml:space="preserve"> GWAS </w:t>
      </w:r>
      <w:r w:rsidR="00371927">
        <w:rPr>
          <w:rFonts w:cstheme="minorHAnsi"/>
          <w:lang w:val="en-US"/>
        </w:rPr>
        <w:t>catal</w:t>
      </w:r>
      <w:r w:rsidR="00BB4542">
        <w:rPr>
          <w:rFonts w:cstheme="minorHAnsi"/>
          <w:lang w:val="en-US"/>
        </w:rPr>
        <w:t>o</w:t>
      </w:r>
      <w:r w:rsidR="00D62CCD">
        <w:rPr>
          <w:rFonts w:cstheme="minorHAnsi"/>
          <w:lang w:val="en-US"/>
        </w:rPr>
        <w:t>g</w:t>
      </w:r>
      <w:r w:rsidR="00371927">
        <w:rPr>
          <w:rFonts w:cstheme="minorHAnsi"/>
          <w:lang w:val="en-US"/>
        </w:rPr>
        <w:t xml:space="preserve"> </w:t>
      </w:r>
      <w:r w:rsidR="00190B44">
        <w:rPr>
          <w:rFonts w:cstheme="minorHAnsi"/>
          <w:lang w:val="en-US"/>
        </w:rPr>
        <w:t>developed</w:t>
      </w:r>
      <w:r w:rsidR="00371927">
        <w:rPr>
          <w:rFonts w:cstheme="minorHAnsi"/>
          <w:lang w:val="en-US"/>
        </w:rPr>
        <w:t xml:space="preserve"> a text format with standardized column names</w:t>
      </w:r>
      <w:r w:rsidR="00EE223E">
        <w:rPr>
          <w:rFonts w:cstheme="minorHAnsi"/>
          <w:lang w:val="en-US"/>
        </w:rPr>
        <w:fldChar w:fldCharType="begin" w:fldLock="1"/>
      </w:r>
      <w:r w:rsidR="006A4AE7">
        <w:rPr>
          <w:rFonts w:cstheme="minorHAnsi"/>
          <w:lang w:val="en-U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[11]","plainTextFormattedCitation":"[11]","previouslyFormattedCitation":"[11]"},"properties":{"noteIndex":0},"schema":"https://github.com/citation-style-language/schema/raw/master/csl-citation.json"}</w:instrText>
      </w:r>
      <w:r w:rsidR="00EE223E">
        <w:rPr>
          <w:rFonts w:cstheme="minorHAnsi"/>
          <w:lang w:val="en-US"/>
        </w:rPr>
        <w:fldChar w:fldCharType="separate"/>
      </w:r>
      <w:r w:rsidR="00DD7481" w:rsidRPr="00DD7481">
        <w:rPr>
          <w:rFonts w:cstheme="minorHAnsi"/>
          <w:noProof/>
          <w:lang w:val="en-US"/>
        </w:rPr>
        <w:t>[11]</w:t>
      </w:r>
      <w:r w:rsidR="00EE223E">
        <w:rPr>
          <w:rFonts w:cstheme="minorHAnsi"/>
          <w:lang w:val="en-US"/>
        </w:rPr>
        <w:fldChar w:fldCharType="end"/>
      </w:r>
      <w:r w:rsidR="00371927">
        <w:rPr>
          <w:rFonts w:cstheme="minorHAnsi"/>
          <w:lang w:val="en-US"/>
        </w:rPr>
        <w:t xml:space="preserve">. </w:t>
      </w:r>
      <w:r w:rsidR="007D6315">
        <w:rPr>
          <w:rFonts w:cstheme="minorHAnsi"/>
          <w:lang w:val="en-US"/>
        </w:rPr>
        <w:t>The SMR tool</w:t>
      </w:r>
      <w:r w:rsidR="00137B70">
        <w:rPr>
          <w:rFonts w:cstheme="minorHAnsi"/>
          <w:lang w:val="en-US"/>
        </w:rPr>
        <w:fldChar w:fldCharType="begin" w:fldLock="1"/>
      </w:r>
      <w:r w:rsidR="006A4AE7">
        <w:rPr>
          <w:rFonts w:cstheme="minorHAnsi"/>
          <w:lang w:val="en-US"/>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[12]","plainTextFormattedCitation":"[12]","previouslyFormattedCitation":"[12]"},"properties":{"noteIndex":0},"schema":"https://github.com/citation-style-language/schema/raw/master/csl-citation.json"}</w:instrText>
      </w:r>
      <w:r w:rsidR="00137B70">
        <w:rPr>
          <w:rFonts w:cstheme="minorHAnsi"/>
          <w:lang w:val="en-US"/>
        </w:rPr>
        <w:fldChar w:fldCharType="separate"/>
      </w:r>
      <w:r w:rsidR="00DD7481" w:rsidRPr="00DD7481">
        <w:rPr>
          <w:rFonts w:cstheme="minorHAnsi"/>
          <w:noProof/>
          <w:lang w:val="en-US"/>
        </w:rPr>
        <w:t>[12]</w:t>
      </w:r>
      <w:r w:rsidR="00137B70">
        <w:rPr>
          <w:rFonts w:cstheme="minorHAnsi"/>
          <w:lang w:val="en-US"/>
        </w:rPr>
        <w:fldChar w:fldCharType="end"/>
      </w:r>
      <w:r w:rsidR="007D6315">
        <w:rPr>
          <w:rFonts w:cstheme="minorHAnsi"/>
          <w:lang w:val="en-US"/>
        </w:rPr>
        <w:t xml:space="preserve"> proposed a way to store GWAS su</w:t>
      </w:r>
      <w:r w:rsidR="004F04F4">
        <w:rPr>
          <w:rFonts w:cstheme="minorHAnsi"/>
          <w:lang w:val="en-US"/>
        </w:rPr>
        <w:t>mmary data in a binary format</w:t>
      </w:r>
      <w:r w:rsidR="002600F6">
        <w:rPr>
          <w:rFonts w:cstheme="minorHAnsi"/>
          <w:lang w:val="en-US"/>
        </w:rPr>
        <w:t xml:space="preserve"> for rapid query</w:t>
      </w:r>
      <w:r w:rsidR="00137B70">
        <w:rPr>
          <w:rFonts w:cstheme="minorHAnsi"/>
          <w:lang w:val="en-US"/>
        </w:rPr>
        <w:t>ing</w:t>
      </w:r>
      <w:r w:rsidR="002600F6">
        <w:rPr>
          <w:rFonts w:cstheme="minorHAnsi"/>
          <w:lang w:val="en-US"/>
        </w:rPr>
        <w:t xml:space="preserve"> of </w:t>
      </w:r>
      <w:r w:rsidR="00137B70">
        <w:rPr>
          <w:rFonts w:cstheme="minorHAnsi"/>
          <w:lang w:val="en-US"/>
        </w:rPr>
        <w:t>quantitative trait loci</w:t>
      </w:r>
      <w:r w:rsidR="004F04F4">
        <w:rPr>
          <w:rFonts w:cstheme="minorHAnsi"/>
          <w:lang w:val="en-US"/>
        </w:rPr>
        <w:t xml:space="preserve">. </w:t>
      </w:r>
      <w:r w:rsidR="00394D71">
        <w:rPr>
          <w:rFonts w:cstheme="minorHAnsi"/>
          <w:lang w:val="en-US"/>
        </w:rPr>
        <w:t>Learning from these examples</w:t>
      </w:r>
      <w:r w:rsidR="00F47898">
        <w:rPr>
          <w:rFonts w:cstheme="minorHAnsi"/>
          <w:lang w:val="en-US"/>
        </w:rPr>
        <w:t xml:space="preserve"> and considering future needs </w:t>
      </w:r>
      <w:r w:rsidR="008F6F54">
        <w:rPr>
          <w:rFonts w:cstheme="minorHAnsi"/>
          <w:lang w:val="en-US"/>
        </w:rPr>
        <w:t xml:space="preserve">i.e. GWAS of </w:t>
      </w:r>
      <w:r w:rsidR="007712CE">
        <w:rPr>
          <w:rFonts w:cstheme="minorHAnsi"/>
          <w:lang w:val="en-US"/>
        </w:rPr>
        <w:t xml:space="preserve">rare variants </w:t>
      </w:r>
      <w:r w:rsidR="00852FBF">
        <w:rPr>
          <w:rFonts w:cstheme="minorHAnsi"/>
          <w:lang w:val="en-US"/>
        </w:rPr>
        <w:t>from</w:t>
      </w:r>
      <w:r w:rsidR="007712CE">
        <w:rPr>
          <w:rFonts w:cstheme="minorHAnsi"/>
          <w:lang w:val="en-US"/>
        </w:rPr>
        <w:t xml:space="preserve"> </w:t>
      </w:r>
      <w:r w:rsidR="008F6F54">
        <w:rPr>
          <w:rFonts w:cstheme="minorHAnsi"/>
          <w:lang w:val="en-US"/>
        </w:rPr>
        <w:t xml:space="preserve">genome sequencing data </w:t>
      </w:r>
      <w:r w:rsidR="00394D71">
        <w:rPr>
          <w:rFonts w:cstheme="minorHAnsi"/>
          <w:lang w:val="en-US"/>
        </w:rPr>
        <w:t>we have identified a set of requirements for a suitable universal format</w:t>
      </w:r>
      <w:r w:rsidR="007C18E9">
        <w:rPr>
          <w:rFonts w:cstheme="minorHAnsi"/>
          <w:lang w:val="en-US"/>
        </w:rPr>
        <w:t xml:space="preserve"> (Table 1).</w:t>
      </w:r>
    </w:p>
    <w:p w14:paraId="4867B2CE" w14:textId="1C5BCCAC" w:rsidR="00EA344F" w:rsidRPr="005F0438" w:rsidRDefault="007B758F" w:rsidP="00EA344F">
      <w:pPr>
        <w:rPr>
          <w:rFonts w:cstheme="minorHAnsi"/>
          <w:lang w:val="en-US"/>
        </w:rPr>
      </w:pPr>
      <w:r>
        <w:rPr>
          <w:rFonts w:cstheme="minorHAnsi"/>
          <w:lang w:val="en-US"/>
        </w:rPr>
        <w:lastRenderedPageBreak/>
        <w:t xml:space="preserve">We determined that adapting the </w:t>
      </w:r>
      <w:r w:rsidR="00EA344F">
        <w:rPr>
          <w:rFonts w:cstheme="minorHAnsi"/>
          <w:lang w:val="en-US"/>
        </w:rPr>
        <w:t xml:space="preserve">widely </w:t>
      </w:r>
      <w:r w:rsidR="00FF1FAF">
        <w:rPr>
          <w:rFonts w:cstheme="minorHAnsi"/>
          <w:lang w:val="en-US"/>
        </w:rPr>
        <w:t>used</w:t>
      </w:r>
      <w:r w:rsidR="00EA344F">
        <w:rPr>
          <w:rFonts w:cstheme="minorHAnsi"/>
          <w:lang w:val="en-US"/>
        </w:rPr>
        <w:t xml:space="preserve"> variant call format (VCF) </w:t>
      </w:r>
      <w:r w:rsidR="00EA344F">
        <w:rPr>
          <w:rFonts w:cstheme="minorHAnsi"/>
          <w:lang w:val="en-US"/>
        </w:rPr>
        <w:fldChar w:fldCharType="begin" w:fldLock="1"/>
      </w:r>
      <w:r w:rsidR="006A4AE7">
        <w:rPr>
          <w:rFonts w:cstheme="minorHAnsi"/>
          <w:lang w:val="en-US"/>
        </w:rPr>
        <w:instrText>ADDIN CSL_CITATION {"citationItems":[{"id":"ITEM-1","itemData":{"abstract":"The master version of this document can be found at https://github.com/samtools/hts-specs. This printing is version 82f7867 from that repository, last modified on the date shown above. 1 The VCF specification VCF is a text file format (most likely stored in a compressed manner). It contains meta-information lines, a header line, and then data lines each containing information about a position in the genome. The format also has the ability to contain genotype information on samples for each position.","id":"ITEM-1","issued":{"date-parts":[["2019"]]},"title":"The Variant Call Format (VCF) Version 4.2 Specification","type":"report"},"uris":["http://www.mendeley.com/documents/?uuid=32a3fb22-0b81-3925-a006-a29d8a390148"]},{"id":"ITEM-2","itemData":{"DOI":"10.1093/bioinformatics/btr330","ISSN":"13674803","PMID":"21653522","abstract":"Summary: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-2","issue":"15","issued":{"date-parts":[["2011","8"]]},"page":"2156-2158","title":"The variant call format and VCFtools","type":"article-journal","volume":"27"},"uris":["http://www.mendeley.com/documents/?uuid=90994361-a159-398a-b96e-3ab509816e19"]}],"mendeley":{"formattedCitation":"[13], [14]","plainTextFormattedCitation":"[13], [14]","previouslyFormattedCitation":"[13], [14]"},"properties":{"noteIndex":0},"schema":"https://github.com/citation-style-language/schema/raw/master/csl-citation.json"}</w:instrText>
      </w:r>
      <w:r w:rsidR="00EA344F">
        <w:rPr>
          <w:rFonts w:cstheme="minorHAnsi"/>
          <w:lang w:val="en-US"/>
        </w:rPr>
        <w:fldChar w:fldCharType="separate"/>
      </w:r>
      <w:r w:rsidR="00DD7481" w:rsidRPr="00DD7481">
        <w:rPr>
          <w:rFonts w:cstheme="minorHAnsi"/>
          <w:noProof/>
          <w:lang w:val="en-US"/>
        </w:rPr>
        <w:t>[13], [14]</w:t>
      </w:r>
      <w:r w:rsidR="00EA344F">
        <w:rPr>
          <w:rFonts w:cstheme="minorHAnsi"/>
          <w:lang w:val="en-US"/>
        </w:rPr>
        <w:fldChar w:fldCharType="end"/>
      </w:r>
      <w:r>
        <w:rPr>
          <w:rFonts w:cstheme="minorHAnsi"/>
          <w:lang w:val="en-US"/>
        </w:rPr>
        <w:t xml:space="preserve"> </w:t>
      </w:r>
      <w:r w:rsidR="003F4D42">
        <w:rPr>
          <w:rFonts w:cstheme="minorHAnsi"/>
          <w:lang w:val="en-US"/>
        </w:rPr>
        <w:t>was</w:t>
      </w:r>
      <w:r w:rsidR="00605AB6">
        <w:rPr>
          <w:rFonts w:cstheme="minorHAnsi"/>
          <w:lang w:val="en-US"/>
        </w:rPr>
        <w:t xml:space="preserve"> a convenient and </w:t>
      </w:r>
      <w:r w:rsidR="0054367D">
        <w:rPr>
          <w:rFonts w:cstheme="minorHAnsi"/>
          <w:lang w:val="en-US"/>
        </w:rPr>
        <w:t>constructive approach to meet these requirements</w:t>
      </w:r>
      <w:r w:rsidR="00EA344F">
        <w:rPr>
          <w:rFonts w:cstheme="minorHAnsi"/>
          <w:lang w:val="en-US"/>
        </w:rPr>
        <w:t>.</w:t>
      </w:r>
      <w:r w:rsidR="0054367D">
        <w:rPr>
          <w:rFonts w:cstheme="minorHAnsi"/>
          <w:lang w:val="en-US"/>
        </w:rPr>
        <w:t xml:space="preserve"> </w:t>
      </w:r>
      <w:r w:rsidR="00BC5107">
        <w:t xml:space="preserve">Here we describe the implementation, explain how it meets these requirements, describe existing and new software that creates and connects to the data format, and show results of query </w:t>
      </w:r>
      <w:r w:rsidR="00DA3E24">
        <w:t>performance</w:t>
      </w:r>
      <w:r w:rsidR="00BC5107">
        <w:t>.</w:t>
      </w:r>
      <w:r w:rsidR="00AF340C">
        <w:t xml:space="preserve"> </w:t>
      </w:r>
      <w:r w:rsidR="00C71679">
        <w:t>Finally, we provide access to o</w:t>
      </w:r>
      <w:r w:rsidR="00AF340C">
        <w:t>ver 10</w:t>
      </w:r>
      <w:r w:rsidR="004F1FBC">
        <w:t>,</w:t>
      </w:r>
      <w:r w:rsidR="00AF340C">
        <w:t xml:space="preserve">000 complete GWAS summary datasets </w:t>
      </w:r>
      <w:r w:rsidR="00973F0E">
        <w:t xml:space="preserve">that </w:t>
      </w:r>
      <w:r w:rsidR="00AF340C">
        <w:t xml:space="preserve">have been </w:t>
      </w:r>
      <w:r w:rsidR="007626A1">
        <w:t xml:space="preserve">converted to this format as part of the IEU GWAS database, and are </w:t>
      </w:r>
      <w:r w:rsidR="00850FF8">
        <w:t xml:space="preserve">freely </w:t>
      </w:r>
      <w:r w:rsidR="007626A1">
        <w:t xml:space="preserve">available for download: </w:t>
      </w:r>
      <w:hyperlink r:id="rId8" w:history="1">
        <w:r w:rsidR="007626A1" w:rsidRPr="00575F59">
          <w:rPr>
            <w:rStyle w:val="Hyperlink"/>
          </w:rPr>
          <w:t>https://gwas.mrcieu.a</w:t>
        </w:r>
        <w:r w:rsidR="007626A1" w:rsidRPr="00575F59">
          <w:rPr>
            <w:rStyle w:val="Hyperlink"/>
          </w:rPr>
          <w:t>c</w:t>
        </w:r>
        <w:r w:rsidR="007626A1" w:rsidRPr="00575F59">
          <w:rPr>
            <w:rStyle w:val="Hyperlink"/>
          </w:rPr>
          <w:t>.uk</w:t>
        </w:r>
      </w:hyperlink>
      <w:r w:rsidR="007626A1">
        <w:t>.</w:t>
      </w:r>
    </w:p>
    <w:p w14:paraId="5F98C17C" w14:textId="77777777" w:rsidR="00905C89" w:rsidRDefault="00905C89" w:rsidP="00476311">
      <w:pPr>
        <w:rPr>
          <w:rFonts w:cstheme="minorHAnsi"/>
          <w:lang w:val="en-US"/>
        </w:rPr>
      </w:pPr>
    </w:p>
    <w:p w14:paraId="47B4C537" w14:textId="4ACBD1FE" w:rsidR="00114B06" w:rsidRDefault="001B6DE1" w:rsidP="0010701C">
      <w:pPr>
        <w:pStyle w:val="Heading2"/>
        <w:rPr>
          <w:lang w:val="en-US"/>
        </w:rPr>
      </w:pPr>
      <w:r w:rsidRPr="00905C89">
        <w:rPr>
          <w:lang w:val="en-US"/>
        </w:rPr>
        <w:t>Implementation</w:t>
      </w:r>
    </w:p>
    <w:p w14:paraId="0843D039" w14:textId="2C97D11B" w:rsidR="0022230C" w:rsidRDefault="0022230C" w:rsidP="0022230C">
      <w:pPr>
        <w:rPr>
          <w:lang w:val="en-US"/>
        </w:rPr>
      </w:pPr>
    </w:p>
    <w:p w14:paraId="136B09FE" w14:textId="5F500687" w:rsidR="00067ED3" w:rsidRDefault="0022230C" w:rsidP="0022230C">
      <w:pPr>
        <w:rPr>
          <w:rFonts w:cstheme="minorHAnsi"/>
          <w:lang w:val="en-US"/>
        </w:rPr>
      </w:pPr>
      <w:r>
        <w:rPr>
          <w:lang w:val="en-US"/>
        </w:rPr>
        <w:t>The VCF format</w:t>
      </w:r>
      <w:r w:rsidR="00BF0CC3">
        <w:rPr>
          <w:lang w:val="en-US"/>
        </w:rPr>
        <w:t xml:space="preserve"> </w:t>
      </w:r>
      <w:r w:rsidR="00515617">
        <w:rPr>
          <w:lang w:val="en-US"/>
        </w:rPr>
        <w:t>is organized into</w:t>
      </w:r>
      <w:r w:rsidR="00BF0CC3">
        <w:rPr>
          <w:lang w:val="en-US"/>
        </w:rPr>
        <w:t xml:space="preserve"> three </w:t>
      </w:r>
      <w:r w:rsidR="00C752EC">
        <w:rPr>
          <w:lang w:val="en-US"/>
        </w:rPr>
        <w:t>units</w:t>
      </w:r>
      <w:r w:rsidR="00BF0CC3">
        <w:rPr>
          <w:lang w:val="en-US"/>
        </w:rPr>
        <w:t xml:space="preserve">: </w:t>
      </w:r>
      <w:r w:rsidR="002D6C42">
        <w:rPr>
          <w:lang w:val="en-US"/>
        </w:rPr>
        <w:t xml:space="preserve">flexible file </w:t>
      </w:r>
      <w:r w:rsidR="00BF0CC3">
        <w:rPr>
          <w:lang w:val="en-US"/>
        </w:rPr>
        <w:t>header containing meta-data</w:t>
      </w:r>
      <w:r w:rsidR="00745596">
        <w:rPr>
          <w:lang w:val="en-US"/>
        </w:rPr>
        <w:t xml:space="preserve"> (lines beginning with ‘#’)</w:t>
      </w:r>
      <w:r w:rsidR="00BF0CC3">
        <w:rPr>
          <w:lang w:val="en-US"/>
        </w:rPr>
        <w:t>, variant information</w:t>
      </w:r>
      <w:r w:rsidR="00CB0700">
        <w:rPr>
          <w:lang w:val="en-US"/>
        </w:rPr>
        <w:t xml:space="preserve"> </w:t>
      </w:r>
      <w:r w:rsidR="00C6398A">
        <w:rPr>
          <w:lang w:val="en-US"/>
        </w:rPr>
        <w:t>(</w:t>
      </w:r>
      <w:r w:rsidR="00CB0700">
        <w:rPr>
          <w:lang w:val="en-US"/>
        </w:rPr>
        <w:t>one per row</w:t>
      </w:r>
      <w:r w:rsidR="00C6398A">
        <w:rPr>
          <w:lang w:val="en-US"/>
        </w:rPr>
        <w:t>)</w:t>
      </w:r>
      <w:r w:rsidR="00BF0CC3">
        <w:rPr>
          <w:lang w:val="en-US"/>
        </w:rPr>
        <w:t xml:space="preserve"> and sample information </w:t>
      </w:r>
      <w:r w:rsidR="00C6398A">
        <w:rPr>
          <w:lang w:val="en-US"/>
        </w:rPr>
        <w:t>(</w:t>
      </w:r>
      <w:r w:rsidR="00421C16">
        <w:rPr>
          <w:lang w:val="en-US"/>
        </w:rPr>
        <w:t>one per column</w:t>
      </w:r>
      <w:r w:rsidR="00C6398A">
        <w:rPr>
          <w:lang w:val="en-US"/>
        </w:rPr>
        <w:t>)</w:t>
      </w:r>
      <w:r w:rsidR="00BF0CC3">
        <w:rPr>
          <w:lang w:val="en-US"/>
        </w:rPr>
        <w:t>.</w:t>
      </w:r>
      <w:r w:rsidR="00F95445">
        <w:rPr>
          <w:lang w:val="en-US"/>
        </w:rPr>
        <w:t xml:space="preserve"> </w:t>
      </w:r>
      <w:r w:rsidR="0061752F">
        <w:rPr>
          <w:lang w:val="en-US"/>
        </w:rPr>
        <w:t>W</w:t>
      </w:r>
      <w:r w:rsidRPr="0022230C">
        <w:rPr>
          <w:lang w:val="en-US"/>
        </w:rPr>
        <w:t>e adapt the format such that each</w:t>
      </w:r>
      <w:r w:rsidR="009C4891">
        <w:rPr>
          <w:lang w:val="en-US"/>
        </w:rPr>
        <w:t xml:space="preserve"> sample</w:t>
      </w:r>
      <w:r w:rsidRPr="0022230C">
        <w:rPr>
          <w:lang w:val="en-US"/>
        </w:rPr>
        <w:t xml:space="preserve"> data column represents </w:t>
      </w:r>
      <w:r w:rsidR="00AA1128">
        <w:rPr>
          <w:lang w:val="en-US"/>
        </w:rPr>
        <w:t>GWAS of a</w:t>
      </w:r>
      <w:r w:rsidRPr="0022230C">
        <w:rPr>
          <w:lang w:val="en-US"/>
        </w:rPr>
        <w:t xml:space="preserve"> single </w:t>
      </w:r>
      <w:r w:rsidR="006061FE">
        <w:rPr>
          <w:lang w:val="en-US"/>
        </w:rPr>
        <w:t>trait</w:t>
      </w:r>
      <w:r w:rsidR="00134E01">
        <w:rPr>
          <w:lang w:val="en-US"/>
        </w:rPr>
        <w:t xml:space="preserve"> (</w:t>
      </w:r>
      <w:r w:rsidR="002668F4">
        <w:rPr>
          <w:lang w:val="en-US"/>
        </w:rPr>
        <w:t>Figure 1</w:t>
      </w:r>
      <w:r w:rsidR="00134E01">
        <w:rPr>
          <w:lang w:val="en-US"/>
        </w:rPr>
        <w:t>)</w:t>
      </w:r>
      <w:r w:rsidRPr="0022230C">
        <w:rPr>
          <w:lang w:val="en-US"/>
        </w:rPr>
        <w:t>.</w:t>
      </w:r>
    </w:p>
    <w:p w14:paraId="02BCAE19" w14:textId="77777777" w:rsidR="00067ED3" w:rsidRDefault="00067ED3" w:rsidP="0022230C">
      <w:pPr>
        <w:rPr>
          <w:rFonts w:cstheme="minorHAnsi"/>
          <w:lang w:val="en-US"/>
        </w:rPr>
      </w:pPr>
    </w:p>
    <w:p w14:paraId="4F0BADDA" w14:textId="08B3D4D7" w:rsidR="00B95E3A" w:rsidRPr="00DE57AA" w:rsidRDefault="005B34F0" w:rsidP="0022230C">
      <w:pPr>
        <w:rPr>
          <w:rFonts w:cstheme="minorHAnsi"/>
          <w:lang w:val="en-US"/>
        </w:rPr>
      </w:pPr>
      <w:r>
        <w:rPr>
          <w:lang w:val="en-US"/>
        </w:rPr>
        <w:t>M</w:t>
      </w:r>
      <w:r w:rsidR="0022230C" w:rsidRPr="0022230C">
        <w:rPr>
          <w:lang w:val="en-US"/>
        </w:rPr>
        <w:t xml:space="preserve">eta-data </w:t>
      </w:r>
      <w:r w:rsidR="00E00E4D">
        <w:rPr>
          <w:lang w:val="en-US"/>
        </w:rPr>
        <w:t xml:space="preserve">define </w:t>
      </w:r>
      <w:r w:rsidR="00CC78EA">
        <w:rPr>
          <w:lang w:val="en-US"/>
        </w:rPr>
        <w:t>characteristics</w:t>
      </w:r>
      <w:r w:rsidR="00F20273">
        <w:rPr>
          <w:lang w:val="en-US"/>
        </w:rPr>
        <w:t xml:space="preserve"> </w:t>
      </w:r>
      <w:r w:rsidR="00BD6C54">
        <w:rPr>
          <w:lang w:val="en-US"/>
        </w:rPr>
        <w:t xml:space="preserve">about </w:t>
      </w:r>
      <w:r w:rsidR="002A1FA8">
        <w:rPr>
          <w:lang w:val="en-US"/>
        </w:rPr>
        <w:t>the</w:t>
      </w:r>
      <w:r w:rsidR="00BF72DF">
        <w:rPr>
          <w:lang w:val="en-US"/>
        </w:rPr>
        <w:t xml:space="preserve"> </w:t>
      </w:r>
      <w:r w:rsidR="00AE3BBD">
        <w:rPr>
          <w:lang w:val="en-US"/>
        </w:rPr>
        <w:t>GWAS</w:t>
      </w:r>
      <w:r w:rsidR="00E27E6D">
        <w:rPr>
          <w:lang w:val="en-US"/>
        </w:rPr>
        <w:t>:</w:t>
      </w:r>
      <w:r w:rsidR="008418CB">
        <w:rPr>
          <w:lang w:val="en-US"/>
        </w:rPr>
        <w:t xml:space="preserve"> </w:t>
      </w:r>
      <w:r w:rsidR="00810514">
        <w:rPr>
          <w:lang w:val="en-US"/>
        </w:rPr>
        <w:t>trait</w:t>
      </w:r>
      <w:r w:rsidR="00217B30">
        <w:rPr>
          <w:lang w:val="en-US"/>
        </w:rPr>
        <w:t xml:space="preserve"> description and </w:t>
      </w:r>
      <w:r w:rsidR="00810514">
        <w:rPr>
          <w:lang w:val="en-US"/>
        </w:rPr>
        <w:t xml:space="preserve">units, </w:t>
      </w:r>
      <w:r w:rsidR="008418CB">
        <w:rPr>
          <w:lang w:val="en-US"/>
        </w:rPr>
        <w:t>genome build,</w:t>
      </w:r>
      <w:r w:rsidR="00E27E6D">
        <w:rPr>
          <w:lang w:val="en-US"/>
        </w:rPr>
        <w:t xml:space="preserve"> </w:t>
      </w:r>
      <w:r w:rsidR="00E73A25">
        <w:rPr>
          <w:lang w:val="en-US"/>
        </w:rPr>
        <w:t>number of variants</w:t>
      </w:r>
      <w:r w:rsidR="00D417D9">
        <w:rPr>
          <w:lang w:val="en-US"/>
        </w:rPr>
        <w:t xml:space="preserve">, </w:t>
      </w:r>
      <w:r w:rsidR="00E73A25">
        <w:rPr>
          <w:lang w:val="en-US"/>
        </w:rPr>
        <w:t xml:space="preserve">type of </w:t>
      </w:r>
      <w:r w:rsidR="00C90EE7">
        <w:rPr>
          <w:lang w:val="en-US"/>
        </w:rPr>
        <w:t>trait</w:t>
      </w:r>
      <w:r w:rsidR="00E73A25">
        <w:rPr>
          <w:lang w:val="en-US"/>
        </w:rPr>
        <w:t xml:space="preserve"> (continuous </w:t>
      </w:r>
      <w:r w:rsidR="00095C7C">
        <w:rPr>
          <w:lang w:val="en-US"/>
        </w:rPr>
        <w:t>or</w:t>
      </w:r>
      <w:r w:rsidR="00E73A25">
        <w:rPr>
          <w:lang w:val="en-US"/>
        </w:rPr>
        <w:t xml:space="preserve"> case/control)</w:t>
      </w:r>
      <w:r w:rsidR="0091789F">
        <w:rPr>
          <w:lang w:val="en-US"/>
        </w:rPr>
        <w:t>, sample size</w:t>
      </w:r>
      <w:r w:rsidR="009F6531">
        <w:rPr>
          <w:lang w:val="en-US"/>
        </w:rPr>
        <w:t xml:space="preserve"> and study identifier</w:t>
      </w:r>
      <w:r w:rsidR="00E4247A">
        <w:rPr>
          <w:lang w:val="en-US"/>
        </w:rPr>
        <w:t>.</w:t>
      </w:r>
      <w:r w:rsidR="00DE57AA">
        <w:rPr>
          <w:rFonts w:cstheme="minorHAnsi"/>
          <w:lang w:val="en-US"/>
        </w:rPr>
        <w:t xml:space="preserve"> </w:t>
      </w:r>
      <w:r w:rsidR="00836820">
        <w:rPr>
          <w:lang w:val="en-US"/>
        </w:rPr>
        <w:t xml:space="preserve">The </w:t>
      </w:r>
      <w:r w:rsidR="00236FF3">
        <w:rPr>
          <w:lang w:val="en-US"/>
        </w:rPr>
        <w:t xml:space="preserve">VCF </w:t>
      </w:r>
      <w:r w:rsidR="00836820">
        <w:rPr>
          <w:lang w:val="en-US"/>
        </w:rPr>
        <w:t xml:space="preserve">header </w:t>
      </w:r>
      <w:r w:rsidR="00A2663C">
        <w:rPr>
          <w:lang w:val="en-US"/>
        </w:rPr>
        <w:t xml:space="preserve">is </w:t>
      </w:r>
      <w:r w:rsidR="00836820">
        <w:rPr>
          <w:lang w:val="en-US"/>
        </w:rPr>
        <w:t xml:space="preserve">also </w:t>
      </w:r>
      <w:r w:rsidR="00A2663C">
        <w:rPr>
          <w:lang w:val="en-US"/>
        </w:rPr>
        <w:t xml:space="preserve">mandatory </w:t>
      </w:r>
      <w:r w:rsidR="00A31302">
        <w:rPr>
          <w:lang w:val="en-US"/>
        </w:rPr>
        <w:t>for</w:t>
      </w:r>
      <w:r w:rsidR="005C60EB">
        <w:rPr>
          <w:lang w:val="en-US"/>
        </w:rPr>
        <w:t xml:space="preserve"> defin</w:t>
      </w:r>
      <w:r w:rsidR="00A31302">
        <w:rPr>
          <w:lang w:val="en-US"/>
        </w:rPr>
        <w:t>ing</w:t>
      </w:r>
      <w:r w:rsidR="005C60EB">
        <w:rPr>
          <w:lang w:val="en-US"/>
        </w:rPr>
        <w:t xml:space="preserve"> </w:t>
      </w:r>
      <w:r w:rsidR="00836820">
        <w:rPr>
          <w:lang w:val="en-US"/>
        </w:rPr>
        <w:t xml:space="preserve">fields </w:t>
      </w:r>
      <w:r w:rsidR="000A547D">
        <w:rPr>
          <w:lang w:val="en-US"/>
        </w:rPr>
        <w:t>used in</w:t>
      </w:r>
      <w:r w:rsidR="00836820">
        <w:rPr>
          <w:lang w:val="en-US"/>
        </w:rPr>
        <w:t xml:space="preserve"> the file body including </w:t>
      </w:r>
      <w:r w:rsidR="00681965">
        <w:rPr>
          <w:lang w:val="en-US"/>
        </w:rPr>
        <w:t>variable</w:t>
      </w:r>
      <w:r w:rsidR="00CF74EC">
        <w:rPr>
          <w:lang w:val="en-US"/>
        </w:rPr>
        <w:t xml:space="preserve"> </w:t>
      </w:r>
      <w:r w:rsidR="00836820">
        <w:rPr>
          <w:lang w:val="en-US"/>
        </w:rPr>
        <w:t>description</w:t>
      </w:r>
      <w:r w:rsidR="00D743AB">
        <w:rPr>
          <w:lang w:val="en-US"/>
        </w:rPr>
        <w:t xml:space="preserve">, value </w:t>
      </w:r>
      <w:r w:rsidR="00815976">
        <w:rPr>
          <w:lang w:val="en-US"/>
        </w:rPr>
        <w:t>requirements</w:t>
      </w:r>
      <w:r w:rsidR="00FC59BA">
        <w:rPr>
          <w:lang w:val="en-US"/>
        </w:rPr>
        <w:t xml:space="preserve"> (</w:t>
      </w:r>
      <w:r w:rsidR="00481E52">
        <w:rPr>
          <w:lang w:val="en-US"/>
        </w:rPr>
        <w:t xml:space="preserve">i.e. </w:t>
      </w:r>
      <w:r w:rsidR="009F280B">
        <w:rPr>
          <w:lang w:val="en-US"/>
        </w:rPr>
        <w:t>number of values permitted</w:t>
      </w:r>
      <w:r w:rsidR="00481E52">
        <w:rPr>
          <w:lang w:val="en-US"/>
        </w:rPr>
        <w:t xml:space="preserve"> and </w:t>
      </w:r>
      <w:r w:rsidR="009F280B">
        <w:rPr>
          <w:lang w:val="en-US"/>
        </w:rPr>
        <w:t>null values</w:t>
      </w:r>
      <w:r w:rsidR="00FC59BA">
        <w:rPr>
          <w:lang w:val="en-US"/>
        </w:rPr>
        <w:t>)</w:t>
      </w:r>
      <w:r w:rsidR="00815976">
        <w:rPr>
          <w:lang w:val="en-US"/>
        </w:rPr>
        <w:t xml:space="preserve"> </w:t>
      </w:r>
      <w:r w:rsidR="003A4772">
        <w:rPr>
          <w:lang w:val="en-US"/>
        </w:rPr>
        <w:t xml:space="preserve">and </w:t>
      </w:r>
      <w:r w:rsidR="003A4772">
        <w:rPr>
          <w:lang w:val="en-US"/>
        </w:rPr>
        <w:t xml:space="preserve">data type </w:t>
      </w:r>
      <w:r w:rsidR="00836820">
        <w:rPr>
          <w:lang w:val="en-US"/>
        </w:rPr>
        <w:t>(</w:t>
      </w:r>
      <w:r w:rsidR="00481E52">
        <w:rPr>
          <w:lang w:val="en-US"/>
        </w:rPr>
        <w:t xml:space="preserve">i.e. </w:t>
      </w:r>
      <w:r w:rsidR="00836820">
        <w:rPr>
          <w:lang w:val="en-US"/>
        </w:rPr>
        <w:t>string, number</w:t>
      </w:r>
      <w:r w:rsidR="00481E52">
        <w:rPr>
          <w:lang w:val="en-US"/>
        </w:rPr>
        <w:t xml:space="preserve"> and </w:t>
      </w:r>
      <w:proofErr w:type="spellStart"/>
      <w:r w:rsidR="00481E52">
        <w:rPr>
          <w:lang w:val="en-US"/>
        </w:rPr>
        <w:t>boolean</w:t>
      </w:r>
      <w:proofErr w:type="spellEnd"/>
      <w:r w:rsidR="00481E52">
        <w:rPr>
          <w:lang w:val="en-US"/>
        </w:rPr>
        <w:t>)</w:t>
      </w:r>
      <w:r w:rsidR="00D17C45">
        <w:rPr>
          <w:lang w:val="en-US"/>
        </w:rPr>
        <w:t>.</w:t>
      </w:r>
    </w:p>
    <w:p w14:paraId="74299BD3" w14:textId="7B4BE157" w:rsidR="00074C19" w:rsidRDefault="00074C19" w:rsidP="0022230C">
      <w:pPr>
        <w:rPr>
          <w:lang w:val="en-US"/>
        </w:rPr>
      </w:pPr>
    </w:p>
    <w:p w14:paraId="331D62AB" w14:textId="570F6435" w:rsidR="007C3748" w:rsidRDefault="00074C19" w:rsidP="0022230C">
      <w:pPr>
        <w:rPr>
          <w:rFonts w:cstheme="minorHAnsi"/>
          <w:lang w:val="en-US"/>
        </w:rPr>
      </w:pPr>
      <w:r>
        <w:rPr>
          <w:lang w:val="en-US"/>
        </w:rPr>
        <w:t xml:space="preserve">Each row of the </w:t>
      </w:r>
      <w:r w:rsidR="00905264">
        <w:rPr>
          <w:lang w:val="en-US"/>
        </w:rPr>
        <w:t>file</w:t>
      </w:r>
      <w:r>
        <w:rPr>
          <w:lang w:val="en-US"/>
        </w:rPr>
        <w:t xml:space="preserve"> body contains a single variant position</w:t>
      </w:r>
      <w:r w:rsidR="00D553A6">
        <w:rPr>
          <w:lang w:val="en-US"/>
        </w:rPr>
        <w:t xml:space="preserve"> including </w:t>
      </w:r>
      <w:r w:rsidR="00E83315">
        <w:rPr>
          <w:lang w:val="en-US"/>
        </w:rPr>
        <w:t>contig</w:t>
      </w:r>
      <w:r w:rsidR="00D553A6">
        <w:rPr>
          <w:lang w:val="en-US"/>
        </w:rPr>
        <w:t xml:space="preserve"> </w:t>
      </w:r>
      <w:r w:rsidR="00E83315">
        <w:rPr>
          <w:lang w:val="en-US"/>
        </w:rPr>
        <w:t xml:space="preserve">(chromosome) </w:t>
      </w:r>
      <w:r w:rsidR="00D553A6">
        <w:rPr>
          <w:lang w:val="en-US"/>
        </w:rPr>
        <w:t>name, base-pair</w:t>
      </w:r>
      <w:r w:rsidR="00DD7D43">
        <w:rPr>
          <w:lang w:val="en-US"/>
        </w:rPr>
        <w:t xml:space="preserve"> position</w:t>
      </w:r>
      <w:r w:rsidR="00D553A6">
        <w:rPr>
          <w:lang w:val="en-US"/>
        </w:rPr>
        <w:t>,</w:t>
      </w:r>
      <w:r w:rsidR="00865816">
        <w:rPr>
          <w:lang w:val="en-US"/>
        </w:rPr>
        <w:t xml:space="preserve"> </w:t>
      </w:r>
      <w:r w:rsidR="00E04173">
        <w:rPr>
          <w:lang w:val="en-US"/>
        </w:rPr>
        <w:t xml:space="preserve">variant identifier (i.e. </w:t>
      </w:r>
      <w:proofErr w:type="spellStart"/>
      <w:r w:rsidR="00E04173">
        <w:rPr>
          <w:lang w:val="en-US"/>
        </w:rPr>
        <w:t>dbSNP</w:t>
      </w:r>
      <w:proofErr w:type="spellEnd"/>
      <w:r w:rsidR="00E04173">
        <w:rPr>
          <w:lang w:val="en-US"/>
        </w:rPr>
        <w:t xml:space="preserve"> identifier), </w:t>
      </w:r>
      <w:r w:rsidR="00D553A6">
        <w:rPr>
          <w:lang w:val="en-US"/>
        </w:rPr>
        <w:t>reference</w:t>
      </w:r>
      <w:r w:rsidR="00865816">
        <w:rPr>
          <w:lang w:val="en-US"/>
        </w:rPr>
        <w:t xml:space="preserve"> (major/non-effect allele</w:t>
      </w:r>
      <w:r w:rsidR="00D553A6">
        <w:rPr>
          <w:lang w:val="en-US"/>
        </w:rPr>
        <w:t xml:space="preserve">) and </w:t>
      </w:r>
      <w:r w:rsidR="00865816">
        <w:rPr>
          <w:lang w:val="en-US"/>
        </w:rPr>
        <w:t>alternative (minor/effect allele) allele</w:t>
      </w:r>
      <w:r w:rsidR="00C27DC0">
        <w:rPr>
          <w:lang w:val="en-US"/>
        </w:rPr>
        <w:t>s</w:t>
      </w:r>
      <w:r w:rsidR="00376C65">
        <w:rPr>
          <w:lang w:val="en-US"/>
        </w:rPr>
        <w:t xml:space="preserve">. </w:t>
      </w:r>
      <w:r w:rsidR="00FF104D">
        <w:rPr>
          <w:lang w:val="en-US"/>
        </w:rPr>
        <w:t xml:space="preserve">The </w:t>
      </w:r>
      <w:r w:rsidR="00895A8C">
        <w:rPr>
          <w:lang w:val="en-US"/>
        </w:rPr>
        <w:t xml:space="preserve">sample column </w:t>
      </w:r>
      <w:r w:rsidR="00FF104D">
        <w:rPr>
          <w:lang w:val="en-US"/>
        </w:rPr>
        <w:t xml:space="preserve">is used </w:t>
      </w:r>
      <w:r w:rsidR="00895A8C">
        <w:rPr>
          <w:lang w:val="en-US"/>
        </w:rPr>
        <w:t xml:space="preserve">to store </w:t>
      </w:r>
      <w:r w:rsidR="00336019">
        <w:rPr>
          <w:lang w:val="en-US"/>
        </w:rPr>
        <w:t>allele</w:t>
      </w:r>
      <w:r w:rsidR="006D5E85">
        <w:rPr>
          <w:lang w:val="en-US"/>
        </w:rPr>
        <w:t xml:space="preserve">-trait </w:t>
      </w:r>
      <w:r w:rsidR="003804DE">
        <w:rPr>
          <w:lang w:val="en-US"/>
        </w:rPr>
        <w:t>association</w:t>
      </w:r>
      <w:r w:rsidR="00895A8C">
        <w:rPr>
          <w:lang w:val="en-US"/>
        </w:rPr>
        <w:t xml:space="preserve"> metrics: marker identifier, allele frequency, regression coefficient, standard error and association P-value.</w:t>
      </w:r>
    </w:p>
    <w:p w14:paraId="1C321CB6" w14:textId="77777777" w:rsidR="007C3748" w:rsidRDefault="007C3748" w:rsidP="0022230C">
      <w:pPr>
        <w:rPr>
          <w:rFonts w:cstheme="minorHAnsi"/>
          <w:lang w:val="en-US"/>
        </w:rPr>
      </w:pPr>
    </w:p>
    <w:p w14:paraId="53FA0B8F" w14:textId="095EFD8F" w:rsidR="008E1BF7" w:rsidRPr="007C3748" w:rsidRDefault="00895A8C" w:rsidP="0022230C">
      <w:pPr>
        <w:rPr>
          <w:rFonts w:cstheme="minorHAnsi"/>
          <w:lang w:val="en-US"/>
        </w:rPr>
      </w:pPr>
      <w:r>
        <w:rPr>
          <w:rFonts w:cstheme="minorHAnsi"/>
          <w:lang w:val="en-US"/>
        </w:rPr>
        <w:t>The full specification</w:t>
      </w:r>
      <w:r>
        <w:t xml:space="preserve"> provides detailed information including reserved keys:</w:t>
      </w:r>
      <w:r w:rsidRPr="00F829BC">
        <w:t xml:space="preserve"> </w:t>
      </w:r>
      <w:hyperlink r:id="rId9" w:history="1">
        <w:r w:rsidRPr="00EA6296">
          <w:rPr>
            <w:rStyle w:val="Hyperlink"/>
            <w:rFonts w:cstheme="minorHAnsi"/>
            <w:lang w:val="en-US"/>
          </w:rPr>
          <w:t>https://github.com/MRCIEU/gwas_vcf_spec</w:t>
        </w:r>
      </w:hyperlink>
      <w:r>
        <w:t>.</w:t>
      </w:r>
    </w:p>
    <w:p w14:paraId="26D53C70" w14:textId="5D7C6C47" w:rsidR="007A1867" w:rsidRDefault="007A1867" w:rsidP="0022230C"/>
    <w:p w14:paraId="20B8B8E1" w14:textId="0C8BF6BE" w:rsidR="0006333A" w:rsidRDefault="004B7194" w:rsidP="005141AA">
      <w:pPr>
        <w:pStyle w:val="Heading2"/>
      </w:pPr>
      <w:r>
        <w:t>How this format meets the specification</w:t>
      </w:r>
    </w:p>
    <w:p w14:paraId="17013462" w14:textId="77777777" w:rsidR="005141AA" w:rsidRPr="005141AA" w:rsidRDefault="005141AA" w:rsidP="005141AA"/>
    <w:p w14:paraId="3988A413" w14:textId="366B6F80" w:rsidR="00A83A59" w:rsidRDefault="000247A1" w:rsidP="000247A1">
      <w:pPr>
        <w:pStyle w:val="Heading4"/>
        <w:rPr>
          <w:rFonts w:eastAsia="Times New Roman"/>
          <w:lang w:eastAsia="en-GB"/>
        </w:rPr>
      </w:pPr>
      <w:r w:rsidRPr="007C18E9">
        <w:rPr>
          <w:rFonts w:eastAsia="Times New Roman"/>
          <w:lang w:eastAsia="en-GB"/>
        </w:rPr>
        <w:t>Human readable and easy to parse</w:t>
      </w:r>
    </w:p>
    <w:p w14:paraId="52A15DA9" w14:textId="77777777" w:rsidR="000247A1" w:rsidRDefault="000247A1" w:rsidP="0006333A"/>
    <w:p w14:paraId="3A3849AF" w14:textId="5866DB7D" w:rsidR="0006333A" w:rsidRDefault="002F059E" w:rsidP="0006333A">
      <w:r>
        <w:t xml:space="preserve">The </w:t>
      </w:r>
      <w:r w:rsidR="006D020B">
        <w:t xml:space="preserve">plain text </w:t>
      </w:r>
      <w:r w:rsidR="00285031">
        <w:t xml:space="preserve">file format </w:t>
      </w:r>
      <w:r>
        <w:t>can be easily read with a</w:t>
      </w:r>
      <w:r w:rsidR="00C3357D">
        <w:t>ny</w:t>
      </w:r>
      <w:r>
        <w:t xml:space="preserve"> text viewer.</w:t>
      </w:r>
      <w:r w:rsidR="009B1222">
        <w:t xml:space="preserve"> </w:t>
      </w:r>
      <w:r w:rsidR="0089648A">
        <w:t>Open</w:t>
      </w:r>
      <w:r w:rsidR="00AB40BD">
        <w:t>-</w:t>
      </w:r>
      <w:r w:rsidR="0089648A">
        <w:t>source</w:t>
      </w:r>
      <w:r w:rsidR="006372EE">
        <w:t xml:space="preserve"> parsing libraries are available in C (HTSLIB</w:t>
      </w:r>
      <w:r w:rsidR="00836474">
        <w:fldChar w:fldCharType="begin" w:fldLock="1"/>
      </w:r>
      <w:r w:rsidR="00605647">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[15]","plainTextFormattedCitation":"[15]","previouslyFormattedCitation":"[15]"},"properties":{"noteIndex":0},"schema":"https://github.com/citation-style-language/schema/raw/master/csl-citation.json"}</w:instrText>
      </w:r>
      <w:r w:rsidR="00836474">
        <w:fldChar w:fldCharType="separate"/>
      </w:r>
      <w:r w:rsidR="00836474" w:rsidRPr="00836474">
        <w:rPr>
          <w:noProof/>
        </w:rPr>
        <w:t>[15]</w:t>
      </w:r>
      <w:r w:rsidR="00836474">
        <w:fldChar w:fldCharType="end"/>
      </w:r>
      <w:r w:rsidR="006372EE">
        <w:t xml:space="preserve">) </w:t>
      </w:r>
      <w:r w:rsidR="002712ED">
        <w:t>and  J</w:t>
      </w:r>
      <w:r w:rsidR="006372EE">
        <w:t>ava (HTSJDK</w:t>
      </w:r>
      <w:r w:rsidR="00605647">
        <w:fldChar w:fldCharType="begin" w:fldLock="1"/>
      </w:r>
      <w:r w:rsidR="00176319">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[15]","plainTextFormattedCitation":"[15]","previouslyFormattedCitation":"[15]"},"properties":{"noteIndex":0},"schema":"https://github.com/citation-style-language/schema/raw/master/csl-citation.json"}</w:instrText>
      </w:r>
      <w:r w:rsidR="00605647">
        <w:fldChar w:fldCharType="separate"/>
      </w:r>
      <w:r w:rsidR="00605647" w:rsidRPr="00605647">
        <w:rPr>
          <w:noProof/>
        </w:rPr>
        <w:t>[15]</w:t>
      </w:r>
      <w:r w:rsidR="00605647">
        <w:fldChar w:fldCharType="end"/>
      </w:r>
      <w:r w:rsidR="006372EE">
        <w:t>)</w:t>
      </w:r>
      <w:r w:rsidR="00E46C87">
        <w:t xml:space="preserve"> which can be </w:t>
      </w:r>
      <w:r w:rsidR="00CF1988">
        <w:t>implemented in</w:t>
      </w:r>
      <w:r w:rsidR="00D04264">
        <w:t xml:space="preserve"> </w:t>
      </w:r>
      <w:r w:rsidR="00E46C87">
        <w:t>most programming language</w:t>
      </w:r>
      <w:r w:rsidR="009A1B10">
        <w:t>s</w:t>
      </w:r>
      <w:r w:rsidR="006513A8">
        <w:t>.</w:t>
      </w:r>
      <w:r w:rsidR="00A0677B">
        <w:t xml:space="preserve"> </w:t>
      </w:r>
      <w:proofErr w:type="spellStart"/>
      <w:r w:rsidR="00A0677B">
        <w:t>Bcftools</w:t>
      </w:r>
      <w:proofErr w:type="spellEnd"/>
      <w:r w:rsidR="00F7068D">
        <w:fldChar w:fldCharType="begin" w:fldLock="1"/>
      </w:r>
      <w:r w:rsidR="00BE0E51">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7068D">
        <w:fldChar w:fldCharType="separate"/>
      </w:r>
      <w:r w:rsidR="00F7068D" w:rsidRPr="00F7068D">
        <w:rPr>
          <w:noProof/>
        </w:rPr>
        <w:t>[16]</w:t>
      </w:r>
      <w:r w:rsidR="00F7068D">
        <w:fldChar w:fldCharType="end"/>
      </w:r>
      <w:r w:rsidR="00A0677B">
        <w:t xml:space="preserve"> </w:t>
      </w:r>
      <w:r w:rsidR="00FE288D">
        <w:t>is also available to</w:t>
      </w:r>
      <w:r w:rsidR="00A0677B">
        <w:t xml:space="preserve"> provide</w:t>
      </w:r>
      <w:r w:rsidR="00FE288D">
        <w:t xml:space="preserve"> </w:t>
      </w:r>
      <w:r w:rsidR="00A0677B">
        <w:t>user</w:t>
      </w:r>
      <w:r w:rsidR="00FE288D">
        <w:t>-</w:t>
      </w:r>
      <w:r w:rsidR="00A0677B">
        <w:t xml:space="preserve">friendly </w:t>
      </w:r>
      <w:r w:rsidR="00CA07EA">
        <w:t>functionality accessible from the command line.</w:t>
      </w:r>
    </w:p>
    <w:p w14:paraId="2A262B5D" w14:textId="155A63E8" w:rsidR="00B12027" w:rsidRDefault="00B12027" w:rsidP="0006333A"/>
    <w:p w14:paraId="47B77BF2" w14:textId="1875E114" w:rsidR="00B12027" w:rsidRDefault="00B12027" w:rsidP="00A90D7E">
      <w:pPr>
        <w:pStyle w:val="Heading4"/>
        <w:rPr>
          <w:rFonts w:eastAsia="Times New Roman"/>
          <w:lang w:eastAsia="en-GB"/>
        </w:rPr>
      </w:pPr>
      <w:r w:rsidRPr="007C18E9">
        <w:rPr>
          <w:rFonts w:eastAsia="Times New Roman"/>
          <w:lang w:eastAsia="en-GB"/>
        </w:rPr>
        <w:t>Unambiguous interpretation of the data</w:t>
      </w:r>
    </w:p>
    <w:p w14:paraId="3E2764B2" w14:textId="77777777" w:rsidR="001269C7" w:rsidRDefault="001269C7" w:rsidP="00A90D7E">
      <w:pPr>
        <w:rPr>
          <w:lang w:eastAsia="en-GB"/>
        </w:rPr>
      </w:pPr>
    </w:p>
    <w:p w14:paraId="4CFD047C" w14:textId="577DC238" w:rsidR="00EE553A" w:rsidRDefault="00565AB0" w:rsidP="00A90D7E">
      <w:pPr>
        <w:rPr>
          <w:lang w:eastAsia="en-GB"/>
        </w:rPr>
      </w:pPr>
      <w:r>
        <w:rPr>
          <w:lang w:eastAsia="en-GB"/>
        </w:rPr>
        <w:t>Data field</w:t>
      </w:r>
      <w:r w:rsidR="00283689">
        <w:rPr>
          <w:lang w:eastAsia="en-GB"/>
        </w:rPr>
        <w:t xml:space="preserve"> descriptions</w:t>
      </w:r>
      <w:r>
        <w:rPr>
          <w:lang w:eastAsia="en-GB"/>
        </w:rPr>
        <w:t xml:space="preserve"> and value types ar</w:t>
      </w:r>
      <w:r w:rsidR="00D519CA">
        <w:rPr>
          <w:lang w:eastAsia="en-GB"/>
        </w:rPr>
        <w:t xml:space="preserve">e </w:t>
      </w:r>
      <w:r w:rsidR="002D5C73">
        <w:rPr>
          <w:lang w:eastAsia="en-GB"/>
        </w:rPr>
        <w:t xml:space="preserve">required and </w:t>
      </w:r>
      <w:r w:rsidR="0065280F">
        <w:rPr>
          <w:lang w:eastAsia="en-GB"/>
        </w:rPr>
        <w:t>defined</w:t>
      </w:r>
      <w:r>
        <w:rPr>
          <w:lang w:eastAsia="en-GB"/>
        </w:rPr>
        <w:t xml:space="preserve"> in the file header</w:t>
      </w:r>
      <w:r w:rsidR="00227816">
        <w:rPr>
          <w:lang w:eastAsia="en-GB"/>
        </w:rPr>
        <w:t xml:space="preserve">. File validity is </w:t>
      </w:r>
      <w:r w:rsidR="00585775">
        <w:rPr>
          <w:lang w:eastAsia="en-GB"/>
        </w:rPr>
        <w:t>enforced during each read/write.</w:t>
      </w:r>
    </w:p>
    <w:p w14:paraId="0C049C03" w14:textId="77777777" w:rsidR="00844A0F" w:rsidRDefault="00844A0F" w:rsidP="00A90D7E">
      <w:pPr>
        <w:rPr>
          <w:lang w:eastAsia="en-GB"/>
        </w:rPr>
      </w:pPr>
    </w:p>
    <w:p w14:paraId="5B6FE5CA" w14:textId="3A0ED4EC" w:rsidR="00EE553A" w:rsidRDefault="00DD364E" w:rsidP="00DD364E">
      <w:pPr>
        <w:pStyle w:val="Heading4"/>
        <w:rPr>
          <w:lang w:eastAsia="en-GB"/>
        </w:rPr>
      </w:pPr>
      <w:r w:rsidRPr="00DD364E">
        <w:rPr>
          <w:lang w:eastAsia="en-GB"/>
        </w:rPr>
        <w:t>Unambiguous representation of bi-allelic, multi-allelic and insertion-deletion variants</w:t>
      </w:r>
    </w:p>
    <w:p w14:paraId="660B2B29" w14:textId="5583C465" w:rsidR="00DD364E" w:rsidRDefault="00DD364E" w:rsidP="00DD364E">
      <w:pPr>
        <w:rPr>
          <w:lang w:eastAsia="en-GB"/>
        </w:rPr>
      </w:pPr>
    </w:p>
    <w:p w14:paraId="3B12443D" w14:textId="247DF9CD" w:rsidR="00DD364E" w:rsidRDefault="0042638F" w:rsidP="00DD364E">
      <w:pPr>
        <w:rPr>
          <w:lang w:eastAsia="en-GB"/>
        </w:rPr>
      </w:pPr>
      <w:r>
        <w:rPr>
          <w:lang w:eastAsia="en-GB"/>
        </w:rPr>
        <w:lastRenderedPageBreak/>
        <w:t xml:space="preserve">Each </w:t>
      </w:r>
      <w:r w:rsidR="0009429B">
        <w:rPr>
          <w:lang w:eastAsia="en-GB"/>
        </w:rPr>
        <w:t>locus</w:t>
      </w:r>
      <w:r>
        <w:rPr>
          <w:lang w:eastAsia="en-GB"/>
        </w:rPr>
        <w:t xml:space="preserve"> </w:t>
      </w:r>
      <w:r w:rsidR="001156CA">
        <w:rPr>
          <w:lang w:eastAsia="en-GB"/>
        </w:rPr>
        <w:t xml:space="preserve">(row) </w:t>
      </w:r>
      <w:r>
        <w:rPr>
          <w:lang w:eastAsia="en-GB"/>
        </w:rPr>
        <w:t xml:space="preserve">has capacity to store multiple alternative alleles as required. </w:t>
      </w:r>
      <w:r w:rsidR="00BD437A">
        <w:rPr>
          <w:lang w:eastAsia="en-GB"/>
        </w:rPr>
        <w:t>GWAS effect sizes are stored one per alternative allele</w:t>
      </w:r>
      <w:r w:rsidR="00CB08C4">
        <w:rPr>
          <w:lang w:eastAsia="en-GB"/>
        </w:rPr>
        <w:t xml:space="preserve"> allowing for bi/multi-allelic</w:t>
      </w:r>
      <w:r w:rsidR="006A0B34">
        <w:rPr>
          <w:lang w:eastAsia="en-GB"/>
        </w:rPr>
        <w:t xml:space="preserve"> and insertion-deletion</w:t>
      </w:r>
      <w:r w:rsidR="00CB08C4">
        <w:rPr>
          <w:lang w:eastAsia="en-GB"/>
        </w:rPr>
        <w:t xml:space="preserve"> variants</w:t>
      </w:r>
      <w:r w:rsidR="00BD437A">
        <w:rPr>
          <w:lang w:eastAsia="en-GB"/>
        </w:rPr>
        <w:t xml:space="preserve">. </w:t>
      </w:r>
      <w:r>
        <w:rPr>
          <w:lang w:eastAsia="en-GB"/>
        </w:rPr>
        <w:t>HTSLIB</w:t>
      </w:r>
      <w:r w:rsidR="00176319">
        <w:rPr>
          <w:lang w:eastAsia="en-GB"/>
        </w:rPr>
        <w:fldChar w:fldCharType="begin" w:fldLock="1"/>
      </w:r>
      <w:r w:rsidR="00176319">
        <w:rPr>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[15]","plainTextFormattedCitation":"[15]","previouslyFormattedCitation":"[15]"},"properties":{"noteIndex":0},"schema":"https://github.com/citation-style-language/schema/raw/master/csl-citation.json"}</w:instrText>
      </w:r>
      <w:r w:rsidR="00176319">
        <w:rPr>
          <w:lang w:eastAsia="en-GB"/>
        </w:rPr>
        <w:fldChar w:fldCharType="separate"/>
      </w:r>
      <w:r w:rsidR="00176319" w:rsidRPr="00176319">
        <w:rPr>
          <w:noProof/>
          <w:lang w:eastAsia="en-GB"/>
        </w:rPr>
        <w:t>[15]</w:t>
      </w:r>
      <w:r w:rsidR="00176319">
        <w:rPr>
          <w:lang w:eastAsia="en-GB"/>
        </w:rPr>
        <w:fldChar w:fldCharType="end"/>
      </w:r>
      <w:r>
        <w:rPr>
          <w:lang w:eastAsia="en-GB"/>
        </w:rPr>
        <w:t xml:space="preserve"> and HTSJDK</w:t>
      </w:r>
      <w:r w:rsidR="00176319">
        <w:rPr>
          <w:lang w:eastAsia="en-GB"/>
        </w:rPr>
        <w:fldChar w:fldCharType="begin" w:fldLock="1"/>
      </w:r>
      <w:r w:rsidR="00F7068D">
        <w:rPr>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[15]","plainTextFormattedCitation":"[15]","previouslyFormattedCitation":"[15]"},"properties":{"noteIndex":0},"schema":"https://github.com/citation-style-language/schema/raw/master/csl-citation.json"}</w:instrText>
      </w:r>
      <w:r w:rsidR="00176319">
        <w:rPr>
          <w:lang w:eastAsia="en-GB"/>
        </w:rPr>
        <w:fldChar w:fldCharType="separate"/>
      </w:r>
      <w:r w:rsidR="00176319" w:rsidRPr="00176319">
        <w:rPr>
          <w:noProof/>
          <w:lang w:eastAsia="en-GB"/>
        </w:rPr>
        <w:t>[15]</w:t>
      </w:r>
      <w:r w:rsidR="00176319">
        <w:rPr>
          <w:lang w:eastAsia="en-GB"/>
        </w:rPr>
        <w:fldChar w:fldCharType="end"/>
      </w:r>
      <w:r>
        <w:rPr>
          <w:lang w:eastAsia="en-GB"/>
        </w:rPr>
        <w:t xml:space="preserve"> parsing libraries have routines for handling complex variants.</w:t>
      </w:r>
      <w:r w:rsidR="005B34F0" w:rsidRPr="005B34F0">
        <w:rPr>
          <w:rFonts w:cstheme="minorHAnsi"/>
          <w:lang w:val="en-US"/>
        </w:rPr>
        <w:t xml:space="preserve"> </w:t>
      </w:r>
      <w:r w:rsidR="005B34F0">
        <w:rPr>
          <w:rFonts w:cstheme="minorHAnsi"/>
          <w:lang w:val="en-US"/>
        </w:rPr>
        <w:t>Using this approach alternative allele(s) are</w:t>
      </w:r>
      <w:r w:rsidR="00037E3D">
        <w:rPr>
          <w:rFonts w:cstheme="minorHAnsi"/>
          <w:lang w:val="en-US"/>
        </w:rPr>
        <w:t xml:space="preserve"> always the regression coefficient effect allele</w:t>
      </w:r>
      <w:r w:rsidR="005B34F0">
        <w:rPr>
          <w:rFonts w:cstheme="minorHAnsi"/>
          <w:lang w:val="en-US"/>
        </w:rPr>
        <w:t xml:space="preserve"> allowing consistency between studies for ease of comparison.</w:t>
      </w:r>
    </w:p>
    <w:p w14:paraId="56AE053F" w14:textId="6D0C18E0" w:rsidR="00EF19E6" w:rsidRDefault="00EF19E6" w:rsidP="00DD364E">
      <w:pPr>
        <w:rPr>
          <w:lang w:eastAsia="en-GB"/>
        </w:rPr>
      </w:pPr>
    </w:p>
    <w:p w14:paraId="04234529" w14:textId="41651572" w:rsidR="00EF19E6" w:rsidRPr="00DD364E" w:rsidRDefault="00DF10C0" w:rsidP="000416EE">
      <w:pPr>
        <w:pStyle w:val="Heading4"/>
        <w:rPr>
          <w:lang w:eastAsia="en-GB"/>
        </w:rPr>
      </w:pPr>
      <w:r w:rsidRPr="007C18E9">
        <w:rPr>
          <w:rFonts w:eastAsia="Times New Roman"/>
          <w:lang w:eastAsia="en-GB"/>
        </w:rPr>
        <w:t>Genomic information can be validated</w:t>
      </w:r>
    </w:p>
    <w:p w14:paraId="46A0CAB6" w14:textId="587A07FD" w:rsidR="00A90D7E" w:rsidRDefault="00A90D7E" w:rsidP="00A90D7E">
      <w:pPr>
        <w:rPr>
          <w:lang w:eastAsia="en-GB"/>
        </w:rPr>
      </w:pPr>
    </w:p>
    <w:p w14:paraId="5C916467" w14:textId="653F9F11" w:rsidR="000416EE" w:rsidRPr="00807537" w:rsidRDefault="00FD4BF1" w:rsidP="00A90D7E">
      <w:pPr>
        <w:rPr>
          <w:lang w:val="en-US"/>
        </w:rPr>
      </w:pPr>
      <w:r>
        <w:rPr>
          <w:lang w:eastAsia="en-GB"/>
        </w:rPr>
        <w:t>The file header contains genome build</w:t>
      </w:r>
      <w:r w:rsidR="00AD6C91">
        <w:rPr>
          <w:lang w:eastAsia="en-GB"/>
        </w:rPr>
        <w:t xml:space="preserve">, </w:t>
      </w:r>
      <w:r>
        <w:rPr>
          <w:lang w:eastAsia="en-GB"/>
        </w:rPr>
        <w:t>contig</w:t>
      </w:r>
      <w:r w:rsidR="00AD6C91">
        <w:rPr>
          <w:lang w:eastAsia="en-GB"/>
        </w:rPr>
        <w:t xml:space="preserve"> identifiers and</w:t>
      </w:r>
      <w:r>
        <w:rPr>
          <w:lang w:eastAsia="en-GB"/>
        </w:rPr>
        <w:t xml:space="preserve"> </w:t>
      </w:r>
      <w:r w:rsidR="000D327D">
        <w:rPr>
          <w:lang w:eastAsia="en-GB"/>
        </w:rPr>
        <w:t xml:space="preserve">sequence </w:t>
      </w:r>
      <w:r>
        <w:rPr>
          <w:lang w:eastAsia="en-GB"/>
        </w:rPr>
        <w:t>length</w:t>
      </w:r>
      <w:r w:rsidR="00EB2F4E">
        <w:rPr>
          <w:lang w:eastAsia="en-GB"/>
        </w:rPr>
        <w:t xml:space="preserve">. Reference alleles must match the </w:t>
      </w:r>
      <w:r w:rsidR="00903E7F">
        <w:rPr>
          <w:lang w:eastAsia="en-GB"/>
        </w:rPr>
        <w:t xml:space="preserve">specified </w:t>
      </w:r>
      <w:r w:rsidR="00EB2F4E">
        <w:rPr>
          <w:lang w:eastAsia="en-GB"/>
        </w:rPr>
        <w:t>reference FASTA</w:t>
      </w:r>
      <w:r w:rsidR="005B6C3B">
        <w:rPr>
          <w:lang w:eastAsia="en-GB"/>
        </w:rPr>
        <w:t>.</w:t>
      </w:r>
      <w:r w:rsidR="00807537" w:rsidRPr="00807537">
        <w:rPr>
          <w:lang w:eastAsia="en-GB"/>
        </w:rPr>
        <w:t xml:space="preserve"> </w:t>
      </w:r>
      <w:r w:rsidR="00807537">
        <w:rPr>
          <w:lang w:eastAsia="en-GB"/>
        </w:rPr>
        <w:t>GATK</w:t>
      </w:r>
      <w:r w:rsidR="00807537">
        <w:rPr>
          <w:lang w:eastAsia="en-GB"/>
        </w:rPr>
        <w:fldChar w:fldCharType="begin" w:fldLock="1"/>
      </w:r>
      <w:r w:rsidR="00807537">
        <w:rPr>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[17]","plainTextFormattedCitation":"[17]","previouslyFormattedCitation":"[17]"},"properties":{"noteIndex":0},"schema":"https://github.com/citation-style-language/schema/raw/master/csl-citation.json"}</w:instrText>
      </w:r>
      <w:r w:rsidR="00807537">
        <w:rPr>
          <w:lang w:eastAsia="en-GB"/>
        </w:rPr>
        <w:fldChar w:fldCharType="separate"/>
      </w:r>
      <w:r w:rsidR="00807537" w:rsidRPr="00F7068D">
        <w:rPr>
          <w:noProof/>
          <w:lang w:eastAsia="en-GB"/>
        </w:rPr>
        <w:t>[17]</w:t>
      </w:r>
      <w:r w:rsidR="00807537">
        <w:rPr>
          <w:lang w:eastAsia="en-GB"/>
        </w:rPr>
        <w:fldChar w:fldCharType="end"/>
      </w:r>
      <w:r w:rsidR="00807537">
        <w:rPr>
          <w:lang w:eastAsia="en-GB"/>
        </w:rPr>
        <w:t xml:space="preserve"> </w:t>
      </w:r>
      <w:proofErr w:type="spellStart"/>
      <w:r w:rsidR="00807537">
        <w:rPr>
          <w:lang w:eastAsia="en-GB"/>
        </w:rPr>
        <w:t>ValidateVariants</w:t>
      </w:r>
      <w:proofErr w:type="spellEnd"/>
      <w:r w:rsidR="00807537">
        <w:rPr>
          <w:lang w:eastAsia="en-GB"/>
        </w:rPr>
        <w:t xml:space="preserve"> can be used to verify file validity.</w:t>
      </w:r>
    </w:p>
    <w:p w14:paraId="6B148A77" w14:textId="0E10E6F4" w:rsidR="0035412F" w:rsidRDefault="0035412F" w:rsidP="00A90D7E">
      <w:pPr>
        <w:rPr>
          <w:lang w:eastAsia="en-GB"/>
        </w:rPr>
      </w:pPr>
    </w:p>
    <w:p w14:paraId="3978CB86" w14:textId="125BB60C" w:rsidR="0035412F" w:rsidRDefault="0035412F" w:rsidP="00B269FB">
      <w:pPr>
        <w:pStyle w:val="Heading4"/>
        <w:rPr>
          <w:rFonts w:eastAsia="Times New Roman"/>
          <w:lang w:eastAsia="en-GB"/>
        </w:rPr>
      </w:pPr>
      <w:r w:rsidRPr="007C18E9">
        <w:rPr>
          <w:rFonts w:eastAsia="Times New Roman"/>
          <w:lang w:eastAsia="en-GB"/>
        </w:rPr>
        <w:t>Flexibility on which GWAS fields are recorded</w:t>
      </w:r>
      <w:r>
        <w:rPr>
          <w:rFonts w:eastAsia="Times New Roman"/>
          <w:lang w:eastAsia="en-GB"/>
        </w:rPr>
        <w:t xml:space="preserve"> and enforcement of essential fields</w:t>
      </w:r>
    </w:p>
    <w:p w14:paraId="6363B343" w14:textId="02E1076E" w:rsidR="00B269FB" w:rsidRDefault="00B269FB" w:rsidP="00B269FB">
      <w:pPr>
        <w:rPr>
          <w:lang w:eastAsia="en-GB"/>
        </w:rPr>
      </w:pPr>
    </w:p>
    <w:p w14:paraId="10CB85BE" w14:textId="5DD165C2" w:rsidR="00926B4F" w:rsidRDefault="0053173E" w:rsidP="00B269FB">
      <w:pPr>
        <w:rPr>
          <w:lang w:eastAsia="en-GB"/>
        </w:rPr>
      </w:pPr>
      <w:r>
        <w:rPr>
          <w:lang w:eastAsia="en-GB"/>
        </w:rPr>
        <w:t>All fields are defined in the file header</w:t>
      </w:r>
      <w:r w:rsidR="00623130">
        <w:rPr>
          <w:lang w:eastAsia="en-GB"/>
        </w:rPr>
        <w:t xml:space="preserve"> and can be set </w:t>
      </w:r>
      <w:r w:rsidR="0037607A">
        <w:rPr>
          <w:lang w:eastAsia="en-GB"/>
        </w:rPr>
        <w:t xml:space="preserve">optional or </w:t>
      </w:r>
      <w:r w:rsidR="00623130">
        <w:rPr>
          <w:lang w:eastAsia="en-GB"/>
        </w:rPr>
        <w:t xml:space="preserve">required </w:t>
      </w:r>
      <w:r w:rsidR="0037607A">
        <w:rPr>
          <w:lang w:eastAsia="en-GB"/>
        </w:rPr>
        <w:t xml:space="preserve">as </w:t>
      </w:r>
      <w:r w:rsidR="00623130">
        <w:rPr>
          <w:lang w:eastAsia="en-GB"/>
        </w:rPr>
        <w:t>desired</w:t>
      </w:r>
      <w:r w:rsidR="00591B1D">
        <w:rPr>
          <w:lang w:eastAsia="en-GB"/>
        </w:rPr>
        <w:t>.</w:t>
      </w:r>
    </w:p>
    <w:p w14:paraId="18506ABE" w14:textId="601BC5BA" w:rsidR="00613D59" w:rsidRDefault="00613D59" w:rsidP="00B269FB">
      <w:pPr>
        <w:rPr>
          <w:lang w:eastAsia="en-GB"/>
        </w:rPr>
      </w:pPr>
    </w:p>
    <w:p w14:paraId="0E7F464A" w14:textId="77777777" w:rsidR="00613D59" w:rsidRPr="007C18E9" w:rsidRDefault="00613D59" w:rsidP="00FE0975">
      <w:pPr>
        <w:pStyle w:val="Heading4"/>
        <w:cnfStyle w:val="101000000000" w:firstRow="1" w:lastRow="0" w:firstColumn="1" w:lastColumn="0" w:oddVBand="0" w:evenVBand="0" w:oddHBand="0" w:evenHBand="0" w:firstRowFirstColumn="0" w:firstRowLastColumn="0" w:lastRowFirstColumn="0" w:lastRowLastColumn="0"/>
        <w:rPr>
          <w:rFonts w:eastAsia="Times New Roman" w:cs="Calibri"/>
          <w:lang w:eastAsia="en-GB"/>
        </w:rPr>
      </w:pPr>
      <w:r>
        <w:rPr>
          <w:rFonts w:eastAsia="Times New Roman"/>
          <w:lang w:eastAsia="en-GB"/>
        </w:rPr>
        <w:t>Capacity to store</w:t>
      </w:r>
      <w:r w:rsidRPr="007C18E9">
        <w:rPr>
          <w:rFonts w:eastAsia="Times New Roman"/>
          <w:lang w:eastAsia="en-GB"/>
        </w:rPr>
        <w:t xml:space="preserve"> meta-data about the study or studies</w:t>
      </w:r>
    </w:p>
    <w:p w14:paraId="247D4E15" w14:textId="77777777" w:rsidR="00613D59" w:rsidRDefault="00613D59" w:rsidP="00B269FB">
      <w:pPr>
        <w:rPr>
          <w:lang w:eastAsia="en-GB"/>
        </w:rPr>
      </w:pPr>
    </w:p>
    <w:p w14:paraId="6FC8A5AC" w14:textId="31ABF4BA" w:rsidR="00666FAA" w:rsidRDefault="00652B36" w:rsidP="00A90D7E">
      <w:pPr>
        <w:rPr>
          <w:lang w:eastAsia="en-GB"/>
        </w:rPr>
      </w:pPr>
      <w:r>
        <w:rPr>
          <w:lang w:eastAsia="en-GB"/>
        </w:rPr>
        <w:t xml:space="preserve">Each </w:t>
      </w:r>
      <w:r w:rsidR="00D8581C">
        <w:rPr>
          <w:lang w:eastAsia="en-GB"/>
        </w:rPr>
        <w:t xml:space="preserve">GWAS trait </w:t>
      </w:r>
      <w:r>
        <w:rPr>
          <w:lang w:eastAsia="en-GB"/>
        </w:rPr>
        <w:t xml:space="preserve">has </w:t>
      </w:r>
      <w:r w:rsidR="00D8581C">
        <w:rPr>
          <w:lang w:eastAsia="en-GB"/>
        </w:rPr>
        <w:t xml:space="preserve">a </w:t>
      </w:r>
      <w:r>
        <w:rPr>
          <w:lang w:eastAsia="en-GB"/>
        </w:rPr>
        <w:t xml:space="preserve">row in the file header to store </w:t>
      </w:r>
      <w:r w:rsidR="00F56D20">
        <w:rPr>
          <w:lang w:eastAsia="en-GB"/>
        </w:rPr>
        <w:t xml:space="preserve">trait description and units, </w:t>
      </w:r>
      <w:r w:rsidR="00BE0005">
        <w:rPr>
          <w:lang w:eastAsia="en-GB"/>
        </w:rPr>
        <w:t xml:space="preserve">number of variants, </w:t>
      </w:r>
      <w:r w:rsidR="00565384">
        <w:rPr>
          <w:lang w:eastAsia="en-GB"/>
        </w:rPr>
        <w:t>study type (case/control or continuous) and unique identifier.</w:t>
      </w:r>
    </w:p>
    <w:p w14:paraId="1A52619A" w14:textId="6577229D" w:rsidR="00780553" w:rsidRDefault="00780553" w:rsidP="00A90D7E">
      <w:pPr>
        <w:rPr>
          <w:lang w:eastAsia="en-GB"/>
        </w:rPr>
      </w:pPr>
    </w:p>
    <w:p w14:paraId="2677E0CA" w14:textId="4665B138" w:rsidR="00780553" w:rsidRDefault="00780553" w:rsidP="005E5388">
      <w:pPr>
        <w:pStyle w:val="Heading4"/>
        <w:rPr>
          <w:rFonts w:eastAsia="Times New Roman"/>
          <w:lang w:eastAsia="en-GB"/>
        </w:rPr>
      </w:pPr>
      <w:r w:rsidRPr="007C18E9">
        <w:rPr>
          <w:rFonts w:eastAsia="Times New Roman"/>
          <w:lang w:eastAsia="en-GB"/>
        </w:rPr>
        <w:t>Allows multiple studies to be stored together</w:t>
      </w:r>
    </w:p>
    <w:p w14:paraId="03E6311D" w14:textId="77777777" w:rsidR="004F262A" w:rsidRDefault="004F262A" w:rsidP="00AF2015">
      <w:pPr>
        <w:rPr>
          <w:lang w:eastAsia="en-GB"/>
        </w:rPr>
      </w:pPr>
    </w:p>
    <w:p w14:paraId="4E319248" w14:textId="299E1420" w:rsidR="00AF2015" w:rsidRDefault="004F262A" w:rsidP="00AF2015">
      <w:pPr>
        <w:rPr>
          <w:lang w:val="en-US"/>
        </w:rPr>
      </w:pPr>
      <w:r>
        <w:rPr>
          <w:lang w:eastAsia="en-GB"/>
        </w:rPr>
        <w:t>The sample column was chosen to store GWAS association metrics to allow for m</w:t>
      </w:r>
      <w:r w:rsidR="00DF02C3">
        <w:rPr>
          <w:rFonts w:cstheme="minorHAnsi"/>
          <w:lang w:val="en-US"/>
        </w:rPr>
        <w:t>multiple</w:t>
      </w:r>
      <w:r w:rsidR="00AF2015">
        <w:rPr>
          <w:rFonts w:cstheme="minorHAnsi"/>
          <w:lang w:val="en-US"/>
        </w:rPr>
        <w:t xml:space="preserve"> traits in a single file </w:t>
      </w:r>
      <w:r w:rsidR="00DF02C3">
        <w:rPr>
          <w:rFonts w:cstheme="minorHAnsi"/>
          <w:lang w:val="en-US"/>
        </w:rPr>
        <w:t>enabling</w:t>
      </w:r>
      <w:r w:rsidR="00AF2015">
        <w:rPr>
          <w:rFonts w:cstheme="minorHAnsi"/>
          <w:lang w:val="en-US"/>
        </w:rPr>
        <w:t xml:space="preserve"> distribution of related phenotypes or individually as desired.</w:t>
      </w:r>
    </w:p>
    <w:p w14:paraId="6F2A47EF" w14:textId="44169881" w:rsidR="00123B97" w:rsidRDefault="00123B97" w:rsidP="005E5388">
      <w:pPr>
        <w:rPr>
          <w:lang w:eastAsia="en-GB"/>
        </w:rPr>
      </w:pPr>
    </w:p>
    <w:p w14:paraId="31E5704B" w14:textId="1A20A4B4" w:rsidR="00123B97" w:rsidRDefault="00123B97" w:rsidP="00AD2468">
      <w:pPr>
        <w:pStyle w:val="Heading4"/>
        <w:rPr>
          <w:rFonts w:eastAsia="Times New Roman"/>
          <w:lang w:eastAsia="en-GB"/>
        </w:rPr>
      </w:pPr>
      <w:r w:rsidRPr="007C18E9">
        <w:rPr>
          <w:rFonts w:eastAsia="Times New Roman"/>
          <w:lang w:eastAsia="en-GB"/>
        </w:rPr>
        <w:t xml:space="preserve">Rapid querying by </w:t>
      </w:r>
      <w:proofErr w:type="spellStart"/>
      <w:r w:rsidRPr="007C18E9">
        <w:rPr>
          <w:rFonts w:eastAsia="Times New Roman"/>
          <w:lang w:eastAsia="en-GB"/>
        </w:rPr>
        <w:t>dbSNP</w:t>
      </w:r>
      <w:proofErr w:type="spellEnd"/>
      <w:r w:rsidRPr="007C18E9">
        <w:rPr>
          <w:rFonts w:eastAsia="Times New Roman"/>
          <w:lang w:eastAsia="en-GB"/>
        </w:rPr>
        <w:t xml:space="preserve"> identifier, genomic position range or GWAS summary data values</w:t>
      </w:r>
    </w:p>
    <w:p w14:paraId="14998907" w14:textId="612AA084" w:rsidR="00AD2468" w:rsidRDefault="00AD2468" w:rsidP="00AD2468">
      <w:pPr>
        <w:rPr>
          <w:lang w:eastAsia="en-GB"/>
        </w:rPr>
      </w:pPr>
    </w:p>
    <w:p w14:paraId="39779E12" w14:textId="6148E312" w:rsidR="00666FAA" w:rsidRDefault="00447FA4" w:rsidP="00A90D7E">
      <w:pPr>
        <w:rPr>
          <w:rFonts w:cstheme="minorHAnsi"/>
          <w:lang w:val="en-US"/>
        </w:rPr>
      </w:pPr>
      <w:r>
        <w:rPr>
          <w:rFonts w:cstheme="minorHAnsi"/>
          <w:lang w:val="en-US"/>
        </w:rPr>
        <w:t xml:space="preserve">The </w:t>
      </w:r>
      <w:r w:rsidR="00022533">
        <w:rPr>
          <w:rFonts w:cstheme="minorHAnsi"/>
          <w:lang w:val="en-US"/>
        </w:rPr>
        <w:t>file</w:t>
      </w:r>
      <w:r w:rsidR="009E2DA3">
        <w:rPr>
          <w:rFonts w:cstheme="minorHAnsi"/>
          <w:lang w:val="en-US"/>
        </w:rPr>
        <w:t xml:space="preserve"> </w:t>
      </w:r>
      <w:r>
        <w:rPr>
          <w:rFonts w:cstheme="minorHAnsi"/>
          <w:lang w:val="en-US"/>
        </w:rPr>
        <w:t>is sorted karyotypically and indexed to allow rapid queries by genomic position.</w:t>
      </w:r>
      <w:r w:rsidR="00507DEE">
        <w:rPr>
          <w:rFonts w:cstheme="minorHAnsi"/>
          <w:lang w:val="en-US"/>
        </w:rPr>
        <w:t xml:space="preserve"> Refer to query performance section for comparison with</w:t>
      </w:r>
      <w:r w:rsidR="00AF5019">
        <w:rPr>
          <w:rFonts w:cstheme="minorHAnsi"/>
          <w:lang w:val="en-US"/>
        </w:rPr>
        <w:t xml:space="preserve"> standard</w:t>
      </w:r>
      <w:r w:rsidR="00507DEE">
        <w:rPr>
          <w:rFonts w:cstheme="minorHAnsi"/>
          <w:lang w:val="en-US"/>
        </w:rPr>
        <w:t xml:space="preserve"> UNIX tools.</w:t>
      </w:r>
    </w:p>
    <w:p w14:paraId="1B4A3610" w14:textId="0908B2CC" w:rsidR="0090114B" w:rsidRDefault="0090114B" w:rsidP="00A90D7E">
      <w:pPr>
        <w:rPr>
          <w:rFonts w:cstheme="minorHAnsi"/>
          <w:lang w:val="en-US"/>
        </w:rPr>
      </w:pPr>
    </w:p>
    <w:p w14:paraId="5B09D2CD" w14:textId="03C8F1B0" w:rsidR="00C647D8" w:rsidRDefault="00EA5BE9" w:rsidP="002154D4">
      <w:pPr>
        <w:pStyle w:val="Heading4"/>
        <w:rPr>
          <w:rFonts w:eastAsia="Times New Roman"/>
          <w:lang w:eastAsia="en-GB"/>
        </w:rPr>
      </w:pPr>
      <w:r>
        <w:rPr>
          <w:rFonts w:eastAsia="Times New Roman"/>
          <w:lang w:eastAsia="en-GB"/>
        </w:rPr>
        <w:t>File compression</w:t>
      </w:r>
    </w:p>
    <w:p w14:paraId="4EEC91CD" w14:textId="77777777" w:rsidR="00EA5BE9" w:rsidRDefault="00EA5BE9" w:rsidP="00C647D8">
      <w:pPr>
        <w:rPr>
          <w:lang w:eastAsia="en-GB"/>
        </w:rPr>
      </w:pPr>
    </w:p>
    <w:p w14:paraId="34DC13A4" w14:textId="28A997BC" w:rsidR="00B92F8C" w:rsidRDefault="002A49FD" w:rsidP="00C647D8">
      <w:pPr>
        <w:rPr>
          <w:lang w:eastAsia="en-GB"/>
        </w:rPr>
      </w:pPr>
      <w:r>
        <w:rPr>
          <w:lang w:eastAsia="en-GB"/>
        </w:rPr>
        <w:t>V</w:t>
      </w:r>
      <w:r w:rsidR="00BE06CE">
        <w:rPr>
          <w:lang w:eastAsia="en-GB"/>
        </w:rPr>
        <w:t>CF files may be compressed with block GZIP</w:t>
      </w:r>
      <w:r w:rsidR="004E1834">
        <w:rPr>
          <w:lang w:eastAsia="en-GB"/>
        </w:rPr>
        <w:fldChar w:fldCharType="begin" w:fldLock="1"/>
      </w:r>
      <w:r w:rsidR="00BE0E51">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4E1834">
        <w:rPr>
          <w:lang w:eastAsia="en-GB"/>
        </w:rPr>
        <w:fldChar w:fldCharType="separate"/>
      </w:r>
      <w:r w:rsidR="00F7068D" w:rsidRPr="00F7068D">
        <w:rPr>
          <w:noProof/>
          <w:lang w:eastAsia="en-GB"/>
        </w:rPr>
        <w:t>[16]</w:t>
      </w:r>
      <w:r w:rsidR="004E1834">
        <w:rPr>
          <w:lang w:eastAsia="en-GB"/>
        </w:rPr>
        <w:fldChar w:fldCharType="end"/>
      </w:r>
      <w:r w:rsidR="00B5548F">
        <w:rPr>
          <w:lang w:eastAsia="en-GB"/>
        </w:rPr>
        <w:t xml:space="preserve"> or converted to binary BCF file</w:t>
      </w:r>
      <w:r w:rsidR="00CE1A20">
        <w:rPr>
          <w:lang w:eastAsia="en-GB"/>
        </w:rPr>
        <w:fldChar w:fldCharType="begin" w:fldLock="1"/>
      </w:r>
      <w:r w:rsidR="00BE0E51">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CE1A20">
        <w:rPr>
          <w:lang w:eastAsia="en-GB"/>
        </w:rPr>
        <w:fldChar w:fldCharType="separate"/>
      </w:r>
      <w:r w:rsidR="00F7068D" w:rsidRPr="00F7068D">
        <w:rPr>
          <w:noProof/>
          <w:lang w:eastAsia="en-GB"/>
        </w:rPr>
        <w:t>[16]</w:t>
      </w:r>
      <w:r w:rsidR="00CE1A20">
        <w:rPr>
          <w:lang w:eastAsia="en-GB"/>
        </w:rPr>
        <w:fldChar w:fldCharType="end"/>
      </w:r>
      <w:r w:rsidR="00B5548F">
        <w:rPr>
          <w:lang w:eastAsia="en-GB"/>
        </w:rPr>
        <w:t>.</w:t>
      </w:r>
    </w:p>
    <w:p w14:paraId="6D428B51" w14:textId="2CE794D8" w:rsidR="00CE1A20" w:rsidRDefault="00CE1A20" w:rsidP="00C647D8">
      <w:pPr>
        <w:rPr>
          <w:lang w:eastAsia="en-GB"/>
        </w:rPr>
      </w:pPr>
    </w:p>
    <w:p w14:paraId="33BDD193" w14:textId="7F924D77" w:rsidR="00803FF4" w:rsidRDefault="00D35C02" w:rsidP="005C014C">
      <w:pPr>
        <w:pStyle w:val="Heading4"/>
        <w:rPr>
          <w:rFonts w:eastAsia="Times New Roman"/>
          <w:lang w:eastAsia="en-GB"/>
        </w:rPr>
      </w:pPr>
      <w:r w:rsidRPr="007C18E9">
        <w:rPr>
          <w:rFonts w:eastAsia="Times New Roman"/>
          <w:lang w:eastAsia="en-GB"/>
        </w:rPr>
        <w:t xml:space="preserve">Readable by existing </w:t>
      </w:r>
      <w:r w:rsidR="003D532C">
        <w:rPr>
          <w:rFonts w:eastAsia="Times New Roman"/>
          <w:lang w:eastAsia="en-GB"/>
        </w:rPr>
        <w:t xml:space="preserve">open-source </w:t>
      </w:r>
      <w:r w:rsidRPr="007C18E9">
        <w:rPr>
          <w:rFonts w:eastAsia="Times New Roman"/>
          <w:lang w:eastAsia="en-GB"/>
        </w:rPr>
        <w:t>tools</w:t>
      </w:r>
    </w:p>
    <w:p w14:paraId="2AB2C691" w14:textId="277877BA" w:rsidR="005C014C" w:rsidRDefault="005C014C" w:rsidP="005C014C">
      <w:pPr>
        <w:rPr>
          <w:lang w:eastAsia="en-GB"/>
        </w:rPr>
      </w:pPr>
    </w:p>
    <w:p w14:paraId="5395E63F" w14:textId="1013DB41" w:rsidR="005C014C" w:rsidRPr="005C014C" w:rsidRDefault="00B50D8F" w:rsidP="005C014C">
      <w:pPr>
        <w:rPr>
          <w:lang w:eastAsia="en-GB"/>
        </w:rPr>
      </w:pPr>
      <w:r>
        <w:rPr>
          <w:lang w:eastAsia="en-GB"/>
        </w:rPr>
        <w:t xml:space="preserve">A large number of tools </w:t>
      </w:r>
      <w:r w:rsidR="001C46CA">
        <w:rPr>
          <w:lang w:eastAsia="en-GB"/>
        </w:rPr>
        <w:t xml:space="preserve">support VCF files </w:t>
      </w:r>
      <w:r>
        <w:rPr>
          <w:lang w:eastAsia="en-GB"/>
        </w:rPr>
        <w:t xml:space="preserve">including: </w:t>
      </w:r>
      <w:r w:rsidR="002071E7">
        <w:rPr>
          <w:lang w:eastAsia="en-GB"/>
        </w:rPr>
        <w:t>GATK</w:t>
      </w:r>
      <w:r w:rsidR="00BE0E51">
        <w:rPr>
          <w:lang w:eastAsia="en-GB"/>
        </w:rPr>
        <w:fldChar w:fldCharType="begin" w:fldLock="1"/>
      </w:r>
      <w:r w:rsidR="000D0BF9">
        <w:rPr>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[17]","plainTextFormattedCitation":"[17]","previouslyFormattedCitation":"[17]"},"properties":{"noteIndex":0},"schema":"https://github.com/citation-style-language/schema/raw/master/csl-citation.json"}</w:instrText>
      </w:r>
      <w:r w:rsidR="00BE0E51">
        <w:rPr>
          <w:lang w:eastAsia="en-GB"/>
        </w:rPr>
        <w:fldChar w:fldCharType="separate"/>
      </w:r>
      <w:r w:rsidR="00BE0E51" w:rsidRPr="00BE0E51">
        <w:rPr>
          <w:noProof/>
          <w:lang w:eastAsia="en-GB"/>
        </w:rPr>
        <w:t>[17]</w:t>
      </w:r>
      <w:r w:rsidR="00BE0E51">
        <w:rPr>
          <w:lang w:eastAsia="en-GB"/>
        </w:rPr>
        <w:fldChar w:fldCharType="end"/>
      </w:r>
      <w:r w:rsidR="002071E7">
        <w:rPr>
          <w:lang w:eastAsia="en-GB"/>
        </w:rPr>
        <w:t xml:space="preserve">, </w:t>
      </w:r>
      <w:r w:rsidR="00191CC3">
        <w:rPr>
          <w:lang w:eastAsia="en-GB"/>
        </w:rPr>
        <w:t>Picard</w:t>
      </w:r>
      <w:r w:rsidR="000D0BF9">
        <w:rPr>
          <w:lang w:eastAsia="en-GB"/>
        </w:rPr>
        <w:fldChar w:fldCharType="begin" w:fldLock="1"/>
      </w:r>
      <w:r w:rsidR="00D623AA">
        <w:rPr>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[18]","plainTextFormattedCitation":"[18]","previouslyFormattedCitation":"[18]"},"properties":{"noteIndex":0},"schema":"https://github.com/citation-style-language/schema/raw/master/csl-citation.json"}</w:instrText>
      </w:r>
      <w:r w:rsidR="000D0BF9">
        <w:rPr>
          <w:lang w:eastAsia="en-GB"/>
        </w:rPr>
        <w:fldChar w:fldCharType="separate"/>
      </w:r>
      <w:r w:rsidR="000D0BF9" w:rsidRPr="000D0BF9">
        <w:rPr>
          <w:noProof/>
          <w:lang w:eastAsia="en-GB"/>
        </w:rPr>
        <w:t>[18]</w:t>
      </w:r>
      <w:r w:rsidR="000D0BF9">
        <w:rPr>
          <w:lang w:eastAsia="en-GB"/>
        </w:rPr>
        <w:fldChar w:fldCharType="end"/>
      </w:r>
      <w:r w:rsidR="00191CC3">
        <w:rPr>
          <w:lang w:eastAsia="en-GB"/>
        </w:rPr>
        <w:t xml:space="preserve">, </w:t>
      </w:r>
      <w:proofErr w:type="spellStart"/>
      <w:r w:rsidR="002071E7">
        <w:rPr>
          <w:lang w:eastAsia="en-GB"/>
        </w:rPr>
        <w:t>bcftools</w:t>
      </w:r>
      <w:proofErr w:type="spellEnd"/>
      <w:r w:rsidR="00D623AA">
        <w:rPr>
          <w:lang w:eastAsia="en-GB"/>
        </w:rPr>
        <w:fldChar w:fldCharType="begin" w:fldLock="1"/>
      </w:r>
      <w:r w:rsidR="00DD74CE">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D623AA">
        <w:rPr>
          <w:lang w:eastAsia="en-GB"/>
        </w:rPr>
        <w:fldChar w:fldCharType="separate"/>
      </w:r>
      <w:r w:rsidR="00D623AA" w:rsidRPr="00D623AA">
        <w:rPr>
          <w:noProof/>
          <w:lang w:eastAsia="en-GB"/>
        </w:rPr>
        <w:t>[16]</w:t>
      </w:r>
      <w:r w:rsidR="00D623AA">
        <w:rPr>
          <w:lang w:eastAsia="en-GB"/>
        </w:rPr>
        <w:fldChar w:fldCharType="end"/>
      </w:r>
      <w:r w:rsidR="002071E7">
        <w:rPr>
          <w:lang w:eastAsia="en-GB"/>
        </w:rPr>
        <w:t xml:space="preserve">, </w:t>
      </w:r>
      <w:proofErr w:type="spellStart"/>
      <w:r w:rsidR="002071E7">
        <w:rPr>
          <w:lang w:eastAsia="en-GB"/>
        </w:rPr>
        <w:t>bedtools</w:t>
      </w:r>
      <w:proofErr w:type="spellEnd"/>
      <w:r w:rsidR="00DD74CE">
        <w:rPr>
          <w:lang w:eastAsia="en-GB"/>
        </w:rPr>
        <w:fldChar w:fldCharType="begin" w:fldLock="1"/>
      </w:r>
      <w:r w:rsidR="00DD74CE">
        <w:rPr>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[19]","plainTextFormattedCitation":"[19]","previouslyFormattedCitation":"[19]"},"properties":{"noteIndex":0},"schema":"https://github.com/citation-style-language/schema/raw/master/csl-citation.json"}</w:instrText>
      </w:r>
      <w:r w:rsidR="00DD74CE">
        <w:rPr>
          <w:lang w:eastAsia="en-GB"/>
        </w:rPr>
        <w:fldChar w:fldCharType="separate"/>
      </w:r>
      <w:r w:rsidR="00DD74CE" w:rsidRPr="00DD74CE">
        <w:rPr>
          <w:noProof/>
          <w:lang w:eastAsia="en-GB"/>
        </w:rPr>
        <w:t>[19]</w:t>
      </w:r>
      <w:r w:rsidR="00DD74CE">
        <w:rPr>
          <w:lang w:eastAsia="en-GB"/>
        </w:rPr>
        <w:fldChar w:fldCharType="end"/>
      </w:r>
      <w:r w:rsidR="00A45880">
        <w:rPr>
          <w:lang w:eastAsia="en-GB"/>
        </w:rPr>
        <w:t xml:space="preserve">, </w:t>
      </w:r>
      <w:proofErr w:type="spellStart"/>
      <w:r w:rsidR="00A45880">
        <w:rPr>
          <w:lang w:eastAsia="en-GB"/>
        </w:rPr>
        <w:t>vcftools</w:t>
      </w:r>
      <w:proofErr w:type="spellEnd"/>
      <w:r w:rsidR="00DD74CE">
        <w:rPr>
          <w:lang w:eastAsia="en-GB"/>
        </w:rPr>
        <w:fldChar w:fldCharType="begin" w:fldLock="1"/>
      </w:r>
      <w:r w:rsidR="005A5EFE">
        <w:rPr>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[14]","plainTextFormattedCitation":"[14]","previouslyFormattedCitation":"[14]"},"properties":{"noteIndex":0},"schema":"https://github.com/citation-style-language/schema/raw/master/csl-citation.json"}</w:instrText>
      </w:r>
      <w:r w:rsidR="00DD74CE">
        <w:rPr>
          <w:lang w:eastAsia="en-GB"/>
        </w:rPr>
        <w:fldChar w:fldCharType="separate"/>
      </w:r>
      <w:r w:rsidR="00DD74CE" w:rsidRPr="00DD74CE">
        <w:rPr>
          <w:noProof/>
          <w:lang w:eastAsia="en-GB"/>
        </w:rPr>
        <w:t>[14]</w:t>
      </w:r>
      <w:r w:rsidR="00DD74CE">
        <w:rPr>
          <w:lang w:eastAsia="en-GB"/>
        </w:rPr>
        <w:fldChar w:fldCharType="end"/>
      </w:r>
      <w:r w:rsidR="0059186A">
        <w:rPr>
          <w:lang w:eastAsia="en-GB"/>
        </w:rPr>
        <w:t xml:space="preserve"> and plink</w:t>
      </w:r>
      <w:r w:rsidR="00DD74CE">
        <w:rPr>
          <w:lang w:eastAsia="en-GB"/>
        </w:rPr>
        <w:fldChar w:fldCharType="begin" w:fldLock="1"/>
      </w:r>
      <w:r w:rsidR="00DD74CE">
        <w:rPr>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[6]","plainTextFormattedCitation":"[6]","previouslyFormattedCitation":"[6]"},"properties":{"noteIndex":0},"schema":"https://github.com/citation-style-language/schema/raw/master/csl-citation.json"}</w:instrText>
      </w:r>
      <w:r w:rsidR="00DD74CE">
        <w:rPr>
          <w:lang w:eastAsia="en-GB"/>
        </w:rPr>
        <w:fldChar w:fldCharType="separate"/>
      </w:r>
      <w:r w:rsidR="00DD74CE" w:rsidRPr="00DD74CE">
        <w:rPr>
          <w:noProof/>
          <w:lang w:eastAsia="en-GB"/>
        </w:rPr>
        <w:t>[6]</w:t>
      </w:r>
      <w:r w:rsidR="00DD74CE">
        <w:rPr>
          <w:lang w:eastAsia="en-GB"/>
        </w:rPr>
        <w:fldChar w:fldCharType="end"/>
      </w:r>
      <w:r w:rsidR="00A45880">
        <w:rPr>
          <w:lang w:eastAsia="en-GB"/>
        </w:rPr>
        <w:t>.</w:t>
      </w:r>
      <w:r w:rsidR="005A5EFE">
        <w:rPr>
          <w:lang w:eastAsia="en-GB"/>
        </w:rPr>
        <w:t xml:space="preserve"> </w:t>
      </w:r>
      <w:proofErr w:type="spellStart"/>
      <w:r w:rsidR="005A5EFE">
        <w:rPr>
          <w:lang w:eastAsia="en-GB"/>
        </w:rPr>
        <w:t>Bcftools</w:t>
      </w:r>
      <w:proofErr w:type="spellEnd"/>
      <w:r w:rsidR="005A5EFE">
        <w:rPr>
          <w:lang w:eastAsia="en-GB"/>
        </w:rPr>
        <w:fldChar w:fldCharType="begin" w:fldLock="1"/>
      </w:r>
      <w:r w:rsidR="00846CF0">
        <w:rPr>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5A5EFE">
        <w:rPr>
          <w:lang w:eastAsia="en-GB"/>
        </w:rPr>
        <w:fldChar w:fldCharType="separate"/>
      </w:r>
      <w:r w:rsidR="005A5EFE" w:rsidRPr="005A5EFE">
        <w:rPr>
          <w:noProof/>
          <w:lang w:eastAsia="en-GB"/>
        </w:rPr>
        <w:t>[16]</w:t>
      </w:r>
      <w:r w:rsidR="005A5EFE">
        <w:rPr>
          <w:lang w:eastAsia="en-GB"/>
        </w:rPr>
        <w:fldChar w:fldCharType="end"/>
      </w:r>
      <w:r w:rsidR="005A5EFE">
        <w:rPr>
          <w:lang w:eastAsia="en-GB"/>
        </w:rPr>
        <w:t xml:space="preserve"> can also provide a tabular extract for use with non-compatible tools.</w:t>
      </w:r>
    </w:p>
    <w:p w14:paraId="02D8C419" w14:textId="50E7AB94" w:rsidR="007773E9" w:rsidRDefault="007773E9" w:rsidP="007773E9">
      <w:pPr>
        <w:rPr>
          <w:lang w:eastAsia="en-GB"/>
        </w:rPr>
      </w:pPr>
    </w:p>
    <w:p w14:paraId="4F3AA918" w14:textId="69C11131" w:rsidR="00A90D7E" w:rsidRDefault="00942865" w:rsidP="006B57B0">
      <w:pPr>
        <w:pStyle w:val="Heading4"/>
        <w:rPr>
          <w:lang w:eastAsia="en-GB"/>
        </w:rPr>
      </w:pPr>
      <w:r w:rsidRPr="007C18E9">
        <w:rPr>
          <w:rFonts w:eastAsia="Times New Roman"/>
          <w:lang w:eastAsia="en-GB"/>
        </w:rPr>
        <w:t>Amenable to cloud-based streaming and database storage</w:t>
      </w:r>
      <w:r w:rsidR="00627FBB">
        <w:rPr>
          <w:lang w:eastAsia="en-GB"/>
        </w:rPr>
        <w:t xml:space="preserve"> </w:t>
      </w:r>
    </w:p>
    <w:p w14:paraId="2EBD7BB7" w14:textId="363FD913" w:rsidR="00287EC7" w:rsidRDefault="00287EC7" w:rsidP="00287EC7">
      <w:pPr>
        <w:rPr>
          <w:lang w:eastAsia="en-GB"/>
        </w:rPr>
      </w:pPr>
    </w:p>
    <w:p w14:paraId="197D7750" w14:textId="77777777" w:rsidR="005C4EE3" w:rsidRDefault="00287EC7" w:rsidP="00BD5789">
      <w:pPr>
        <w:rPr>
          <w:lang w:eastAsia="en-GB"/>
        </w:rPr>
      </w:pPr>
      <w:r>
        <w:rPr>
          <w:lang w:eastAsia="en-GB"/>
        </w:rPr>
        <w:t xml:space="preserve">Genomic intervals </w:t>
      </w:r>
      <w:r w:rsidR="004603C6">
        <w:rPr>
          <w:lang w:eastAsia="en-GB"/>
        </w:rPr>
        <w:t xml:space="preserve">may be </w:t>
      </w:r>
      <w:r>
        <w:rPr>
          <w:lang w:eastAsia="en-GB"/>
        </w:rPr>
        <w:t>extracted over a network using a range</w:t>
      </w:r>
      <w:r w:rsidR="005F40BA">
        <w:rPr>
          <w:lang w:eastAsia="en-GB"/>
        </w:rPr>
        <w:t>-</w:t>
      </w:r>
      <w:r>
        <w:rPr>
          <w:lang w:eastAsia="en-GB"/>
        </w:rPr>
        <w:t>request without transferring the whole file.</w:t>
      </w:r>
      <w:r w:rsidR="00F93DD7">
        <w:rPr>
          <w:lang w:eastAsia="en-GB"/>
        </w:rPr>
        <w:t xml:space="preserve"> </w:t>
      </w:r>
      <w:r w:rsidR="00442D17">
        <w:rPr>
          <w:lang w:eastAsia="en-GB"/>
        </w:rPr>
        <w:t xml:space="preserve">This is enables rapid </w:t>
      </w:r>
      <w:r w:rsidR="0043437A">
        <w:rPr>
          <w:lang w:eastAsia="en-GB"/>
        </w:rPr>
        <w:t xml:space="preserve">streaming </w:t>
      </w:r>
      <w:r w:rsidR="00442D17">
        <w:rPr>
          <w:lang w:eastAsia="en-GB"/>
        </w:rPr>
        <w:t xml:space="preserve">queries over the internet. </w:t>
      </w:r>
    </w:p>
    <w:p w14:paraId="0E09571B" w14:textId="77777777" w:rsidR="005C4EE3" w:rsidRDefault="005C4EE3" w:rsidP="00BD5789">
      <w:pPr>
        <w:rPr>
          <w:lang w:eastAsia="en-GB"/>
        </w:rPr>
      </w:pPr>
    </w:p>
    <w:p w14:paraId="624A52F3" w14:textId="7C9F6F12" w:rsidR="00BD5789" w:rsidRDefault="002231BE" w:rsidP="00BD5789">
      <w:pPr>
        <w:rPr>
          <w:lang w:eastAsia="en-GB"/>
        </w:rPr>
      </w:pPr>
      <w:r>
        <w:rPr>
          <w:lang w:eastAsia="en-GB"/>
        </w:rPr>
        <w:lastRenderedPageBreak/>
        <w:t>For high-throughput storage and querying</w:t>
      </w:r>
      <w:r w:rsidR="00C2101B">
        <w:rPr>
          <w:lang w:eastAsia="en-GB"/>
        </w:rPr>
        <w:t>,</w:t>
      </w:r>
      <w:r>
        <w:rPr>
          <w:lang w:eastAsia="en-GB"/>
        </w:rPr>
        <w:t xml:space="preserve"> VCF files can be </w:t>
      </w:r>
      <w:r w:rsidR="00821C19">
        <w:rPr>
          <w:lang w:eastAsia="en-GB"/>
        </w:rPr>
        <w:t xml:space="preserve">easily </w:t>
      </w:r>
      <w:r>
        <w:rPr>
          <w:lang w:eastAsia="en-GB"/>
        </w:rPr>
        <w:t xml:space="preserve">imported into </w:t>
      </w:r>
      <w:proofErr w:type="spellStart"/>
      <w:r>
        <w:rPr>
          <w:lang w:eastAsia="en-GB"/>
        </w:rPr>
        <w:t>GenomicsDB</w:t>
      </w:r>
      <w:proofErr w:type="spellEnd"/>
      <w:r w:rsidR="000D0BF9">
        <w:rPr>
          <w:lang w:eastAsia="en-GB"/>
        </w:rPr>
        <w:fldChar w:fldCharType="begin" w:fldLock="1"/>
      </w:r>
      <w:r w:rsidR="00DD74CE">
        <w:rPr>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[20]","plainTextFormattedCitation":"[20]","previouslyFormattedCitation":"[20]"},"properties":{"noteIndex":0},"schema":"https://github.com/citation-style-language/schema/raw/master/csl-citation.json"}</w:instrText>
      </w:r>
      <w:r w:rsidR="000D0BF9">
        <w:rPr>
          <w:lang w:eastAsia="en-GB"/>
        </w:rPr>
        <w:fldChar w:fldCharType="separate"/>
      </w:r>
      <w:r w:rsidR="00DD74CE" w:rsidRPr="00DD74CE">
        <w:rPr>
          <w:noProof/>
          <w:lang w:eastAsia="en-GB"/>
        </w:rPr>
        <w:t>[20]</w:t>
      </w:r>
      <w:r w:rsidR="000D0BF9">
        <w:rPr>
          <w:lang w:eastAsia="en-GB"/>
        </w:rPr>
        <w:fldChar w:fldCharType="end"/>
      </w:r>
      <w:r w:rsidR="00264E7B">
        <w:rPr>
          <w:lang w:eastAsia="en-GB"/>
        </w:rPr>
        <w:t>.</w:t>
      </w:r>
    </w:p>
    <w:p w14:paraId="4028B36A" w14:textId="77777777" w:rsidR="005C4EE3" w:rsidRDefault="005C4EE3" w:rsidP="00BD5789">
      <w:pPr>
        <w:pStyle w:val="Heading2"/>
        <w:rPr>
          <w:lang w:val="en-US"/>
        </w:rPr>
      </w:pPr>
    </w:p>
    <w:p w14:paraId="4819921F" w14:textId="175F5ABD" w:rsidR="008D616E" w:rsidRPr="00BD5789" w:rsidRDefault="008D616E" w:rsidP="00BD5789">
      <w:pPr>
        <w:pStyle w:val="Heading2"/>
        <w:rPr>
          <w:lang w:eastAsia="en-GB"/>
        </w:rPr>
      </w:pPr>
      <w:r>
        <w:rPr>
          <w:lang w:val="en-US"/>
        </w:rPr>
        <w:t>Open source tools that use the format</w:t>
      </w:r>
    </w:p>
    <w:p w14:paraId="128BF29E" w14:textId="77777777" w:rsidR="00857600" w:rsidRDefault="00857600" w:rsidP="00C4290D">
      <w:pPr>
        <w:rPr>
          <w:rFonts w:cstheme="minorHAnsi"/>
          <w:lang w:val="en-US"/>
        </w:rPr>
      </w:pPr>
    </w:p>
    <w:p w14:paraId="44DAAAFB" w14:textId="5CE998C9" w:rsidR="00062DBB" w:rsidRPr="00AA312E" w:rsidRDefault="00CD4091" w:rsidP="00C4290D">
      <w:r>
        <w:rPr>
          <w:rFonts w:cstheme="minorHAnsi"/>
          <w:lang w:val="en-US"/>
        </w:rPr>
        <w:t>W</w:t>
      </w:r>
      <w:r w:rsidR="00041305" w:rsidRPr="00F5032F">
        <w:rPr>
          <w:rFonts w:cstheme="minorHAnsi"/>
          <w:lang w:val="en-US"/>
        </w:rPr>
        <w:t>e have developed</w:t>
      </w:r>
      <w:r w:rsidR="00041305">
        <w:rPr>
          <w:rFonts w:cstheme="minorHAnsi"/>
          <w:lang w:val="en-US"/>
        </w:rPr>
        <w:t xml:space="preserve"> open-source</w:t>
      </w:r>
      <w:r w:rsidR="00041305" w:rsidRPr="00F5032F">
        <w:rPr>
          <w:rFonts w:cstheme="minorHAnsi"/>
          <w:lang w:val="en-US"/>
        </w:rPr>
        <w:t xml:space="preserve"> </w:t>
      </w:r>
      <w:r w:rsidR="00771DE5">
        <w:rPr>
          <w:rFonts w:cstheme="minorHAnsi"/>
          <w:lang w:val="en-US"/>
        </w:rPr>
        <w:t>tools</w:t>
      </w:r>
      <w:r w:rsidR="00041305">
        <w:rPr>
          <w:rFonts w:cstheme="minorHAnsi"/>
          <w:lang w:val="en-US"/>
        </w:rPr>
        <w:t xml:space="preserve"> for mapping </w:t>
      </w:r>
      <w:r w:rsidR="00041FA4">
        <w:rPr>
          <w:rFonts w:cstheme="minorHAnsi"/>
          <w:lang w:val="en-US"/>
        </w:rPr>
        <w:t xml:space="preserve">GWAS </w:t>
      </w:r>
      <w:r w:rsidR="00041305">
        <w:rPr>
          <w:rFonts w:cstheme="minorHAnsi"/>
          <w:lang w:val="en-US"/>
        </w:rPr>
        <w:t>to</w:t>
      </w:r>
      <w:r w:rsidR="00840C26">
        <w:rPr>
          <w:rFonts w:cstheme="minorHAnsi"/>
          <w:lang w:val="en-US"/>
        </w:rPr>
        <w:t xml:space="preserve"> </w:t>
      </w:r>
      <w:r w:rsidR="00041305">
        <w:rPr>
          <w:rFonts w:cstheme="minorHAnsi"/>
          <w:lang w:val="en-US"/>
        </w:rPr>
        <w:t>and reading from VCF according to our specification</w:t>
      </w:r>
      <w:r w:rsidR="00840C26">
        <w:rPr>
          <w:rFonts w:cstheme="minorHAnsi"/>
          <w:lang w:val="en-US"/>
        </w:rPr>
        <w:t xml:space="preserve"> (Table 2)</w:t>
      </w:r>
      <w:r w:rsidR="00914C8D">
        <w:rPr>
          <w:rFonts w:cstheme="minorHAnsi"/>
          <w:lang w:val="en-US"/>
        </w:rPr>
        <w:t>.</w:t>
      </w:r>
      <w:r w:rsidR="00914C8D" w:rsidRPr="00914C8D">
        <w:rPr>
          <w:rFonts w:cstheme="minorHAnsi"/>
          <w:lang w:val="en-US"/>
        </w:rPr>
        <w:t xml:space="preserve"> </w:t>
      </w:r>
      <w:r w:rsidR="00062DBB">
        <w:t>We encourage users to provide feedback via the issue page</w:t>
      </w:r>
      <w:r w:rsidR="00E26134">
        <w:t>s</w:t>
      </w:r>
      <w:r w:rsidR="00062DBB">
        <w:t>.</w:t>
      </w:r>
    </w:p>
    <w:p w14:paraId="4FE7576C" w14:textId="77777777" w:rsidR="00E112AE" w:rsidRPr="00E112AE" w:rsidRDefault="00E112AE" w:rsidP="00F808C4"/>
    <w:p w14:paraId="0B323A64" w14:textId="678F2E52" w:rsidR="002C4FF7" w:rsidRDefault="00DF2ECF" w:rsidP="0010701C">
      <w:pPr>
        <w:pStyle w:val="Heading2"/>
        <w:rPr>
          <w:lang w:val="en-US"/>
        </w:rPr>
      </w:pPr>
      <w:r>
        <w:rPr>
          <w:lang w:val="en-US"/>
        </w:rPr>
        <w:t>Query p</w:t>
      </w:r>
      <w:r w:rsidR="002C4FF7" w:rsidRPr="002C4FF7">
        <w:rPr>
          <w:lang w:val="en-US"/>
        </w:rPr>
        <w:t>erformance</w:t>
      </w:r>
    </w:p>
    <w:p w14:paraId="404E54BE" w14:textId="043588D8" w:rsidR="002E60CA" w:rsidRDefault="002E60CA" w:rsidP="002E60CA"/>
    <w:p w14:paraId="36019D65" w14:textId="1F5D4EA7" w:rsidR="00F7131A" w:rsidRDefault="00B33936" w:rsidP="00F808C4">
      <w:r>
        <w:t>To assess q</w:t>
      </w:r>
      <w:r w:rsidR="0085738A">
        <w:t xml:space="preserve">uery </w:t>
      </w:r>
      <w:r w:rsidR="007D0AE2">
        <w:t xml:space="preserve">performance </w:t>
      </w:r>
      <w:r w:rsidR="0085738A">
        <w:t xml:space="preserve">for extracting a single variant using chromosome position </w:t>
      </w:r>
      <w:r w:rsidR="00050E40">
        <w:t>from either</w:t>
      </w:r>
      <w:r w:rsidR="0085738A">
        <w:t xml:space="preserve"> </w:t>
      </w:r>
      <w:r w:rsidR="00506F33">
        <w:t xml:space="preserve">unprocessed </w:t>
      </w:r>
      <w:r w:rsidR="0085738A">
        <w:t>tab-separated text or VCF</w:t>
      </w:r>
      <w:r w:rsidR="000A516A">
        <w:t xml:space="preserve"> (</w:t>
      </w:r>
      <w:r w:rsidR="002668F4">
        <w:t>Figure 2</w:t>
      </w:r>
      <w:r w:rsidR="000A516A">
        <w:t>)</w:t>
      </w:r>
      <w:r w:rsidR="00050E40">
        <w:t xml:space="preserve">, we obtained </w:t>
      </w:r>
      <w:r w:rsidR="0085738A">
        <w:t xml:space="preserve">GWAS summary statistics from a large metanalysis of body mass index containing </w:t>
      </w:r>
      <w:commentRangeStart w:id="0"/>
      <w:r w:rsidR="0085738A" w:rsidRPr="002703A7">
        <w:t>2</w:t>
      </w:r>
      <w:r w:rsidR="0085738A">
        <w:t>,</w:t>
      </w:r>
      <w:r w:rsidR="0085738A" w:rsidRPr="002703A7">
        <w:t>336</w:t>
      </w:r>
      <w:r w:rsidR="0085738A">
        <w:t>,</w:t>
      </w:r>
      <w:r w:rsidR="0085738A" w:rsidRPr="002703A7">
        <w:t>269</w:t>
      </w:r>
      <w:r w:rsidR="0085738A">
        <w:t xml:space="preserve"> </w:t>
      </w:r>
      <w:commentRangeEnd w:id="0"/>
      <w:r w:rsidR="00CE4C60">
        <w:rPr>
          <w:rStyle w:val="CommentReference"/>
        </w:rPr>
        <w:commentReference w:id="0"/>
      </w:r>
      <w:r w:rsidR="0085738A">
        <w:t xml:space="preserve">variants </w:t>
      </w:r>
      <w:r w:rsidR="0085738A">
        <w:fldChar w:fldCharType="begin" w:fldLock="1"/>
      </w:r>
      <w:r w:rsidR="00965055">
        <w:instrText>ADDIN CSL_CITATION {"citationItems":[{"id":"ITEM-1","itemData":{"DOI":"10.1093/hmg/ddy271","ISSN":"14602083","abstract":"Recent genome-wide association studies (GWAS) of height and body mass index (BMI) in ~250 000 European participants have led to the discovery of ~700 and ~100 nearly independent single nucleotide polymorphisms (SNPs) associated with these traits, respectively. Here we combine summary statistics from those two studies with GWAS of height and BMI performed in ~450 000 UK Biobank participants of European ancestry. Overall, our combined GWAS meta-analysis reaches N ~700 000 individuals and substantially increases the number of GWAS signals associated with these traits. We identified 3290 and 941 near-independent SNPs associated with height and BMI, respectively (at a revised genome-wide significance threshold of P &lt; 1 × 10 −8 ), including 1185 height-associated SNPs and 751 BMI-associated SNPs located within loci not previously identified by these two GWAS. The near-independent genome-wide significant SNPs explain ~24.6% of the variance of height and ~6.0% of the variance of BMI in an independent sample from the Health and Retirement Study (HRS). Correlations between polygenic scores based upon these SNPs with actual height and BMI in HRS participants were ~0.44 and ~0.22, respectively. From analyses of integrating GWAS and expression quantitative trait loci (eQTL) data by summary-data-based Mendelian randomization, we identified an enrichment of eQTLs among lead height and BMI signals, prioritizing 610 and 138 genes, respectively. Our study demonstrates that, as previously predicted, increasing GWAS sample sizes continues to deliver, by the discovery of new loci, increasing prediction accuracy and providing additional data to achieve deeper insight into complex trait biology. All summary statistics are made available for follow-up studies.","author":[{"dropping-particle":"","family":"Yengo","given":"Loic","non-dropping-particle":"","parse-names":false,"suffix":""},{"dropping-particle":"","family":"Sidorenko","given":"Julia","non-dropping-particle":"","parse-names":false,"suffix":""},{"dropping-particle":"","family":"Kemper","given":"Kathryn E.","non-dropping-particle":"","parse-names":false,"suffix":""},{"dropping-particle":"","family":"Zheng","given":"Zhili","non-dropping-particle":"","parse-names":false,"suffix":""},{"dropping-particle":"","family":"Wood","given":"Andrew R.","non-dropping-particle":"","parse-names":false,"suffix":""},{"dropping-particle":"","family":"Weedon","given":"Michael N.","non-dropping-particle":"","parse-names":false,"suffix":""},{"dropping-particle":"","family":"Frayling","given":"Timothy M.","non-dropping-particle":"","parse-names":false,"suffix":""},{"dropping-particle":"","family":"Hirschhorn","given":"Joel","non-dropping-particle":"","parse-names":false,"suffix":""},{"dropping-particle":"","family":"Yang","given":"Jian","non-dropping-particle":"","parse-names":false,"suffix":""},{"dropping-particle":"","family":"Visscher","given":"Peter M.","non-dropping-particle":"","parse-names":false,"suffix":""}],"container-title":"Human Molecular Genetics","id":"ITEM-1","issue":"20","issued":{"date-parts":[["2018"]]},"page":"3641-3649","publisher":"Oxford University Press","title":"Meta-analysis of genome-wide association studies for height and body mass index in ~700 000 individuals of European ancestry","type":"article-journal","volume":"27"},"uris":["http://www.mendeley.com/documents/?uuid=4677fa2d-8249-351d-ae76-8461603d42d6"]}],"mendeley":{"formattedCitation":"[21]","plainTextFormattedCitation":"[21]","previouslyFormattedCitation":"[21]"},"properties":{"noteIndex":0},"schema":"https://github.com/citation-style-language/schema/raw/master/csl-citation.json"}</w:instrText>
      </w:r>
      <w:r w:rsidR="0085738A">
        <w:fldChar w:fldCharType="separate"/>
      </w:r>
      <w:r w:rsidR="00846CF0" w:rsidRPr="00846CF0">
        <w:rPr>
          <w:noProof/>
        </w:rPr>
        <w:t>[21]</w:t>
      </w:r>
      <w:r w:rsidR="0085738A">
        <w:fldChar w:fldCharType="end"/>
      </w:r>
      <w:r w:rsidR="0085738A">
        <w:t>.</w:t>
      </w:r>
      <w:r w:rsidR="00004721">
        <w:t xml:space="preserve"> </w:t>
      </w:r>
      <w:r w:rsidR="004601C4">
        <w:t xml:space="preserve">Through each of the 100 repetitions we randomly chose a variant to query and then </w:t>
      </w:r>
      <w:r w:rsidR="00976141">
        <w:t>measured</w:t>
      </w:r>
      <w:r w:rsidR="004601C4">
        <w:t xml:space="preserve"> </w:t>
      </w:r>
      <w:r w:rsidR="00976141">
        <w:t>retrieval</w:t>
      </w:r>
      <w:r w:rsidR="004601C4">
        <w:t xml:space="preserve"> time using UNIX </w:t>
      </w:r>
      <w:proofErr w:type="spellStart"/>
      <w:r w:rsidR="004601C4">
        <w:t>awk</w:t>
      </w:r>
      <w:proofErr w:type="spellEnd"/>
      <w:r w:rsidR="004601C4">
        <w:t xml:space="preserve"> or </w:t>
      </w:r>
      <w:proofErr w:type="spellStart"/>
      <w:r w:rsidR="004601C4">
        <w:t>bcftools</w:t>
      </w:r>
      <w:proofErr w:type="spellEnd"/>
      <w:r w:rsidR="00F53EAA">
        <w:fldChar w:fldCharType="begin" w:fldLock="1"/>
      </w:r>
      <w:r w:rsidR="00BE0E51">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53EAA">
        <w:fldChar w:fldCharType="separate"/>
      </w:r>
      <w:r w:rsidR="00F7068D" w:rsidRPr="00F7068D">
        <w:rPr>
          <w:noProof/>
        </w:rPr>
        <w:t>[16]</w:t>
      </w:r>
      <w:r w:rsidR="00F53EAA">
        <w:fldChar w:fldCharType="end"/>
      </w:r>
      <w:r w:rsidR="004601C4">
        <w:t xml:space="preserve"> (v1.10).</w:t>
      </w:r>
    </w:p>
    <w:p w14:paraId="5354ACF2" w14:textId="77777777" w:rsidR="00F7131A" w:rsidRDefault="00F7131A" w:rsidP="00F808C4"/>
    <w:p w14:paraId="43F850E3" w14:textId="4E86ADB9" w:rsidR="00A839CB" w:rsidRDefault="00A96445" w:rsidP="00F808C4">
      <w:r>
        <w:t xml:space="preserve">The mean query time using </w:t>
      </w:r>
      <w:proofErr w:type="spellStart"/>
      <w:r>
        <w:t>gzip</w:t>
      </w:r>
      <w:proofErr w:type="spellEnd"/>
      <w:r>
        <w:t xml:space="preserve"> compressed VCF was 0.07 seconds (95% CI 0.07, 0.07)</w:t>
      </w:r>
      <w:r w:rsidR="00625750">
        <w:t xml:space="preserve"> compared with 0.91 seconds for compressed text</w:t>
      </w:r>
      <w:r w:rsidR="00935EDD">
        <w:t xml:space="preserve"> using </w:t>
      </w:r>
      <w:proofErr w:type="spellStart"/>
      <w:r w:rsidR="00935EDD">
        <w:t>gzip</w:t>
      </w:r>
      <w:proofErr w:type="spellEnd"/>
      <w:r w:rsidR="00935EDD">
        <w:t xml:space="preserve"> and </w:t>
      </w:r>
      <w:proofErr w:type="spellStart"/>
      <w:r w:rsidR="00935EDD">
        <w:t>awk</w:t>
      </w:r>
      <w:proofErr w:type="spellEnd"/>
      <w:r w:rsidR="00625750">
        <w:t xml:space="preserve"> (</w:t>
      </w:r>
      <w:r w:rsidR="005D2C34">
        <w:t>95% CI 0.91, 0.91</w:t>
      </w:r>
      <w:r w:rsidR="00625750">
        <w:t>) or 0.75 seconds for uncompressed text</w:t>
      </w:r>
      <w:r w:rsidR="00935EDD">
        <w:t xml:space="preserve"> using </w:t>
      </w:r>
      <w:proofErr w:type="spellStart"/>
      <w:r w:rsidR="00935EDD">
        <w:t>awk</w:t>
      </w:r>
      <w:proofErr w:type="spellEnd"/>
      <w:r w:rsidR="00935EDD">
        <w:t xml:space="preserve"> directly</w:t>
      </w:r>
      <w:r w:rsidR="00625750">
        <w:t xml:space="preserve"> (95% CI 0.74, 0.75).</w:t>
      </w:r>
      <w:r w:rsidR="00EF0233">
        <w:t xml:space="preserve"> These tests </w:t>
      </w:r>
      <w:r w:rsidR="000C2856">
        <w:t>suggest</w:t>
      </w:r>
      <w:r w:rsidR="00EF0233">
        <w:t xml:space="preserve"> query time </w:t>
      </w:r>
      <w:r w:rsidR="00466CA5">
        <w:t>w</w:t>
      </w:r>
      <w:r w:rsidR="00F9129B">
        <w:t>i</w:t>
      </w:r>
      <w:r w:rsidR="00466CA5">
        <w:t>th</w:t>
      </w:r>
      <w:r w:rsidR="00EF0233">
        <w:t xml:space="preserve"> VCF is around ten times quicker than </w:t>
      </w:r>
      <w:r w:rsidR="00277820">
        <w:t xml:space="preserve">using </w:t>
      </w:r>
      <w:proofErr w:type="spellStart"/>
      <w:r w:rsidR="00EF0233">
        <w:t>awk</w:t>
      </w:r>
      <w:proofErr w:type="spellEnd"/>
      <w:r w:rsidR="00EF0233">
        <w:t>.</w:t>
      </w:r>
    </w:p>
    <w:p w14:paraId="1FC36CF3" w14:textId="2737587B" w:rsidR="00740DF6" w:rsidRDefault="00740DF6" w:rsidP="00F808C4"/>
    <w:p w14:paraId="114A34FD" w14:textId="6D5FCE56" w:rsidR="00740DF6" w:rsidRDefault="00740DF6" w:rsidP="00F808C4">
      <w:r>
        <w:t xml:space="preserve">Can you also compare querying </w:t>
      </w:r>
      <w:proofErr w:type="gramStart"/>
      <w:r>
        <w:t>by</w:t>
      </w:r>
      <w:proofErr w:type="gramEnd"/>
    </w:p>
    <w:p w14:paraId="0F7BB840" w14:textId="2E3EC27A" w:rsidR="00740DF6" w:rsidRDefault="00740DF6" w:rsidP="00740DF6">
      <w:pPr>
        <w:pStyle w:val="ListParagraph"/>
        <w:numPr>
          <w:ilvl w:val="0"/>
          <w:numId w:val="12"/>
        </w:numPr>
      </w:pPr>
      <w:proofErr w:type="spellStart"/>
      <w:r>
        <w:t>Rsid</w:t>
      </w:r>
      <w:proofErr w:type="spellEnd"/>
    </w:p>
    <w:p w14:paraId="06F9CC38" w14:textId="6ABB8533" w:rsidR="00740DF6" w:rsidRDefault="00740DF6" w:rsidP="00740DF6">
      <w:pPr>
        <w:pStyle w:val="ListParagraph"/>
        <w:numPr>
          <w:ilvl w:val="0"/>
          <w:numId w:val="12"/>
        </w:numPr>
      </w:pPr>
      <w:proofErr w:type="spellStart"/>
      <w:r>
        <w:t>Chrom</w:t>
      </w:r>
      <w:proofErr w:type="spellEnd"/>
      <w:r>
        <w:t xml:space="preserve"> position ranges</w:t>
      </w:r>
    </w:p>
    <w:p w14:paraId="36F1EE8A" w14:textId="630E0B59" w:rsidR="00740DF6" w:rsidRDefault="003251C5" w:rsidP="0010701C">
      <w:pPr>
        <w:pStyle w:val="ListParagraph"/>
        <w:numPr>
          <w:ilvl w:val="0"/>
          <w:numId w:val="12"/>
        </w:numPr>
      </w:pPr>
      <w:r>
        <w:t>P-value</w:t>
      </w:r>
    </w:p>
    <w:p w14:paraId="320C0F04" w14:textId="77777777" w:rsidR="00003E38" w:rsidRPr="00003E38" w:rsidRDefault="00003E38" w:rsidP="00F808C4"/>
    <w:p w14:paraId="0884CB81" w14:textId="15CFA338" w:rsidR="001A0CD2" w:rsidRPr="001A0CD2" w:rsidRDefault="00A839CB" w:rsidP="0010701C">
      <w:pPr>
        <w:pStyle w:val="Heading2"/>
        <w:rPr>
          <w:lang w:val="en-US"/>
        </w:rPr>
      </w:pPr>
      <w:r w:rsidRPr="00625E59">
        <w:rPr>
          <w:lang w:val="en-US"/>
        </w:rPr>
        <w:t>Conclusion</w:t>
      </w:r>
    </w:p>
    <w:p w14:paraId="6658BF64" w14:textId="59B55650" w:rsidR="00552BCC" w:rsidRDefault="00552BCC" w:rsidP="00F808C4">
      <w:pPr>
        <w:rPr>
          <w:rFonts w:cstheme="minorHAnsi"/>
          <w:lang w:val="en-US"/>
        </w:rPr>
      </w:pPr>
    </w:p>
    <w:p w14:paraId="1B139693" w14:textId="440172B7" w:rsidR="006D6AF9" w:rsidRDefault="008C3F78" w:rsidP="00F808C4">
      <w:pPr>
        <w:rPr>
          <w:rFonts w:cstheme="minorHAnsi"/>
          <w:lang w:val="en-US"/>
        </w:rPr>
      </w:pPr>
      <w:r>
        <w:rPr>
          <w:rFonts w:cstheme="minorHAnsi"/>
          <w:lang w:val="en-US"/>
        </w:rPr>
        <w:t xml:space="preserve">The </w:t>
      </w:r>
      <w:r w:rsidR="00C93E7B">
        <w:rPr>
          <w:rFonts w:cstheme="minorHAnsi"/>
          <w:lang w:val="en-US"/>
        </w:rPr>
        <w:t xml:space="preserve">VCF </w:t>
      </w:r>
      <w:r>
        <w:rPr>
          <w:rFonts w:cstheme="minorHAnsi"/>
          <w:lang w:val="en-US"/>
        </w:rPr>
        <w:t xml:space="preserve">format </w:t>
      </w:r>
      <w:r w:rsidR="00C93E7B">
        <w:rPr>
          <w:rFonts w:cstheme="minorHAnsi"/>
          <w:lang w:val="en-US"/>
        </w:rPr>
        <w:t>is a robust</w:t>
      </w:r>
      <w:r w:rsidR="00A11F28">
        <w:rPr>
          <w:rFonts w:cstheme="minorHAnsi"/>
          <w:lang w:val="en-US"/>
        </w:rPr>
        <w:t xml:space="preserve"> solution to storing and distributing GWAS summary statistics. </w:t>
      </w:r>
      <w:r w:rsidR="00CB274A">
        <w:rPr>
          <w:rFonts w:cstheme="minorHAnsi"/>
          <w:lang w:val="en-US"/>
        </w:rPr>
        <w:t>We find the query performance to be around ten times faster than reading the whole dataset with standard UNIX tools.</w:t>
      </w:r>
      <w:r w:rsidR="007923D9">
        <w:rPr>
          <w:rFonts w:cstheme="minorHAnsi"/>
          <w:lang w:val="en-US"/>
        </w:rPr>
        <w:t xml:space="preserve"> </w:t>
      </w:r>
      <w:r w:rsidR="004C4F12">
        <w:rPr>
          <w:rFonts w:cstheme="minorHAnsi"/>
          <w:lang w:val="en-US"/>
        </w:rPr>
        <w:t xml:space="preserve">To facilitate </w:t>
      </w:r>
      <w:r w:rsidR="00A45A6C">
        <w:rPr>
          <w:rFonts w:cstheme="minorHAnsi"/>
          <w:lang w:val="en-US"/>
        </w:rPr>
        <w:t>adoption,</w:t>
      </w:r>
      <w:r w:rsidR="004C4F12">
        <w:rPr>
          <w:rFonts w:cstheme="minorHAnsi"/>
          <w:lang w:val="en-US"/>
        </w:rPr>
        <w:t xml:space="preserve"> we have developed tools for mapping data </w:t>
      </w:r>
      <w:r w:rsidR="00C837C2">
        <w:rPr>
          <w:rFonts w:cstheme="minorHAnsi"/>
          <w:lang w:val="en-US"/>
        </w:rPr>
        <w:t xml:space="preserve">from tabular data </w:t>
      </w:r>
      <w:r w:rsidR="004C4F12">
        <w:rPr>
          <w:rFonts w:cstheme="minorHAnsi"/>
          <w:lang w:val="en-US"/>
        </w:rPr>
        <w:t>to VCF and reading using R or Python.</w:t>
      </w:r>
    </w:p>
    <w:p w14:paraId="76FD2B7E" w14:textId="045A2475" w:rsidR="004645F4" w:rsidRDefault="004645F4" w:rsidP="00C4290D">
      <w:pPr>
        <w:rPr>
          <w:rFonts w:cstheme="minorHAnsi"/>
          <w:lang w:val="en-US"/>
        </w:rPr>
      </w:pPr>
    </w:p>
    <w:p w14:paraId="11354A97" w14:textId="026674D7" w:rsidR="003B658F" w:rsidRPr="00625E59" w:rsidRDefault="003B658F" w:rsidP="006E0573">
      <w:pPr>
        <w:pStyle w:val="Heading2"/>
        <w:rPr>
          <w:lang w:val="en-US"/>
        </w:rPr>
      </w:pPr>
      <w:r w:rsidRPr="00625E59">
        <w:rPr>
          <w:lang w:val="en-US"/>
        </w:rPr>
        <w:t>Specification</w:t>
      </w:r>
    </w:p>
    <w:p w14:paraId="37F6FF25" w14:textId="19A6F6C0" w:rsidR="003B658F" w:rsidRDefault="003B658F" w:rsidP="00C4290D">
      <w:pPr>
        <w:rPr>
          <w:rFonts w:cstheme="minorHAnsi"/>
          <w:lang w:val="en-US"/>
        </w:rPr>
      </w:pPr>
    </w:p>
    <w:p w14:paraId="3554E217" w14:textId="211DFEE0" w:rsidR="003B658F" w:rsidRDefault="003B658F" w:rsidP="00C4290D">
      <w:pPr>
        <w:rPr>
          <w:rFonts w:cstheme="minorHAnsi"/>
          <w:lang w:val="en-US"/>
        </w:rPr>
      </w:pPr>
      <w:r>
        <w:rPr>
          <w:rFonts w:cstheme="minorHAnsi"/>
          <w:lang w:val="en-US"/>
        </w:rPr>
        <w:t>Available from</w:t>
      </w:r>
      <w:r w:rsidR="00973E26">
        <w:rPr>
          <w:rFonts w:cstheme="minorHAnsi"/>
          <w:lang w:val="en-US"/>
        </w:rPr>
        <w:t>:</w:t>
      </w:r>
      <w:r w:rsidR="003619C7">
        <w:rPr>
          <w:rFonts w:cstheme="minorHAnsi"/>
          <w:lang w:val="en-US"/>
        </w:rPr>
        <w:t xml:space="preserve"> </w:t>
      </w:r>
      <w:hyperlink r:id="rId13" w:history="1">
        <w:r w:rsidR="003619C7" w:rsidRPr="00EA6296">
          <w:rPr>
            <w:rStyle w:val="Hyperlink"/>
            <w:rFonts w:cstheme="minorHAnsi"/>
            <w:lang w:val="en-US"/>
          </w:rPr>
          <w:t>https://github.com/MRCIEU/gwas_vcf_spec</w:t>
        </w:r>
      </w:hyperlink>
      <w:bookmarkStart w:id="1" w:name="_GoBack"/>
      <w:bookmarkEnd w:id="1"/>
    </w:p>
    <w:p w14:paraId="6D44D2DC" w14:textId="77777777" w:rsidR="003B658F" w:rsidRDefault="003B658F" w:rsidP="00C4290D">
      <w:pPr>
        <w:rPr>
          <w:rFonts w:cstheme="minorHAnsi"/>
          <w:lang w:val="en-US"/>
        </w:rPr>
      </w:pPr>
    </w:p>
    <w:p w14:paraId="3D150D1C" w14:textId="00307352" w:rsidR="00077BA1" w:rsidRDefault="00077BA1" w:rsidP="00077BA1">
      <w:pPr>
        <w:pStyle w:val="Heading2"/>
        <w:rPr>
          <w:lang w:val="en-US"/>
        </w:rPr>
      </w:pPr>
      <w:r>
        <w:rPr>
          <w:lang w:val="en-US"/>
        </w:rPr>
        <w:t xml:space="preserve">Data </w:t>
      </w:r>
      <w:r w:rsidRPr="00625E59">
        <w:rPr>
          <w:lang w:val="en-US"/>
        </w:rPr>
        <w:t>availability</w:t>
      </w:r>
    </w:p>
    <w:p w14:paraId="5DC4B2E1" w14:textId="61499F8A" w:rsidR="00077BA1" w:rsidRDefault="00077BA1" w:rsidP="00077BA1">
      <w:pPr>
        <w:rPr>
          <w:lang w:val="en-US"/>
        </w:rPr>
      </w:pPr>
    </w:p>
    <w:p w14:paraId="607A6B1D" w14:textId="59FFEA61" w:rsidR="00E9604B" w:rsidRPr="00077BA1" w:rsidRDefault="00E9604B" w:rsidP="00077BA1">
      <w:pPr>
        <w:rPr>
          <w:lang w:val="en-US"/>
        </w:rPr>
      </w:pPr>
      <w:r>
        <w:rPr>
          <w:lang w:val="en-US"/>
        </w:rPr>
        <w:t xml:space="preserve">Full summary statistics for over 10,000 </w:t>
      </w:r>
      <w:r w:rsidR="009A2B8B">
        <w:rPr>
          <w:lang w:val="en-US"/>
        </w:rPr>
        <w:t>GWAS in VCF format available from the IEU GWAS Database</w:t>
      </w:r>
      <w:r w:rsidR="00A368D5">
        <w:rPr>
          <w:lang w:val="en-US"/>
        </w:rPr>
        <w:t xml:space="preserve"> (</w:t>
      </w:r>
      <w:hyperlink r:id="rId14" w:history="1">
        <w:r w:rsidR="009A2B8B" w:rsidRPr="00575F59">
          <w:rPr>
            <w:rStyle w:val="Hyperlink"/>
          </w:rPr>
          <w:t>https://gwas.mrcieu.ac.uk</w:t>
        </w:r>
      </w:hyperlink>
      <w:r w:rsidR="00A368D5">
        <w:t>)</w:t>
      </w:r>
    </w:p>
    <w:p w14:paraId="2E4993F4" w14:textId="77777777" w:rsidR="004338A5" w:rsidRDefault="004338A5" w:rsidP="00E20ED8">
      <w:pPr>
        <w:rPr>
          <w:rFonts w:cstheme="minorHAnsi"/>
          <w:lang w:val="en-US"/>
        </w:rPr>
      </w:pPr>
    </w:p>
    <w:p w14:paraId="08F5960A" w14:textId="225F06F8" w:rsidR="00E20ED8" w:rsidRPr="00625E59" w:rsidRDefault="00E20ED8" w:rsidP="006E0573">
      <w:pPr>
        <w:pStyle w:val="Heading2"/>
        <w:rPr>
          <w:lang w:val="en-US"/>
        </w:rPr>
      </w:pPr>
      <w:r w:rsidRPr="00625E59">
        <w:rPr>
          <w:lang w:val="en-US"/>
        </w:rPr>
        <w:t>Acknowledgments</w:t>
      </w:r>
    </w:p>
    <w:p w14:paraId="5089AE69" w14:textId="77777777" w:rsidR="00E20ED8" w:rsidRPr="00FF37BE" w:rsidRDefault="00E20ED8" w:rsidP="00E20ED8">
      <w:pPr>
        <w:rPr>
          <w:rFonts w:cstheme="minorHAnsi"/>
          <w:lang w:val="en-US"/>
        </w:rPr>
      </w:pPr>
    </w:p>
    <w:p w14:paraId="4CF4D580" w14:textId="77777777" w:rsidR="00E20ED8" w:rsidRDefault="00E20ED8" w:rsidP="00E20ED8">
      <w:pPr>
        <w:rPr>
          <w:rFonts w:cstheme="minorHAnsi"/>
          <w:lang w:val="en-US"/>
        </w:rPr>
      </w:pPr>
      <w:r w:rsidRPr="00FF37BE">
        <w:rPr>
          <w:rFonts w:cstheme="minorHAnsi"/>
          <w:lang w:val="en-US"/>
        </w:rPr>
        <w:lastRenderedPageBreak/>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7AF63CB" w14:textId="77777777" w:rsidR="00E20ED8" w:rsidRDefault="00E20ED8" w:rsidP="00E20ED8">
      <w:pPr>
        <w:rPr>
          <w:rFonts w:cstheme="minorHAnsi"/>
          <w:lang w:val="en-US"/>
        </w:rPr>
      </w:pPr>
    </w:p>
    <w:p w14:paraId="4D02A650" w14:textId="657B1A36" w:rsidR="00D27DC6" w:rsidRDefault="00E20ED8" w:rsidP="00C4290D">
      <w:pPr>
        <w:rPr>
          <w:rFonts w:cstheme="minorHAnsi"/>
          <w:lang w:val="en-US"/>
        </w:rPr>
      </w:pPr>
      <w:r w:rsidRPr="00FF37BE">
        <w:rPr>
          <w:rFonts w:cstheme="minorHAnsi"/>
          <w:lang w:val="en-US"/>
        </w:rPr>
        <w:t xml:space="preserve">M.L., </w:t>
      </w:r>
      <w:r>
        <w:rPr>
          <w:rFonts w:cstheme="minorHAnsi"/>
          <w:lang w:val="en-US"/>
        </w:rPr>
        <w:t>B.E</w:t>
      </w:r>
      <w:r w:rsidRPr="00FF37BE">
        <w:rPr>
          <w:rFonts w:cstheme="minorHAnsi"/>
          <w:lang w:val="en-US"/>
        </w:rPr>
        <w:t>., T.</w:t>
      </w:r>
      <w:r w:rsidR="00C83675">
        <w:rPr>
          <w:rFonts w:cstheme="minorHAnsi"/>
          <w:lang w:val="en-US"/>
        </w:rPr>
        <w:t>R.</w:t>
      </w:r>
      <w:r w:rsidRPr="00FF37BE">
        <w:rPr>
          <w:rFonts w:cstheme="minorHAnsi"/>
          <w:lang w:val="en-US"/>
        </w:rPr>
        <w:t>G.</w:t>
      </w:r>
      <w:r w:rsidR="00C83675">
        <w:rPr>
          <w:rFonts w:cstheme="minorHAnsi"/>
          <w:lang w:val="en-US"/>
        </w:rPr>
        <w:t xml:space="preserve"> </w:t>
      </w:r>
      <w:r w:rsidRPr="00FF37BE">
        <w:rPr>
          <w:rFonts w:cstheme="minorHAnsi"/>
          <w:lang w:val="en-US"/>
        </w:rPr>
        <w:t xml:space="preserve">work in the Medical Research Council Integrative Epidemiology Unit at the University of Bristol, which is supported by the Medical Research Council and the University of Bristol </w:t>
      </w:r>
      <w:r>
        <w:rPr>
          <w:rFonts w:cstheme="minorHAnsi"/>
          <w:lang w:val="en-US"/>
        </w:rPr>
        <w:t>(</w:t>
      </w:r>
      <w:r w:rsidRPr="00FF37BE">
        <w:rPr>
          <w:rFonts w:cstheme="minorHAnsi"/>
          <w:lang w:val="en-US"/>
        </w:rPr>
        <w:t>MC_UU_00011/4</w:t>
      </w:r>
      <w:r>
        <w:rPr>
          <w:rFonts w:cstheme="minorHAnsi"/>
          <w:lang w:val="en-US"/>
        </w:rPr>
        <w:t>)</w:t>
      </w:r>
      <w:r w:rsidRPr="00FF37BE">
        <w:rPr>
          <w:rFonts w:cstheme="minorHAnsi"/>
          <w:lang w:val="en-US"/>
        </w:rPr>
        <w:t>.</w:t>
      </w:r>
      <w:r w:rsidR="00C83675">
        <w:rPr>
          <w:rFonts w:cstheme="minorHAnsi"/>
          <w:lang w:val="en-US"/>
        </w:rPr>
        <w:t xml:space="preserve"> G.H. is supported by the </w:t>
      </w:r>
      <w:proofErr w:type="spellStart"/>
      <w:r w:rsidR="00C83675">
        <w:rPr>
          <w:rFonts w:cstheme="minorHAnsi"/>
          <w:lang w:val="en-US"/>
        </w:rPr>
        <w:t>Wellcome</w:t>
      </w:r>
      <w:proofErr w:type="spellEnd"/>
      <w:r w:rsidR="00C83675">
        <w:rPr>
          <w:rFonts w:cstheme="minorHAnsi"/>
          <w:lang w:val="en-US"/>
        </w:rPr>
        <w:t xml:space="preserve"> Trust and Royal Society [</w:t>
      </w:r>
      <w:r w:rsidR="00C83675" w:rsidRPr="00C83675">
        <w:rPr>
          <w:rFonts w:cstheme="minorHAnsi"/>
          <w:lang w:val="en-US"/>
        </w:rPr>
        <w:t>208806/Z/17/Z</w:t>
      </w:r>
      <w:r w:rsidR="00C83675">
        <w:rPr>
          <w:rFonts w:cstheme="minorHAnsi"/>
          <w:lang w:val="en-US"/>
        </w:rPr>
        <w:t>].</w:t>
      </w:r>
    </w:p>
    <w:p w14:paraId="25FAE102" w14:textId="77777777" w:rsidR="006E0573" w:rsidRDefault="006E0573">
      <w:pPr>
        <w:rPr>
          <w:rFonts w:cstheme="minorHAnsi"/>
          <w:b/>
          <w:bCs/>
          <w:lang w:val="en-US"/>
        </w:rPr>
      </w:pPr>
      <w:r>
        <w:rPr>
          <w:rFonts w:cstheme="minorHAnsi"/>
          <w:b/>
          <w:bCs/>
          <w:lang w:val="en-US"/>
        </w:rPr>
        <w:br w:type="page"/>
      </w:r>
    </w:p>
    <w:p w14:paraId="6AC92A80" w14:textId="720ADE31" w:rsidR="00D27DC6" w:rsidRPr="00625E59" w:rsidRDefault="00D27DC6" w:rsidP="006E0573">
      <w:pPr>
        <w:pStyle w:val="Heading2"/>
        <w:rPr>
          <w:lang w:val="en-US"/>
        </w:rPr>
      </w:pPr>
      <w:r w:rsidRPr="00625E59">
        <w:rPr>
          <w:lang w:val="en-US"/>
        </w:rPr>
        <w:lastRenderedPageBreak/>
        <w:t>References</w:t>
      </w:r>
    </w:p>
    <w:p w14:paraId="22892E0F" w14:textId="03B8ADB9" w:rsidR="002F2B68" w:rsidRDefault="002F2B68" w:rsidP="00C4290D">
      <w:pPr>
        <w:rPr>
          <w:rFonts w:cstheme="minorHAnsi"/>
          <w:lang w:val="en-US"/>
        </w:rPr>
      </w:pPr>
    </w:p>
    <w:p w14:paraId="1A789103" w14:textId="308EB33B" w:rsidR="00965055" w:rsidRPr="00965055" w:rsidRDefault="002F2B68" w:rsidP="00965055">
      <w:pPr>
        <w:widowControl w:val="0"/>
        <w:autoSpaceDE w:val="0"/>
        <w:autoSpaceDN w:val="0"/>
        <w:adjustRightInd w:val="0"/>
        <w:ind w:left="640" w:hanging="640"/>
        <w:rPr>
          <w:rFonts w:ascii="Calibri" w:hAnsi="Calibri" w:cs="Calibri"/>
          <w:noProof/>
        </w:rPr>
      </w:pPr>
      <w:r>
        <w:rPr>
          <w:rFonts w:cstheme="minorHAnsi"/>
          <w:lang w:val="en-US"/>
        </w:rPr>
        <w:fldChar w:fldCharType="begin" w:fldLock="1"/>
      </w:r>
      <w:r>
        <w:rPr>
          <w:rFonts w:cstheme="minorHAnsi"/>
          <w:lang w:val="en-US"/>
        </w:rPr>
        <w:instrText xml:space="preserve">ADDIN Mendeley Bibliography CSL_BIBLIOGRAPHY </w:instrText>
      </w:r>
      <w:r>
        <w:rPr>
          <w:rFonts w:cstheme="minorHAnsi"/>
          <w:lang w:val="en-US"/>
        </w:rPr>
        <w:fldChar w:fldCharType="separate"/>
      </w:r>
      <w:r w:rsidR="00965055" w:rsidRPr="00965055">
        <w:rPr>
          <w:rFonts w:ascii="Calibri" w:hAnsi="Calibri" w:cs="Calibri"/>
          <w:noProof/>
        </w:rPr>
        <w:t>[1]</w:t>
      </w:r>
      <w:r w:rsidR="00965055" w:rsidRPr="00965055">
        <w:rPr>
          <w:rFonts w:ascii="Calibri" w:hAnsi="Calibri" w:cs="Calibri"/>
          <w:noProof/>
        </w:rPr>
        <w:tab/>
        <w:t xml:space="preserve">P. M. Visscher </w:t>
      </w:r>
      <w:r w:rsidR="00965055" w:rsidRPr="00965055">
        <w:rPr>
          <w:rFonts w:ascii="Calibri" w:hAnsi="Calibri" w:cs="Calibri"/>
          <w:i/>
          <w:iCs/>
          <w:noProof/>
        </w:rPr>
        <w:t>et al.</w:t>
      </w:r>
      <w:r w:rsidR="00965055" w:rsidRPr="00965055">
        <w:rPr>
          <w:rFonts w:ascii="Calibri" w:hAnsi="Calibri" w:cs="Calibri"/>
          <w:noProof/>
        </w:rPr>
        <w:t xml:space="preserve">, “10 Years of GWAS Discovery: Biology, Function, and Translation,” </w:t>
      </w:r>
      <w:r w:rsidR="00965055" w:rsidRPr="00965055">
        <w:rPr>
          <w:rFonts w:ascii="Calibri" w:hAnsi="Calibri" w:cs="Calibri"/>
          <w:i/>
          <w:iCs/>
          <w:noProof/>
        </w:rPr>
        <w:t>American Journal of Human Genetics</w:t>
      </w:r>
      <w:r w:rsidR="00965055" w:rsidRPr="00965055">
        <w:rPr>
          <w:rFonts w:ascii="Calibri" w:hAnsi="Calibri" w:cs="Calibri"/>
          <w:noProof/>
        </w:rPr>
        <w:t>, vol. 101, no. 1. Cell Press, pp. 5–22, 06-Jul-2017.</w:t>
      </w:r>
    </w:p>
    <w:p w14:paraId="1E5FD01F"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[2]</w:t>
      </w:r>
      <w:r w:rsidRPr="00965055">
        <w:rPr>
          <w:rFonts w:ascii="Calibri" w:hAnsi="Calibri" w:cs="Calibri"/>
          <w:noProof/>
        </w:rPr>
        <w:tab/>
        <w:t xml:space="preserve">L. Hou and H. Zhao, “A review of post-GWAS prioritization approaches,” </w:t>
      </w:r>
      <w:r w:rsidRPr="00965055">
        <w:rPr>
          <w:rFonts w:ascii="Calibri" w:hAnsi="Calibri" w:cs="Calibri"/>
          <w:i/>
          <w:iCs/>
          <w:noProof/>
        </w:rPr>
        <w:t>Front. Genet.</w:t>
      </w:r>
      <w:r w:rsidRPr="00965055">
        <w:rPr>
          <w:rFonts w:ascii="Calibri" w:hAnsi="Calibri" w:cs="Calibri"/>
          <w:noProof/>
        </w:rPr>
        <w:t>, vol. 4, no. DEC, p. 280, Dec. 2013.</w:t>
      </w:r>
    </w:p>
    <w:p w14:paraId="5CBFF94C"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[3]</w:t>
      </w:r>
      <w:r w:rsidRPr="00965055">
        <w:rPr>
          <w:rFonts w:ascii="Calibri" w:hAnsi="Calibri" w:cs="Calibri"/>
          <w:noProof/>
        </w:rPr>
        <w:tab/>
        <w:t xml:space="preserve">G. D. Smith and S. Ebrahim, “‘Mendelian randomization’: Can genetic epidemiology contribute to understanding environmental determinants of disease?,” </w:t>
      </w:r>
      <w:r w:rsidRPr="00965055">
        <w:rPr>
          <w:rFonts w:ascii="Calibri" w:hAnsi="Calibri" w:cs="Calibri"/>
          <w:i/>
          <w:iCs/>
          <w:noProof/>
        </w:rPr>
        <w:t>International Journal of Epidemiology</w:t>
      </w:r>
      <w:r w:rsidRPr="00965055">
        <w:rPr>
          <w:rFonts w:ascii="Calibri" w:hAnsi="Calibri" w:cs="Calibri"/>
          <w:noProof/>
        </w:rPr>
        <w:t>. 2003.</w:t>
      </w:r>
    </w:p>
    <w:p w14:paraId="4BCBAFC0"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[4]</w:t>
      </w:r>
      <w:r w:rsidRPr="00965055">
        <w:rPr>
          <w:rFonts w:ascii="Calibri" w:hAnsi="Calibri" w:cs="Calibri"/>
          <w:noProof/>
        </w:rPr>
        <w:tab/>
        <w:t xml:space="preserve">B. Bulik-Sullivan </w:t>
      </w:r>
      <w:r w:rsidRPr="00965055">
        <w:rPr>
          <w:rFonts w:ascii="Calibri" w:hAnsi="Calibri" w:cs="Calibri"/>
          <w:i/>
          <w:iCs/>
          <w:noProof/>
        </w:rPr>
        <w:t>et al.</w:t>
      </w:r>
      <w:r w:rsidRPr="00965055">
        <w:rPr>
          <w:rFonts w:ascii="Calibri" w:hAnsi="Calibri" w:cs="Calibri"/>
          <w:noProof/>
        </w:rPr>
        <w:t xml:space="preserve">, “LD score regression distinguishes confounding from polygenicity in genome-wide association studies,” </w:t>
      </w:r>
      <w:r w:rsidRPr="00965055">
        <w:rPr>
          <w:rFonts w:ascii="Calibri" w:hAnsi="Calibri" w:cs="Calibri"/>
          <w:i/>
          <w:iCs/>
          <w:noProof/>
        </w:rPr>
        <w:t>Nat. Genet.</w:t>
      </w:r>
      <w:r w:rsidRPr="00965055">
        <w:rPr>
          <w:rFonts w:ascii="Calibri" w:hAnsi="Calibri" w:cs="Calibri"/>
          <w:noProof/>
        </w:rPr>
        <w:t>, 2015.</w:t>
      </w:r>
    </w:p>
    <w:p w14:paraId="60223C1A"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[5]</w:t>
      </w:r>
      <w:r w:rsidRPr="00965055">
        <w:rPr>
          <w:rFonts w:ascii="Calibri" w:hAnsi="Calibri" w:cs="Calibri"/>
          <w:noProof/>
        </w:rPr>
        <w:tab/>
        <w:t xml:space="preserve">J. Yang, J. Zeng, M. E. Goddard, N. R. Wray, and P. M. Visscher, “Concepts, estimation and interpretation of SNP-based heritability,” </w:t>
      </w:r>
      <w:r w:rsidRPr="00965055">
        <w:rPr>
          <w:rFonts w:ascii="Calibri" w:hAnsi="Calibri" w:cs="Calibri"/>
          <w:i/>
          <w:iCs/>
          <w:noProof/>
        </w:rPr>
        <w:t>Nature Genetics</w:t>
      </w:r>
      <w:r w:rsidRPr="00965055">
        <w:rPr>
          <w:rFonts w:ascii="Calibri" w:hAnsi="Calibri" w:cs="Calibri"/>
          <w:noProof/>
        </w:rPr>
        <w:t>, vol. 49, no. 9. Nature Publishing Group, pp. 1304–1310, 01-Sep-2017.</w:t>
      </w:r>
    </w:p>
    <w:p w14:paraId="1C68AC1B"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[6]</w:t>
      </w:r>
      <w:r w:rsidRPr="00965055">
        <w:rPr>
          <w:rFonts w:ascii="Calibri" w:hAnsi="Calibri" w:cs="Calibri"/>
          <w:noProof/>
        </w:rPr>
        <w:tab/>
        <w:t xml:space="preserve">S. Purcell </w:t>
      </w:r>
      <w:r w:rsidRPr="00965055">
        <w:rPr>
          <w:rFonts w:ascii="Calibri" w:hAnsi="Calibri" w:cs="Calibri"/>
          <w:i/>
          <w:iCs/>
          <w:noProof/>
        </w:rPr>
        <w:t>et al.</w:t>
      </w:r>
      <w:r w:rsidRPr="00965055">
        <w:rPr>
          <w:rFonts w:ascii="Calibri" w:hAnsi="Calibri" w:cs="Calibri"/>
          <w:noProof/>
        </w:rPr>
        <w:t xml:space="preserve">, “PLINK: A tool set for whole-genome association and population-based linkage analyses,” </w:t>
      </w:r>
      <w:r w:rsidRPr="00965055">
        <w:rPr>
          <w:rFonts w:ascii="Calibri" w:hAnsi="Calibri" w:cs="Calibri"/>
          <w:i/>
          <w:iCs/>
          <w:noProof/>
        </w:rPr>
        <w:t>Am. J. Hum. Genet.</w:t>
      </w:r>
      <w:r w:rsidRPr="00965055">
        <w:rPr>
          <w:rFonts w:ascii="Calibri" w:hAnsi="Calibri" w:cs="Calibri"/>
          <w:noProof/>
        </w:rPr>
        <w:t>, 2007.</w:t>
      </w:r>
    </w:p>
    <w:p w14:paraId="769F488B"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[7]</w:t>
      </w:r>
      <w:r w:rsidRPr="00965055">
        <w:rPr>
          <w:rFonts w:ascii="Calibri" w:hAnsi="Calibri" w:cs="Calibri"/>
          <w:noProof/>
        </w:rPr>
        <w:tab/>
        <w:t xml:space="preserve">J. Yang, S. H. Lee, M. E. Goddard, and P. M. Visscher, “GCTA: A tool for genome-wide complex trait analysis,” </w:t>
      </w:r>
      <w:r w:rsidRPr="00965055">
        <w:rPr>
          <w:rFonts w:ascii="Calibri" w:hAnsi="Calibri" w:cs="Calibri"/>
          <w:i/>
          <w:iCs/>
          <w:noProof/>
        </w:rPr>
        <w:t>Am. J. Hum. Genet.</w:t>
      </w:r>
      <w:r w:rsidRPr="00965055">
        <w:rPr>
          <w:rFonts w:ascii="Calibri" w:hAnsi="Calibri" w:cs="Calibri"/>
          <w:noProof/>
        </w:rPr>
        <w:t>, vol. 88, no. 1, pp. 76–82, Jan. 2011.</w:t>
      </w:r>
    </w:p>
    <w:p w14:paraId="57AEFA4D"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[8]</w:t>
      </w:r>
      <w:r w:rsidRPr="00965055">
        <w:rPr>
          <w:rFonts w:ascii="Calibri" w:hAnsi="Calibri" w:cs="Calibri"/>
          <w:noProof/>
        </w:rPr>
        <w:tab/>
        <w:t xml:space="preserve">P. R. Loh </w:t>
      </w:r>
      <w:r w:rsidRPr="00965055">
        <w:rPr>
          <w:rFonts w:ascii="Calibri" w:hAnsi="Calibri" w:cs="Calibri"/>
          <w:i/>
          <w:iCs/>
          <w:noProof/>
        </w:rPr>
        <w:t>et al.</w:t>
      </w:r>
      <w:r w:rsidRPr="00965055">
        <w:rPr>
          <w:rFonts w:ascii="Calibri" w:hAnsi="Calibri" w:cs="Calibri"/>
          <w:noProof/>
        </w:rPr>
        <w:t xml:space="preserve">, “Efficient Bayesian mixed-model analysis increases association power in large cohorts,” </w:t>
      </w:r>
      <w:r w:rsidRPr="00965055">
        <w:rPr>
          <w:rFonts w:ascii="Calibri" w:hAnsi="Calibri" w:cs="Calibri"/>
          <w:i/>
          <w:iCs/>
          <w:noProof/>
        </w:rPr>
        <w:t>Nat. Genet.</w:t>
      </w:r>
      <w:r w:rsidRPr="00965055">
        <w:rPr>
          <w:rFonts w:ascii="Calibri" w:hAnsi="Calibri" w:cs="Calibri"/>
          <w:noProof/>
        </w:rPr>
        <w:t>, vol. 47, no. 3, pp. 284–290, Feb. 2015.</w:t>
      </w:r>
    </w:p>
    <w:p w14:paraId="6EC534E9"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[9]</w:t>
      </w:r>
      <w:r w:rsidRPr="00965055">
        <w:rPr>
          <w:rFonts w:ascii="Calibri" w:hAnsi="Calibri" w:cs="Calibri"/>
          <w:noProof/>
        </w:rPr>
        <w:tab/>
        <w:t xml:space="preserve">X. Zhou and M. Stephens, “Genome-wide efficient mixed-model analysis for association studies,” </w:t>
      </w:r>
      <w:r w:rsidRPr="00965055">
        <w:rPr>
          <w:rFonts w:ascii="Calibri" w:hAnsi="Calibri" w:cs="Calibri"/>
          <w:i/>
          <w:iCs/>
          <w:noProof/>
        </w:rPr>
        <w:t>Nat. Genet.</w:t>
      </w:r>
      <w:r w:rsidRPr="00965055">
        <w:rPr>
          <w:rFonts w:ascii="Calibri" w:hAnsi="Calibri" w:cs="Calibri"/>
          <w:noProof/>
        </w:rPr>
        <w:t>, vol. 44, no. 7, pp. 821–824, Jul. 2012.</w:t>
      </w:r>
    </w:p>
    <w:p w14:paraId="1E8BBFCA"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[10]</w:t>
      </w:r>
      <w:r w:rsidRPr="00965055">
        <w:rPr>
          <w:rFonts w:ascii="Calibri" w:hAnsi="Calibri" w:cs="Calibri"/>
          <w:noProof/>
        </w:rPr>
        <w:tab/>
        <w:t xml:space="preserve">C. J. Willer, Y. Li, and G. R. Abecasis, “METAL: fast and efficient meta-analysis of genomewide association scans,” </w:t>
      </w:r>
      <w:r w:rsidRPr="00965055">
        <w:rPr>
          <w:rFonts w:ascii="Calibri" w:hAnsi="Calibri" w:cs="Calibri"/>
          <w:i/>
          <w:iCs/>
          <w:noProof/>
        </w:rPr>
        <w:t>Bioinforma. Appl. NOTE</w:t>
      </w:r>
      <w:r w:rsidRPr="00965055">
        <w:rPr>
          <w:rFonts w:ascii="Calibri" w:hAnsi="Calibri" w:cs="Calibri"/>
          <w:noProof/>
        </w:rPr>
        <w:t>, vol. 26, no. 17, pp. 2190–2191, 2010.</w:t>
      </w:r>
    </w:p>
    <w:p w14:paraId="724966A5"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[11]</w:t>
      </w:r>
      <w:r w:rsidRPr="00965055">
        <w:rPr>
          <w:rFonts w:ascii="Calibri" w:hAnsi="Calibri" w:cs="Calibri"/>
          <w:noProof/>
        </w:rPr>
        <w:tab/>
        <w:t xml:space="preserve">A. Buniello </w:t>
      </w:r>
      <w:r w:rsidRPr="00965055">
        <w:rPr>
          <w:rFonts w:ascii="Calibri" w:hAnsi="Calibri" w:cs="Calibri"/>
          <w:i/>
          <w:iCs/>
          <w:noProof/>
        </w:rPr>
        <w:t>et al.</w:t>
      </w:r>
      <w:r w:rsidRPr="00965055">
        <w:rPr>
          <w:rFonts w:ascii="Calibri" w:hAnsi="Calibri" w:cs="Calibri"/>
          <w:noProof/>
        </w:rPr>
        <w:t xml:space="preserve">, “The NHGRI-EBI GWAS Catalog of published genome-wide association studies, targeted arrays and summary statistics 2019,” </w:t>
      </w:r>
      <w:r w:rsidRPr="00965055">
        <w:rPr>
          <w:rFonts w:ascii="Calibri" w:hAnsi="Calibri" w:cs="Calibri"/>
          <w:i/>
          <w:iCs/>
          <w:noProof/>
        </w:rPr>
        <w:t>Nucleic Acids Res.</w:t>
      </w:r>
      <w:r w:rsidRPr="00965055">
        <w:rPr>
          <w:rFonts w:ascii="Calibri" w:hAnsi="Calibri" w:cs="Calibri"/>
          <w:noProof/>
        </w:rPr>
        <w:t>, vol. 47, no. D1, pp. D1005–D1012, Jan. 2019.</w:t>
      </w:r>
    </w:p>
    <w:p w14:paraId="04F3C5FA"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[12]</w:t>
      </w:r>
      <w:r w:rsidRPr="00965055">
        <w:rPr>
          <w:rFonts w:ascii="Calibri" w:hAnsi="Calibri" w:cs="Calibri"/>
          <w:noProof/>
        </w:rPr>
        <w:tab/>
        <w:t xml:space="preserve">Z. Zhu </w:t>
      </w:r>
      <w:r w:rsidRPr="00965055">
        <w:rPr>
          <w:rFonts w:ascii="Calibri" w:hAnsi="Calibri" w:cs="Calibri"/>
          <w:i/>
          <w:iCs/>
          <w:noProof/>
        </w:rPr>
        <w:t>et al.</w:t>
      </w:r>
      <w:r w:rsidRPr="00965055">
        <w:rPr>
          <w:rFonts w:ascii="Calibri" w:hAnsi="Calibri" w:cs="Calibri"/>
          <w:noProof/>
        </w:rPr>
        <w:t xml:space="preserve">, “Integration of summary data from GWAS and eQTL studies predicts complex trait gene targets,” </w:t>
      </w:r>
      <w:r w:rsidRPr="00965055">
        <w:rPr>
          <w:rFonts w:ascii="Calibri" w:hAnsi="Calibri" w:cs="Calibri"/>
          <w:i/>
          <w:iCs/>
          <w:noProof/>
        </w:rPr>
        <w:t>Nat. Genet.</w:t>
      </w:r>
      <w:r w:rsidRPr="00965055">
        <w:rPr>
          <w:rFonts w:ascii="Calibri" w:hAnsi="Calibri" w:cs="Calibri"/>
          <w:noProof/>
        </w:rPr>
        <w:t>, vol. 48, no. 5, pp. 481–487, May 2016.</w:t>
      </w:r>
    </w:p>
    <w:p w14:paraId="16FEA904"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[13]</w:t>
      </w:r>
      <w:r w:rsidRPr="00965055">
        <w:rPr>
          <w:rFonts w:ascii="Calibri" w:hAnsi="Calibri" w:cs="Calibri"/>
          <w:noProof/>
        </w:rPr>
        <w:tab/>
        <w:t>“The Variant Call Format (VCF) Version 4.2 Specification,” 2019.</w:t>
      </w:r>
    </w:p>
    <w:p w14:paraId="42A6C3D6"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[14]</w:t>
      </w:r>
      <w:r w:rsidRPr="00965055">
        <w:rPr>
          <w:rFonts w:ascii="Calibri" w:hAnsi="Calibri" w:cs="Calibri"/>
          <w:noProof/>
        </w:rPr>
        <w:tab/>
        <w:t xml:space="preserve">P. Danecek </w:t>
      </w:r>
      <w:r w:rsidRPr="00965055">
        <w:rPr>
          <w:rFonts w:ascii="Calibri" w:hAnsi="Calibri" w:cs="Calibri"/>
          <w:i/>
          <w:iCs/>
          <w:noProof/>
        </w:rPr>
        <w:t>et al.</w:t>
      </w:r>
      <w:r w:rsidRPr="00965055">
        <w:rPr>
          <w:rFonts w:ascii="Calibri" w:hAnsi="Calibri" w:cs="Calibri"/>
          <w:noProof/>
        </w:rPr>
        <w:t xml:space="preserve">, “The variant call format and VCFtools,” </w:t>
      </w:r>
      <w:r w:rsidRPr="00965055">
        <w:rPr>
          <w:rFonts w:ascii="Calibri" w:hAnsi="Calibri" w:cs="Calibri"/>
          <w:i/>
          <w:iCs/>
          <w:noProof/>
        </w:rPr>
        <w:t>Bioinformatics</w:t>
      </w:r>
      <w:r w:rsidRPr="00965055">
        <w:rPr>
          <w:rFonts w:ascii="Calibri" w:hAnsi="Calibri" w:cs="Calibri"/>
          <w:noProof/>
        </w:rPr>
        <w:t>, vol. 27, no. 15, pp. 2156–2158, Aug. 2011.</w:t>
      </w:r>
    </w:p>
    <w:p w14:paraId="12B3CA3A"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[15]</w:t>
      </w:r>
      <w:r w:rsidRPr="00965055">
        <w:rPr>
          <w:rFonts w:ascii="Calibri" w:hAnsi="Calibri" w:cs="Calibri"/>
          <w:noProof/>
        </w:rPr>
        <w:tab/>
        <w:t xml:space="preserve">H. Li </w:t>
      </w:r>
      <w:r w:rsidRPr="00965055">
        <w:rPr>
          <w:rFonts w:ascii="Calibri" w:hAnsi="Calibri" w:cs="Calibri"/>
          <w:i/>
          <w:iCs/>
          <w:noProof/>
        </w:rPr>
        <w:t>et al.</w:t>
      </w:r>
      <w:r w:rsidRPr="00965055">
        <w:rPr>
          <w:rFonts w:ascii="Calibri" w:hAnsi="Calibri" w:cs="Calibri"/>
          <w:noProof/>
        </w:rPr>
        <w:t xml:space="preserve">, “The Sequence Alignment/Map format and SAMtools,” </w:t>
      </w:r>
      <w:r w:rsidRPr="00965055">
        <w:rPr>
          <w:rFonts w:ascii="Calibri" w:hAnsi="Calibri" w:cs="Calibri"/>
          <w:i/>
          <w:iCs/>
          <w:noProof/>
        </w:rPr>
        <w:t>Bioinforma. Appl. NOTE</w:t>
      </w:r>
      <w:r w:rsidRPr="00965055">
        <w:rPr>
          <w:rFonts w:ascii="Calibri" w:hAnsi="Calibri" w:cs="Calibri"/>
          <w:noProof/>
        </w:rPr>
        <w:t>, vol. 25, no. 16, pp. 2078–2079, 2009.</w:t>
      </w:r>
    </w:p>
    <w:p w14:paraId="1661D29D"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[16]</w:t>
      </w:r>
      <w:r w:rsidRPr="00965055">
        <w:rPr>
          <w:rFonts w:ascii="Calibri" w:hAnsi="Calibri" w:cs="Calibri"/>
          <w:noProof/>
        </w:rPr>
        <w:tab/>
        <w:t xml:space="preserve">H. Li, “A statistical framework for SNP calling, mutation discovery, association mapping and population genetical parameter estimation from sequencing data.,” </w:t>
      </w:r>
      <w:r w:rsidRPr="00965055">
        <w:rPr>
          <w:rFonts w:ascii="Calibri" w:hAnsi="Calibri" w:cs="Calibri"/>
          <w:i/>
          <w:iCs/>
          <w:noProof/>
        </w:rPr>
        <w:t>Bioinformatics</w:t>
      </w:r>
      <w:r w:rsidRPr="00965055">
        <w:rPr>
          <w:rFonts w:ascii="Calibri" w:hAnsi="Calibri" w:cs="Calibri"/>
          <w:noProof/>
        </w:rPr>
        <w:t>, vol. 27, no. 21, pp. 2987–93, Nov. 2011.</w:t>
      </w:r>
    </w:p>
    <w:p w14:paraId="41D985B6"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[17]</w:t>
      </w:r>
      <w:r w:rsidRPr="00965055">
        <w:rPr>
          <w:rFonts w:ascii="Calibri" w:hAnsi="Calibri" w:cs="Calibri"/>
          <w:noProof/>
        </w:rPr>
        <w:tab/>
        <w:t xml:space="preserve">A. McKenna </w:t>
      </w:r>
      <w:r w:rsidRPr="00965055">
        <w:rPr>
          <w:rFonts w:ascii="Calibri" w:hAnsi="Calibri" w:cs="Calibri"/>
          <w:i/>
          <w:iCs/>
          <w:noProof/>
        </w:rPr>
        <w:t>et al.</w:t>
      </w:r>
      <w:r w:rsidRPr="00965055">
        <w:rPr>
          <w:rFonts w:ascii="Calibri" w:hAnsi="Calibri" w:cs="Calibri"/>
          <w:noProof/>
        </w:rPr>
        <w:t xml:space="preserve">, “The genome analysis toolkit: A MapReduce framework for analyzing next-generation DNA sequencing data,” </w:t>
      </w:r>
      <w:r w:rsidRPr="00965055">
        <w:rPr>
          <w:rFonts w:ascii="Calibri" w:hAnsi="Calibri" w:cs="Calibri"/>
          <w:i/>
          <w:iCs/>
          <w:noProof/>
        </w:rPr>
        <w:t>Genome Res.</w:t>
      </w:r>
      <w:r w:rsidRPr="00965055">
        <w:rPr>
          <w:rFonts w:ascii="Calibri" w:hAnsi="Calibri" w:cs="Calibri"/>
          <w:noProof/>
        </w:rPr>
        <w:t>, 2010.</w:t>
      </w:r>
    </w:p>
    <w:p w14:paraId="50EB6531"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[18]</w:t>
      </w:r>
      <w:r w:rsidRPr="00965055">
        <w:rPr>
          <w:rFonts w:ascii="Calibri" w:hAnsi="Calibri" w:cs="Calibri"/>
          <w:noProof/>
        </w:rPr>
        <w:tab/>
        <w:t>“broadinstitute/picard: A set of command line tools (in Java) for manipulating high-throughput sequencing (HTS) data and formats such as SAM/BAM/CRAM and VCF.” [Online]. Available: https://github.com/broadinstitute/picard. [Accessed: 25-Feb-2020].</w:t>
      </w:r>
    </w:p>
    <w:p w14:paraId="7195ECFA"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[19]</w:t>
      </w:r>
      <w:r w:rsidRPr="00965055">
        <w:rPr>
          <w:rFonts w:ascii="Calibri" w:hAnsi="Calibri" w:cs="Calibri"/>
          <w:noProof/>
        </w:rPr>
        <w:tab/>
        <w:t xml:space="preserve">A. R. Quinlan and I. M. Hall, “BEDTools: a flexible suite of utilities for comparing genomic features,” </w:t>
      </w:r>
      <w:r w:rsidRPr="00965055">
        <w:rPr>
          <w:rFonts w:ascii="Calibri" w:hAnsi="Calibri" w:cs="Calibri"/>
          <w:i/>
          <w:iCs/>
          <w:noProof/>
        </w:rPr>
        <w:t>Bioinforma. Appl. NOTE</w:t>
      </w:r>
      <w:r w:rsidRPr="00965055">
        <w:rPr>
          <w:rFonts w:ascii="Calibri" w:hAnsi="Calibri" w:cs="Calibri"/>
          <w:noProof/>
        </w:rPr>
        <w:t>, vol. 26, no. 6, pp. 841–842, 2010.</w:t>
      </w:r>
    </w:p>
    <w:p w14:paraId="1FB12D68"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lastRenderedPageBreak/>
        <w:t>[20]</w:t>
      </w:r>
      <w:r w:rsidRPr="00965055">
        <w:rPr>
          <w:rFonts w:ascii="Calibri" w:hAnsi="Calibri" w:cs="Calibri"/>
          <w:noProof/>
        </w:rPr>
        <w:tab/>
        <w:t>“GenomicsDB/GenomicsDB: Highly performant data storage in C++ for importing, querying and transforming variant data with Java/Spark. Used in gatk4.” [Online]. Available: https://github.com/GenomicsDB/GenomicsDB. [Accessed: 25-Feb-2020].</w:t>
      </w:r>
    </w:p>
    <w:p w14:paraId="6B27A88C"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[21]</w:t>
      </w:r>
      <w:r w:rsidRPr="00965055">
        <w:rPr>
          <w:rFonts w:ascii="Calibri" w:hAnsi="Calibri" w:cs="Calibri"/>
          <w:noProof/>
        </w:rPr>
        <w:tab/>
        <w:t xml:space="preserve">L. Yengo </w:t>
      </w:r>
      <w:r w:rsidRPr="00965055">
        <w:rPr>
          <w:rFonts w:ascii="Calibri" w:hAnsi="Calibri" w:cs="Calibri"/>
          <w:i/>
          <w:iCs/>
          <w:noProof/>
        </w:rPr>
        <w:t>et al.</w:t>
      </w:r>
      <w:r w:rsidRPr="00965055">
        <w:rPr>
          <w:rFonts w:ascii="Calibri" w:hAnsi="Calibri" w:cs="Calibri"/>
          <w:noProof/>
        </w:rPr>
        <w:t xml:space="preserve">, “Meta-analysis of genome-wide association studies for height and body mass index in ~700 000 individuals of European ancestry,” </w:t>
      </w:r>
      <w:r w:rsidRPr="00965055">
        <w:rPr>
          <w:rFonts w:ascii="Calibri" w:hAnsi="Calibri" w:cs="Calibri"/>
          <w:i/>
          <w:iCs/>
          <w:noProof/>
        </w:rPr>
        <w:t>Hum. Mol. Genet.</w:t>
      </w:r>
      <w:r w:rsidRPr="00965055">
        <w:rPr>
          <w:rFonts w:ascii="Calibri" w:hAnsi="Calibri" w:cs="Calibri"/>
          <w:noProof/>
        </w:rPr>
        <w:t>, vol. 27, no. 20, pp. 3641–3649, 2018.</w:t>
      </w:r>
    </w:p>
    <w:p w14:paraId="6B7A04C8" w14:textId="77777777" w:rsidR="00965055" w:rsidRPr="00965055" w:rsidRDefault="00965055" w:rsidP="00965055">
      <w:pPr>
        <w:widowControl w:val="0"/>
        <w:autoSpaceDE w:val="0"/>
        <w:autoSpaceDN w:val="0"/>
        <w:adjustRightInd w:val="0"/>
        <w:ind w:left="640" w:hanging="640"/>
        <w:rPr>
          <w:rFonts w:ascii="Calibri" w:hAnsi="Calibri" w:cs="Calibri"/>
          <w:noProof/>
        </w:rPr>
      </w:pPr>
      <w:r w:rsidRPr="00965055">
        <w:rPr>
          <w:rFonts w:ascii="Calibri" w:hAnsi="Calibri" w:cs="Calibri"/>
          <w:noProof/>
        </w:rPr>
        <w:t>[22]</w:t>
      </w:r>
      <w:r w:rsidRPr="00965055">
        <w:rPr>
          <w:rFonts w:ascii="Calibri" w:hAnsi="Calibri" w:cs="Calibri"/>
          <w:noProof/>
        </w:rPr>
        <w:tab/>
        <w:t xml:space="preserve">K. Voss, J. Gentry, and G. Van Der Auwera, “GATK4 + WDL + Cromwell,” </w:t>
      </w:r>
      <w:r w:rsidRPr="00965055">
        <w:rPr>
          <w:rFonts w:ascii="Calibri" w:hAnsi="Calibri" w:cs="Calibri"/>
          <w:i/>
          <w:iCs/>
          <w:noProof/>
        </w:rPr>
        <w:t>F1000Research</w:t>
      </w:r>
      <w:r w:rsidRPr="00965055">
        <w:rPr>
          <w:rFonts w:ascii="Calibri" w:hAnsi="Calibri" w:cs="Calibri"/>
          <w:noProof/>
        </w:rPr>
        <w:t>, vol. 6, p. 4, Aug. 2017.</w:t>
      </w:r>
    </w:p>
    <w:p w14:paraId="49E55F2C" w14:textId="43166BA9" w:rsidR="001F4197" w:rsidRDefault="002F2B68" w:rsidP="00965055">
      <w:pPr>
        <w:widowControl w:val="0"/>
        <w:autoSpaceDE w:val="0"/>
        <w:autoSpaceDN w:val="0"/>
        <w:adjustRightInd w:val="0"/>
        <w:ind w:left="640" w:hanging="640"/>
      </w:pPr>
      <w:r>
        <w:rPr>
          <w:rFonts w:cstheme="minorHAnsi"/>
          <w:lang w:val="en-US"/>
        </w:rPr>
        <w:fldChar w:fldCharType="end"/>
      </w:r>
      <w:r w:rsidR="00461868">
        <w:br w:type="page"/>
      </w:r>
    </w:p>
    <w:p w14:paraId="77586374" w14:textId="77777777" w:rsidR="00FC331E" w:rsidRDefault="00FC331E" w:rsidP="00DD7481">
      <w:pPr>
        <w:widowControl w:val="0"/>
        <w:autoSpaceDE w:val="0"/>
        <w:autoSpaceDN w:val="0"/>
        <w:adjustRightInd w:val="0"/>
        <w:ind w:left="640" w:hanging="640"/>
      </w:pPr>
    </w:p>
    <w:p w14:paraId="4D661A85" w14:textId="21E22E07" w:rsidR="007357EF" w:rsidRPr="001F4197" w:rsidRDefault="007357EF" w:rsidP="007357EF">
      <w:pPr>
        <w:rPr>
          <w:rFonts w:cstheme="minorHAnsi"/>
          <w:lang w:val="en-US"/>
        </w:rPr>
      </w:pPr>
      <w:r>
        <w:rPr>
          <w:rFonts w:cstheme="minorHAnsi"/>
          <w:lang w:val="en-US"/>
        </w:rPr>
        <w:t>Table 1. List of requirements for GWAS summary statistics storage format</w:t>
      </w:r>
    </w:p>
    <w:tbl>
      <w:tblPr>
        <w:tblStyle w:val="GridTable4-Accent5"/>
        <w:tblW w:w="9371" w:type="dxa"/>
        <w:tblLook w:val="04A0" w:firstRow="1" w:lastRow="0" w:firstColumn="1" w:lastColumn="0" w:noHBand="0" w:noVBand="1"/>
      </w:tblPr>
      <w:tblGrid>
        <w:gridCol w:w="579"/>
        <w:gridCol w:w="8792"/>
      </w:tblGrid>
      <w:tr w:rsidR="0006333A" w:rsidRPr="007C18E9" w14:paraId="05264341" w14:textId="72FE0D52" w:rsidTr="0006333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F80EB87" w14:textId="77777777" w:rsidR="0006333A" w:rsidRPr="007C18E9" w:rsidRDefault="0006333A" w:rsidP="001C323D">
            <w:pPr>
              <w:rPr>
                <w:rFonts w:ascii="Calibri" w:eastAsia="Times New Roman" w:hAnsi="Calibri" w:cs="Calibri"/>
                <w:color w:val="000000"/>
                <w:lang w:eastAsia="en-GB"/>
              </w:rPr>
            </w:pPr>
            <w:r w:rsidRPr="007C18E9">
              <w:rPr>
                <w:rFonts w:ascii="Calibri" w:eastAsia="Times New Roman" w:hAnsi="Calibri" w:cs="Calibri"/>
                <w:color w:val="000000"/>
                <w:lang w:eastAsia="en-GB"/>
              </w:rPr>
              <w:t>#</w:t>
            </w:r>
          </w:p>
        </w:tc>
        <w:tc>
          <w:tcPr>
            <w:tcW w:w="8792" w:type="dxa"/>
            <w:noWrap/>
            <w:hideMark/>
          </w:tcPr>
          <w:p w14:paraId="0FD8A45D" w14:textId="77777777" w:rsidR="0006333A" w:rsidRPr="007C18E9" w:rsidRDefault="0006333A" w:rsidP="001C32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Calibri"/>
                <w:color w:val="000000"/>
                <w:lang w:eastAsia="en-GB"/>
              </w:rPr>
              <w:t>Requirement</w:t>
            </w:r>
          </w:p>
        </w:tc>
      </w:tr>
      <w:tr w:rsidR="0006333A" w:rsidRPr="007C18E9" w14:paraId="0B03C85B" w14:textId="3DA33A8B"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7EEC252"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w:t>
            </w:r>
          </w:p>
        </w:tc>
        <w:tc>
          <w:tcPr>
            <w:tcW w:w="8792" w:type="dxa"/>
            <w:noWrap/>
            <w:hideMark/>
          </w:tcPr>
          <w:p w14:paraId="0DA195FD"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Human readable and easy to parse</w:t>
            </w:r>
          </w:p>
        </w:tc>
      </w:tr>
      <w:tr w:rsidR="0006333A" w:rsidRPr="007C18E9" w14:paraId="403BF681" w14:textId="2064349A"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B29FC70"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2</w:t>
            </w:r>
          </w:p>
        </w:tc>
        <w:tc>
          <w:tcPr>
            <w:tcW w:w="8792" w:type="dxa"/>
            <w:noWrap/>
            <w:hideMark/>
          </w:tcPr>
          <w:p w14:paraId="04C62311" w14:textId="7777777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Unambiguous interpretation of the data</w:t>
            </w:r>
          </w:p>
        </w:tc>
      </w:tr>
      <w:tr w:rsidR="0006333A" w:rsidRPr="007C18E9" w14:paraId="0917E476" w14:textId="7D7A6B99"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576C7699"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3</w:t>
            </w:r>
          </w:p>
        </w:tc>
        <w:tc>
          <w:tcPr>
            <w:tcW w:w="8792" w:type="dxa"/>
            <w:noWrap/>
            <w:hideMark/>
          </w:tcPr>
          <w:p w14:paraId="770EAD36"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Unambiguous representation of bi-allelic, multi-allelic and insertion-deletion variants</w:t>
            </w:r>
          </w:p>
        </w:tc>
      </w:tr>
      <w:tr w:rsidR="0006333A" w:rsidRPr="007C18E9" w14:paraId="493C222D" w14:textId="083824B3"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4A42F72"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4</w:t>
            </w:r>
          </w:p>
        </w:tc>
        <w:tc>
          <w:tcPr>
            <w:tcW w:w="8792" w:type="dxa"/>
            <w:noWrap/>
            <w:hideMark/>
          </w:tcPr>
          <w:p w14:paraId="59BD2B8A" w14:textId="7777777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Genomic information can be validated</w:t>
            </w:r>
          </w:p>
        </w:tc>
      </w:tr>
      <w:tr w:rsidR="0006333A" w:rsidRPr="007C18E9" w14:paraId="3AF3797D" w14:textId="16A3D416"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2F7F868"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5</w:t>
            </w:r>
          </w:p>
        </w:tc>
        <w:tc>
          <w:tcPr>
            <w:tcW w:w="8792" w:type="dxa"/>
            <w:noWrap/>
            <w:hideMark/>
          </w:tcPr>
          <w:p w14:paraId="1E018261" w14:textId="75B99244"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Flexibility on which GWAS fields are recorded</w:t>
            </w:r>
            <w:r>
              <w:rPr>
                <w:rFonts w:ascii="Calibri" w:eastAsia="Times New Roman" w:hAnsi="Calibri" w:cstheme="minorHAnsi"/>
                <w:color w:val="000000"/>
                <w:lang w:eastAsia="en-GB"/>
              </w:rPr>
              <w:t xml:space="preserve"> and enforcement of essential fields</w:t>
            </w:r>
          </w:p>
        </w:tc>
      </w:tr>
      <w:tr w:rsidR="0006333A" w:rsidRPr="007C18E9" w14:paraId="188A1CAE" w14:textId="35302CCD"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988775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6</w:t>
            </w:r>
          </w:p>
        </w:tc>
        <w:tc>
          <w:tcPr>
            <w:tcW w:w="8792" w:type="dxa"/>
            <w:noWrap/>
            <w:hideMark/>
          </w:tcPr>
          <w:p w14:paraId="73582B82" w14:textId="191BA44B"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theme="minorHAnsi"/>
                <w:color w:val="000000"/>
                <w:lang w:eastAsia="en-GB"/>
              </w:rPr>
              <w:t>Capacity to store</w:t>
            </w:r>
            <w:r w:rsidRPr="007C18E9">
              <w:rPr>
                <w:rFonts w:ascii="Calibri" w:eastAsia="Times New Roman" w:hAnsi="Calibri" w:cstheme="minorHAnsi"/>
                <w:color w:val="000000"/>
                <w:lang w:eastAsia="en-GB"/>
              </w:rPr>
              <w:t xml:space="preserve"> meta-data about the study or studies</w:t>
            </w:r>
          </w:p>
        </w:tc>
      </w:tr>
      <w:tr w:rsidR="0006333A" w:rsidRPr="007C18E9" w14:paraId="77677FB8" w14:textId="195A5F90"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057AFBD5"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7</w:t>
            </w:r>
          </w:p>
        </w:tc>
        <w:tc>
          <w:tcPr>
            <w:tcW w:w="8792" w:type="dxa"/>
            <w:noWrap/>
            <w:hideMark/>
          </w:tcPr>
          <w:p w14:paraId="5A1BCBD5"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Allows multiple studies to be stored together</w:t>
            </w:r>
          </w:p>
        </w:tc>
      </w:tr>
      <w:tr w:rsidR="0006333A" w:rsidRPr="007C18E9" w14:paraId="5EC98445" w14:textId="123A0B47"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589BB1C6"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8</w:t>
            </w:r>
          </w:p>
        </w:tc>
        <w:tc>
          <w:tcPr>
            <w:tcW w:w="8792" w:type="dxa"/>
            <w:noWrap/>
            <w:hideMark/>
          </w:tcPr>
          <w:p w14:paraId="67FFE38D" w14:textId="63D4D397"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 xml:space="preserve">Rapid querying by </w:t>
            </w:r>
            <w:proofErr w:type="spellStart"/>
            <w:r w:rsidRPr="007C18E9">
              <w:rPr>
                <w:rFonts w:ascii="Calibri" w:eastAsia="Times New Roman" w:hAnsi="Calibri" w:cstheme="minorHAnsi"/>
                <w:color w:val="000000"/>
                <w:lang w:eastAsia="en-GB"/>
              </w:rPr>
              <w:t>dbSNP</w:t>
            </w:r>
            <w:proofErr w:type="spellEnd"/>
            <w:r w:rsidRPr="007C18E9">
              <w:rPr>
                <w:rFonts w:ascii="Calibri" w:eastAsia="Times New Roman" w:hAnsi="Calibri" w:cstheme="minorHAnsi"/>
                <w:color w:val="000000"/>
                <w:lang w:eastAsia="en-GB"/>
              </w:rPr>
              <w:t xml:space="preserve"> identifier, genomic position range or GWAS summary data values</w:t>
            </w:r>
          </w:p>
        </w:tc>
      </w:tr>
      <w:tr w:rsidR="0006333A" w:rsidRPr="007C18E9" w14:paraId="75D9172F" w14:textId="47F3E953"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3E4220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9</w:t>
            </w:r>
          </w:p>
        </w:tc>
        <w:tc>
          <w:tcPr>
            <w:tcW w:w="8792" w:type="dxa"/>
            <w:noWrap/>
            <w:hideMark/>
          </w:tcPr>
          <w:p w14:paraId="11FB6EDF" w14:textId="6DFA818C" w:rsidR="0006333A" w:rsidRPr="007C18E9" w:rsidRDefault="00743995"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theme="minorHAnsi"/>
                <w:color w:val="000000"/>
                <w:lang w:eastAsia="en-GB"/>
              </w:rPr>
              <w:t>File compression</w:t>
            </w:r>
          </w:p>
        </w:tc>
      </w:tr>
      <w:tr w:rsidR="0006333A" w:rsidRPr="007C18E9" w14:paraId="71345114" w14:textId="1D888EE5" w:rsidTr="0006333A">
        <w:trPr>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245B4C6E"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10</w:t>
            </w:r>
          </w:p>
        </w:tc>
        <w:tc>
          <w:tcPr>
            <w:tcW w:w="8792" w:type="dxa"/>
            <w:noWrap/>
            <w:hideMark/>
          </w:tcPr>
          <w:p w14:paraId="5D8FD03B" w14:textId="73289AEA" w:rsidR="0006333A" w:rsidRPr="007C18E9" w:rsidRDefault="0006333A" w:rsidP="001C32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 xml:space="preserve">Readable by existing </w:t>
            </w:r>
            <w:r w:rsidR="00303F22">
              <w:rPr>
                <w:rFonts w:ascii="Calibri" w:eastAsia="Times New Roman" w:hAnsi="Calibri" w:cstheme="minorHAnsi"/>
                <w:color w:val="000000"/>
                <w:lang w:eastAsia="en-GB"/>
              </w:rPr>
              <w:t xml:space="preserve">open-source </w:t>
            </w:r>
            <w:r w:rsidRPr="007C18E9">
              <w:rPr>
                <w:rFonts w:ascii="Calibri" w:eastAsia="Times New Roman" w:hAnsi="Calibri" w:cstheme="minorHAnsi"/>
                <w:color w:val="000000"/>
                <w:lang w:eastAsia="en-GB"/>
              </w:rPr>
              <w:t>tools</w:t>
            </w:r>
          </w:p>
        </w:tc>
      </w:tr>
      <w:tr w:rsidR="0006333A" w:rsidRPr="007C18E9" w14:paraId="2BCC2CB3" w14:textId="6B9244C1" w:rsidTr="000633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79" w:type="dxa"/>
            <w:noWrap/>
            <w:hideMark/>
          </w:tcPr>
          <w:p w14:paraId="7F1770CF" w14:textId="77777777" w:rsidR="0006333A" w:rsidRPr="007C18E9" w:rsidRDefault="0006333A" w:rsidP="001C323D">
            <w:pPr>
              <w:jc w:val="right"/>
              <w:rPr>
                <w:rFonts w:ascii="Calibri" w:eastAsia="Times New Roman" w:hAnsi="Calibri" w:cs="Calibri"/>
                <w:color w:val="000000"/>
                <w:lang w:eastAsia="en-GB"/>
              </w:rPr>
            </w:pPr>
            <w:r w:rsidRPr="007C18E9">
              <w:rPr>
                <w:rFonts w:ascii="Calibri" w:eastAsia="Times New Roman" w:hAnsi="Calibri" w:cs="Calibri"/>
                <w:color w:val="000000"/>
                <w:lang w:eastAsia="en-GB"/>
              </w:rPr>
              <w:t>11</w:t>
            </w:r>
          </w:p>
        </w:tc>
        <w:tc>
          <w:tcPr>
            <w:tcW w:w="8792" w:type="dxa"/>
            <w:noWrap/>
            <w:hideMark/>
          </w:tcPr>
          <w:p w14:paraId="414FC1D7" w14:textId="77777777" w:rsidR="0006333A" w:rsidRPr="007C18E9" w:rsidRDefault="0006333A" w:rsidP="001C32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C18E9">
              <w:rPr>
                <w:rFonts w:ascii="Calibri" w:eastAsia="Times New Roman" w:hAnsi="Calibri" w:cstheme="minorHAnsi"/>
                <w:color w:val="000000"/>
                <w:lang w:eastAsia="en-GB"/>
              </w:rPr>
              <w:t>Amenable to cloud-based streaming and database storage</w:t>
            </w:r>
          </w:p>
        </w:tc>
      </w:tr>
    </w:tbl>
    <w:p w14:paraId="2833B93F" w14:textId="77777777" w:rsidR="001F4197" w:rsidRDefault="001F4197">
      <w:pPr>
        <w:rPr>
          <w:rFonts w:cstheme="minorHAnsi"/>
          <w:lang w:val="en-US"/>
        </w:rPr>
      </w:pPr>
      <w:r>
        <w:rPr>
          <w:rFonts w:cstheme="minorHAnsi"/>
          <w:lang w:val="en-US"/>
        </w:rPr>
        <w:br w:type="page"/>
      </w:r>
    </w:p>
    <w:p w14:paraId="617E56B0" w14:textId="77777777" w:rsidR="0092208E" w:rsidRDefault="002E6AD6">
      <w:r>
        <w:lastRenderedPageBreak/>
        <w:t xml:space="preserve">Table 2. </w:t>
      </w:r>
      <w:r w:rsidR="0092208E">
        <w:t>Open-source tools for working with the GWAS VCF format</w:t>
      </w:r>
    </w:p>
    <w:tbl>
      <w:tblPr>
        <w:tblStyle w:val="GridTable4-Accent5"/>
        <w:tblW w:w="10625" w:type="dxa"/>
        <w:tblLayout w:type="fixed"/>
        <w:tblLook w:val="04A0" w:firstRow="1" w:lastRow="0" w:firstColumn="1" w:lastColumn="0" w:noHBand="0" w:noVBand="1"/>
      </w:tblPr>
      <w:tblGrid>
        <w:gridCol w:w="2035"/>
        <w:gridCol w:w="3063"/>
        <w:gridCol w:w="2078"/>
        <w:gridCol w:w="3449"/>
      </w:tblGrid>
      <w:tr w:rsidR="00C75EEC" w14:paraId="03356373" w14:textId="77777777" w:rsidTr="00221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6DF6B8E8" w14:textId="1627BACF" w:rsidR="00C75EEC" w:rsidRDefault="00C75EEC">
            <w:r>
              <w:t>Program</w:t>
            </w:r>
          </w:p>
        </w:tc>
        <w:tc>
          <w:tcPr>
            <w:tcW w:w="3063" w:type="dxa"/>
          </w:tcPr>
          <w:p w14:paraId="2D208170" w14:textId="7EACB48A" w:rsidR="00C75EEC" w:rsidRDefault="00C75EEC">
            <w:pPr>
              <w:cnfStyle w:val="100000000000" w:firstRow="1" w:lastRow="0" w:firstColumn="0" w:lastColumn="0" w:oddVBand="0" w:evenVBand="0" w:oddHBand="0" w:evenHBand="0" w:firstRowFirstColumn="0" w:firstRowLastColumn="0" w:lastRowFirstColumn="0" w:lastRowLastColumn="0"/>
            </w:pPr>
            <w:r>
              <w:t>Purpose</w:t>
            </w:r>
          </w:p>
        </w:tc>
        <w:tc>
          <w:tcPr>
            <w:tcW w:w="2078" w:type="dxa"/>
          </w:tcPr>
          <w:p w14:paraId="7D4033B5" w14:textId="70BAF961" w:rsidR="00C75EEC" w:rsidRDefault="00C75EEC">
            <w:pPr>
              <w:cnfStyle w:val="100000000000" w:firstRow="1" w:lastRow="0" w:firstColumn="0" w:lastColumn="0" w:oddVBand="0" w:evenVBand="0" w:oddHBand="0" w:evenHBand="0" w:firstRowFirstColumn="0" w:firstRowLastColumn="0" w:lastRowFirstColumn="0" w:lastRowLastColumn="0"/>
            </w:pPr>
            <w:r>
              <w:t>Implementation</w:t>
            </w:r>
          </w:p>
        </w:tc>
        <w:tc>
          <w:tcPr>
            <w:tcW w:w="3449" w:type="dxa"/>
          </w:tcPr>
          <w:p w14:paraId="5312618E" w14:textId="185E85D0" w:rsidR="00C75EEC" w:rsidRDefault="00C75EEC">
            <w:pPr>
              <w:cnfStyle w:val="100000000000" w:firstRow="1" w:lastRow="0" w:firstColumn="0" w:lastColumn="0" w:oddVBand="0" w:evenVBand="0" w:oddHBand="0" w:evenHBand="0" w:firstRowFirstColumn="0" w:firstRowLastColumn="0" w:lastRowFirstColumn="0" w:lastRowLastColumn="0"/>
            </w:pPr>
            <w:r>
              <w:t>Link</w:t>
            </w:r>
          </w:p>
        </w:tc>
      </w:tr>
      <w:tr w:rsidR="00C75EEC" w14:paraId="24EC3AF3"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6B5ACEFF" w14:textId="353E9B46" w:rsidR="00C75EEC" w:rsidRDefault="00C75EEC">
            <w:r>
              <w:t>gwas2vcf</w:t>
            </w:r>
          </w:p>
        </w:tc>
        <w:tc>
          <w:tcPr>
            <w:tcW w:w="3063" w:type="dxa"/>
          </w:tcPr>
          <w:p w14:paraId="15C409EB" w14:textId="35546545" w:rsidR="00C75EEC" w:rsidRDefault="00C75EEC">
            <w:pPr>
              <w:cnfStyle w:val="000000100000" w:firstRow="0" w:lastRow="0" w:firstColumn="0" w:lastColumn="0" w:oddVBand="0" w:evenVBand="0" w:oddHBand="1" w:evenHBand="0" w:firstRowFirstColumn="0" w:firstRowLastColumn="0" w:lastRowFirstColumn="0" w:lastRowLastColumn="0"/>
            </w:pPr>
            <w:r>
              <w:t>Mapping tab separated GWAS summary statistics and EBI format to VCF</w:t>
            </w:r>
          </w:p>
        </w:tc>
        <w:tc>
          <w:tcPr>
            <w:tcW w:w="2078" w:type="dxa"/>
          </w:tcPr>
          <w:p w14:paraId="35A1EB72" w14:textId="1BFFB3A2" w:rsidR="00C75EEC" w:rsidRDefault="00C75EEC">
            <w:pPr>
              <w:cnfStyle w:val="000000100000" w:firstRow="0" w:lastRow="0" w:firstColumn="0" w:lastColumn="0" w:oddVBand="0" w:evenVBand="0" w:oddHBand="1" w:evenHBand="0" w:firstRowFirstColumn="0" w:firstRowLastColumn="0" w:lastRowFirstColumn="0" w:lastRowLastColumn="0"/>
            </w:pPr>
            <w:r>
              <w:t>Python3 (Docker)</w:t>
            </w:r>
          </w:p>
        </w:tc>
        <w:tc>
          <w:tcPr>
            <w:tcW w:w="3449" w:type="dxa"/>
          </w:tcPr>
          <w:p w14:paraId="1CBD4AD3" w14:textId="230C9AF8" w:rsidR="00C75EEC" w:rsidRDefault="00C75EEC">
            <w:pPr>
              <w:cnfStyle w:val="000000100000" w:firstRow="0" w:lastRow="0" w:firstColumn="0" w:lastColumn="0" w:oddVBand="0" w:evenVBand="0" w:oddHBand="1" w:evenHBand="0" w:firstRowFirstColumn="0" w:firstRowLastColumn="0" w:lastRowFirstColumn="0" w:lastRowLastColumn="0"/>
            </w:pPr>
            <w:hyperlink r:id="rId15" w:history="1">
              <w:r>
                <w:rPr>
                  <w:rStyle w:val="Hyperlink"/>
                </w:rPr>
                <w:t>https://github.com/mrcieu/g</w:t>
              </w:r>
              <w:r>
                <w:rPr>
                  <w:rStyle w:val="Hyperlink"/>
                </w:rPr>
                <w:t>w</w:t>
              </w:r>
              <w:r>
                <w:rPr>
                  <w:rStyle w:val="Hyperlink"/>
                </w:rPr>
                <w:t>as2vcf</w:t>
              </w:r>
            </w:hyperlink>
          </w:p>
        </w:tc>
      </w:tr>
      <w:tr w:rsidR="00C75EEC" w14:paraId="1C1E97FE"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0EE3B1F2" w14:textId="7ACC1A4A" w:rsidR="00C75EEC" w:rsidRDefault="00C75EEC">
            <w:r>
              <w:t>g</w:t>
            </w:r>
            <w:r>
              <w:t>was2</w:t>
            </w:r>
            <w:r>
              <w:t>v</w:t>
            </w:r>
            <w:r>
              <w:t>cf</w:t>
            </w:r>
            <w:r>
              <w:t>web</w:t>
            </w:r>
          </w:p>
        </w:tc>
        <w:tc>
          <w:tcPr>
            <w:tcW w:w="3063" w:type="dxa"/>
          </w:tcPr>
          <w:p w14:paraId="502E546C" w14:textId="7B857800" w:rsidR="00C75EEC" w:rsidRDefault="00C75EEC">
            <w:pPr>
              <w:cnfStyle w:val="000000000000" w:firstRow="0" w:lastRow="0" w:firstColumn="0" w:lastColumn="0" w:oddVBand="0" w:evenVBand="0" w:oddHBand="0" w:evenHBand="0" w:firstRowFirstColumn="0" w:firstRowLastColumn="0" w:lastRowFirstColumn="0" w:lastRowLastColumn="0"/>
            </w:pPr>
            <w:r>
              <w:t>Front-end and queue schedular for gwas2vcf</w:t>
            </w:r>
          </w:p>
        </w:tc>
        <w:tc>
          <w:tcPr>
            <w:tcW w:w="2078" w:type="dxa"/>
          </w:tcPr>
          <w:p w14:paraId="693B4469" w14:textId="3A78F0D7" w:rsidR="00846CF0" w:rsidRDefault="00C75EEC" w:rsidP="00C75EEC">
            <w:pPr>
              <w:cnfStyle w:val="000000000000" w:firstRow="0" w:lastRow="0" w:firstColumn="0" w:lastColumn="0" w:oddVBand="0" w:evenVBand="0" w:oddHBand="0" w:evenHBand="0" w:firstRowFirstColumn="0" w:firstRowLastColumn="0" w:lastRowFirstColumn="0" w:lastRowLastColumn="0"/>
            </w:pPr>
            <w:r>
              <w:t>Python3</w:t>
            </w:r>
            <w:r w:rsidR="00846CF0">
              <w:t>, Cromwell</w:t>
            </w:r>
            <w:r w:rsidR="00846CF0">
              <w:fldChar w:fldCharType="begin" w:fldLock="1"/>
            </w:r>
            <w:r w:rsidR="00965055">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[22]","plainTextFormattedCitation":"[22]","previouslyFormattedCitation":"[22]"},"properties":{"noteIndex":0},"schema":"https://github.com/citation-style-language/schema/raw/master/csl-citation.json"}</w:instrText>
            </w:r>
            <w:r w:rsidR="00846CF0">
              <w:fldChar w:fldCharType="separate"/>
            </w:r>
            <w:r w:rsidR="00846CF0" w:rsidRPr="00846CF0">
              <w:rPr>
                <w:noProof/>
              </w:rPr>
              <w:t>[22]</w:t>
            </w:r>
            <w:r w:rsidR="00846CF0">
              <w:fldChar w:fldCharType="end"/>
            </w:r>
          </w:p>
          <w:p w14:paraId="5E5F2FD5" w14:textId="2D53218F" w:rsidR="00C75EEC" w:rsidRDefault="00C75EEC" w:rsidP="00C75EEC">
            <w:pPr>
              <w:cnfStyle w:val="000000000000" w:firstRow="0" w:lastRow="0" w:firstColumn="0" w:lastColumn="0" w:oddVBand="0" w:evenVBand="0" w:oddHBand="0" w:evenHBand="0" w:firstRowFirstColumn="0" w:firstRowLastColumn="0" w:lastRowFirstColumn="0" w:lastRowLastColumn="0"/>
            </w:pPr>
            <w:r>
              <w:t>(Docker)</w:t>
            </w:r>
          </w:p>
        </w:tc>
        <w:tc>
          <w:tcPr>
            <w:tcW w:w="3449" w:type="dxa"/>
          </w:tcPr>
          <w:p w14:paraId="770BC5D0" w14:textId="77777777" w:rsidR="002E5D2A" w:rsidRDefault="002E5D2A" w:rsidP="002E5D2A">
            <w:pPr>
              <w:cnfStyle w:val="000000000000" w:firstRow="0" w:lastRow="0" w:firstColumn="0" w:lastColumn="0" w:oddVBand="0" w:evenVBand="0" w:oddHBand="0" w:evenHBand="0" w:firstRowFirstColumn="0" w:firstRowLastColumn="0" w:lastRowFirstColumn="0" w:lastRowLastColumn="0"/>
            </w:pPr>
            <w:hyperlink r:id="rId16" w:history="1">
              <w:r>
                <w:rPr>
                  <w:rStyle w:val="Hyperlink"/>
                </w:rPr>
                <w:t>https://github.com/mrcieu/gwas2vcfweb</w:t>
              </w:r>
            </w:hyperlink>
          </w:p>
          <w:p w14:paraId="1C69A654" w14:textId="77777777" w:rsidR="00C75EEC" w:rsidRDefault="00C75EEC">
            <w:pPr>
              <w:cnfStyle w:val="000000000000" w:firstRow="0" w:lastRow="0" w:firstColumn="0" w:lastColumn="0" w:oddVBand="0" w:evenVBand="0" w:oddHBand="0" w:evenHBand="0" w:firstRowFirstColumn="0" w:firstRowLastColumn="0" w:lastRowFirstColumn="0" w:lastRowLastColumn="0"/>
            </w:pPr>
          </w:p>
        </w:tc>
      </w:tr>
      <w:tr w:rsidR="00846CF0" w14:paraId="5F579C91"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D5ABA2F" w14:textId="6BAB7FF2" w:rsidR="00846CF0" w:rsidRDefault="002E5D2A">
            <w:proofErr w:type="spellStart"/>
            <w:r>
              <w:t>gwasvcf</w:t>
            </w:r>
            <w:proofErr w:type="spellEnd"/>
          </w:p>
        </w:tc>
        <w:tc>
          <w:tcPr>
            <w:tcW w:w="3063" w:type="dxa"/>
          </w:tcPr>
          <w:p w14:paraId="2CA57C3C" w14:textId="2B3842C7" w:rsidR="00846CF0" w:rsidRDefault="002E5D2A">
            <w:pPr>
              <w:cnfStyle w:val="000000100000" w:firstRow="0" w:lastRow="0" w:firstColumn="0" w:lastColumn="0" w:oddVBand="0" w:evenVBand="0" w:oddHBand="1" w:evenHBand="0" w:firstRowFirstColumn="0" w:firstRowLastColumn="0" w:lastRowFirstColumn="0" w:lastRowLastColumn="0"/>
            </w:pPr>
            <w:r>
              <w:t>Library for querying and reading GWAS VCF files</w:t>
            </w:r>
          </w:p>
        </w:tc>
        <w:tc>
          <w:tcPr>
            <w:tcW w:w="2078" w:type="dxa"/>
          </w:tcPr>
          <w:p w14:paraId="639BD77F" w14:textId="28668E29" w:rsidR="00846CF0" w:rsidRDefault="002E5D2A" w:rsidP="00C75EEC">
            <w:pPr>
              <w:cnfStyle w:val="000000100000" w:firstRow="0" w:lastRow="0" w:firstColumn="0" w:lastColumn="0" w:oddVBand="0" w:evenVBand="0" w:oddHBand="1" w:evenHBand="0" w:firstRowFirstColumn="0" w:firstRowLastColumn="0" w:lastRowFirstColumn="0" w:lastRowLastColumn="0"/>
            </w:pPr>
            <w:r>
              <w:t>R</w:t>
            </w:r>
          </w:p>
        </w:tc>
        <w:tc>
          <w:tcPr>
            <w:tcW w:w="3449" w:type="dxa"/>
          </w:tcPr>
          <w:p w14:paraId="6CA70AD6" w14:textId="7E6EC7E4" w:rsidR="00846CF0" w:rsidRDefault="002E5D2A" w:rsidP="00C75EEC">
            <w:pPr>
              <w:cnfStyle w:val="000000100000" w:firstRow="0" w:lastRow="0" w:firstColumn="0" w:lastColumn="0" w:oddVBand="0" w:evenVBand="0" w:oddHBand="1" w:evenHBand="0" w:firstRowFirstColumn="0" w:firstRowLastColumn="0" w:lastRowFirstColumn="0" w:lastRowLastColumn="0"/>
            </w:pPr>
            <w:hyperlink r:id="rId17" w:history="1">
              <w:r>
                <w:rPr>
                  <w:rStyle w:val="Hyperlink"/>
                </w:rPr>
                <w:t>https://github.com/mrcieu/gwasvcf</w:t>
              </w:r>
            </w:hyperlink>
          </w:p>
        </w:tc>
      </w:tr>
      <w:tr w:rsidR="002E5D2A" w14:paraId="1AC8ABF4"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3FEB8545" w14:textId="1EE0C7BF" w:rsidR="002E5D2A" w:rsidRDefault="00E77E01">
            <w:proofErr w:type="spellStart"/>
            <w:r>
              <w:t>p</w:t>
            </w:r>
            <w:r w:rsidR="002E5D2A">
              <w:t>ygwasvcf</w:t>
            </w:r>
            <w:proofErr w:type="spellEnd"/>
          </w:p>
        </w:tc>
        <w:tc>
          <w:tcPr>
            <w:tcW w:w="3063" w:type="dxa"/>
          </w:tcPr>
          <w:p w14:paraId="49646CC7" w14:textId="3FCC0E8A" w:rsidR="002E5D2A" w:rsidRDefault="002E5D2A">
            <w:pPr>
              <w:cnfStyle w:val="000000000000" w:firstRow="0" w:lastRow="0" w:firstColumn="0" w:lastColumn="0" w:oddVBand="0" w:evenVBand="0" w:oddHBand="0" w:evenHBand="0" w:firstRowFirstColumn="0" w:firstRowLastColumn="0" w:lastRowFirstColumn="0" w:lastRowLastColumn="0"/>
            </w:pPr>
            <w:r>
              <w:t>Library for querying and reading GWAS VCF files</w:t>
            </w:r>
          </w:p>
        </w:tc>
        <w:tc>
          <w:tcPr>
            <w:tcW w:w="2078" w:type="dxa"/>
          </w:tcPr>
          <w:p w14:paraId="2CADD76D" w14:textId="305BACA0" w:rsidR="002E5D2A" w:rsidRDefault="002E5D2A" w:rsidP="00C75EEC">
            <w:pPr>
              <w:cnfStyle w:val="000000000000" w:firstRow="0" w:lastRow="0" w:firstColumn="0" w:lastColumn="0" w:oddVBand="0" w:evenVBand="0" w:oddHBand="0" w:evenHBand="0" w:firstRowFirstColumn="0" w:firstRowLastColumn="0" w:lastRowFirstColumn="0" w:lastRowLastColumn="0"/>
            </w:pPr>
            <w:r>
              <w:t>Python</w:t>
            </w:r>
            <w:r w:rsidR="00E77E01">
              <w:t>3</w:t>
            </w:r>
          </w:p>
        </w:tc>
        <w:tc>
          <w:tcPr>
            <w:tcW w:w="3449" w:type="dxa"/>
          </w:tcPr>
          <w:p w14:paraId="242E2EDD" w14:textId="627AFD81" w:rsidR="002E5D2A" w:rsidRDefault="00E77E01" w:rsidP="00C75EEC">
            <w:pPr>
              <w:cnfStyle w:val="000000000000" w:firstRow="0" w:lastRow="0" w:firstColumn="0" w:lastColumn="0" w:oddVBand="0" w:evenVBand="0" w:oddHBand="0" w:evenHBand="0" w:firstRowFirstColumn="0" w:firstRowLastColumn="0" w:lastRowFirstColumn="0" w:lastRowLastColumn="0"/>
            </w:pPr>
            <w:hyperlink r:id="rId18" w:history="1">
              <w:r w:rsidRPr="00345AC9">
                <w:rPr>
                  <w:rStyle w:val="Hyperlink"/>
                </w:rPr>
                <w:t>https://github.com/mrcieu/</w:t>
              </w:r>
              <w:r w:rsidRPr="00345AC9">
                <w:rPr>
                  <w:rStyle w:val="Hyperlink"/>
                </w:rPr>
                <w:t>py</w:t>
              </w:r>
              <w:r w:rsidRPr="00345AC9">
                <w:rPr>
                  <w:rStyle w:val="Hyperlink"/>
                </w:rPr>
                <w:t>gwasvcf</w:t>
              </w:r>
            </w:hyperlink>
          </w:p>
        </w:tc>
      </w:tr>
      <w:tr w:rsidR="004E57F4" w14:paraId="786FFF8E" w14:textId="77777777" w:rsidTr="0022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14:paraId="4E0A312D" w14:textId="2E6ADF5D" w:rsidR="004E57F4" w:rsidRDefault="006834C9">
            <w:proofErr w:type="spellStart"/>
            <w:r>
              <w:rPr>
                <w:rFonts w:cstheme="minorHAnsi"/>
                <w:lang w:val="en-US"/>
              </w:rPr>
              <w:t>g</w:t>
            </w:r>
            <w:r w:rsidR="004E57F4">
              <w:rPr>
                <w:rFonts w:cstheme="minorHAnsi"/>
                <w:lang w:val="en-US"/>
              </w:rPr>
              <w:t>wasglue</w:t>
            </w:r>
            <w:proofErr w:type="spellEnd"/>
          </w:p>
        </w:tc>
        <w:tc>
          <w:tcPr>
            <w:tcW w:w="3063" w:type="dxa"/>
          </w:tcPr>
          <w:p w14:paraId="780D7C0A" w14:textId="1143A335" w:rsidR="004E57F4" w:rsidRDefault="004E57F4">
            <w:pPr>
              <w:cnfStyle w:val="000000100000" w:firstRow="0" w:lastRow="0" w:firstColumn="0" w:lastColumn="0" w:oddVBand="0" w:evenVBand="0" w:oddHBand="1" w:evenHBand="0" w:firstRowFirstColumn="0" w:firstRowLastColumn="0" w:lastRowFirstColumn="0" w:lastRowLastColumn="0"/>
            </w:pPr>
            <w:r>
              <w:t>Library for processing GWAS summary statistics ready for secondary analysis</w:t>
            </w:r>
          </w:p>
        </w:tc>
        <w:tc>
          <w:tcPr>
            <w:tcW w:w="2078" w:type="dxa"/>
          </w:tcPr>
          <w:p w14:paraId="385C83AB" w14:textId="7D512FD3" w:rsidR="004E57F4" w:rsidRDefault="004E57F4" w:rsidP="00C75EEC">
            <w:pPr>
              <w:cnfStyle w:val="000000100000" w:firstRow="0" w:lastRow="0" w:firstColumn="0" w:lastColumn="0" w:oddVBand="0" w:evenVBand="0" w:oddHBand="1" w:evenHBand="0" w:firstRowFirstColumn="0" w:firstRowLastColumn="0" w:lastRowFirstColumn="0" w:lastRowLastColumn="0"/>
            </w:pPr>
            <w:r>
              <w:t>R</w:t>
            </w:r>
          </w:p>
        </w:tc>
        <w:tc>
          <w:tcPr>
            <w:tcW w:w="3449" w:type="dxa"/>
          </w:tcPr>
          <w:p w14:paraId="503410A9" w14:textId="543469EE" w:rsidR="004E57F4" w:rsidRDefault="0006554A" w:rsidP="00C75EEC">
            <w:pPr>
              <w:cnfStyle w:val="000000100000" w:firstRow="0" w:lastRow="0" w:firstColumn="0" w:lastColumn="0" w:oddVBand="0" w:evenVBand="0" w:oddHBand="1" w:evenHBand="0" w:firstRowFirstColumn="0" w:firstRowLastColumn="0" w:lastRowFirstColumn="0" w:lastRowLastColumn="0"/>
            </w:pPr>
            <w:hyperlink r:id="rId19" w:history="1">
              <w:r w:rsidRPr="00345AC9">
                <w:rPr>
                  <w:rStyle w:val="Hyperlink"/>
                </w:rPr>
                <w:t>https://github.com/mrcieu/</w:t>
              </w:r>
              <w:r w:rsidRPr="00345AC9">
                <w:rPr>
                  <w:rStyle w:val="Hyperlink"/>
                </w:rPr>
                <w:t>gwa</w:t>
              </w:r>
              <w:r w:rsidRPr="00345AC9">
                <w:rPr>
                  <w:rStyle w:val="Hyperlink"/>
                </w:rPr>
                <w:t>s</w:t>
              </w:r>
              <w:r w:rsidRPr="00345AC9">
                <w:rPr>
                  <w:rStyle w:val="Hyperlink"/>
                </w:rPr>
                <w:t>glue</w:t>
              </w:r>
            </w:hyperlink>
          </w:p>
        </w:tc>
      </w:tr>
      <w:tr w:rsidR="006834C9" w14:paraId="18580170" w14:textId="77777777" w:rsidTr="0022183F">
        <w:tc>
          <w:tcPr>
            <w:cnfStyle w:val="001000000000" w:firstRow="0" w:lastRow="0" w:firstColumn="1" w:lastColumn="0" w:oddVBand="0" w:evenVBand="0" w:oddHBand="0" w:evenHBand="0" w:firstRowFirstColumn="0" w:firstRowLastColumn="0" w:lastRowFirstColumn="0" w:lastRowLastColumn="0"/>
            <w:tcW w:w="2035" w:type="dxa"/>
          </w:tcPr>
          <w:p w14:paraId="76707C63" w14:textId="5F1F7ECF" w:rsidR="006834C9" w:rsidRDefault="00DA789F">
            <w:pPr>
              <w:rPr>
                <w:rFonts w:cstheme="minorHAnsi"/>
                <w:lang w:val="en-US"/>
              </w:rPr>
            </w:pPr>
            <w:r>
              <w:rPr>
                <w:rFonts w:cstheme="minorHAnsi"/>
                <w:lang w:val="en-US"/>
              </w:rPr>
              <w:t xml:space="preserve">LD </w:t>
            </w:r>
            <w:r w:rsidR="00417989">
              <w:rPr>
                <w:rFonts w:cstheme="minorHAnsi"/>
                <w:lang w:val="en-US"/>
              </w:rPr>
              <w:t>S</w:t>
            </w:r>
            <w:r>
              <w:rPr>
                <w:rFonts w:cstheme="minorHAnsi"/>
                <w:lang w:val="en-US"/>
              </w:rPr>
              <w:t xml:space="preserve">core </w:t>
            </w:r>
            <w:r w:rsidR="00417989">
              <w:rPr>
                <w:rFonts w:cstheme="minorHAnsi"/>
                <w:lang w:val="en-US"/>
              </w:rPr>
              <w:t>R</w:t>
            </w:r>
            <w:r>
              <w:rPr>
                <w:rFonts w:cstheme="minorHAnsi"/>
                <w:lang w:val="en-US"/>
              </w:rPr>
              <w:t>egression</w:t>
            </w:r>
            <w:r w:rsidR="00965055">
              <w:rPr>
                <w:rFonts w:cstheme="minorHAnsi"/>
                <w:lang w:val="en-US"/>
              </w:rPr>
              <w:fldChar w:fldCharType="begin" w:fldLock="1"/>
            </w:r>
            <w:r w:rsidR="00965055">
              <w:rPr>
                <w:rFonts w:cstheme="minorHAnsi"/>
                <w:lang w:val="en-US"/>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[4]","plainTextFormattedCitation":"[4]"},"properties":{"noteIndex":0},"schema":"https://github.com/citation-style-language/schema/raw/master/csl-citation.json"}</w:instrText>
            </w:r>
            <w:r w:rsidR="00965055">
              <w:rPr>
                <w:rFonts w:cstheme="minorHAnsi"/>
                <w:lang w:val="en-US"/>
              </w:rPr>
              <w:fldChar w:fldCharType="separate"/>
            </w:r>
            <w:r w:rsidR="00965055" w:rsidRPr="00965055">
              <w:rPr>
                <w:rFonts w:cstheme="minorHAnsi"/>
                <w:b w:val="0"/>
                <w:noProof/>
                <w:lang w:val="en-US"/>
              </w:rPr>
              <w:t>[4]</w:t>
            </w:r>
            <w:r w:rsidR="00965055">
              <w:rPr>
                <w:rFonts w:cstheme="minorHAnsi"/>
                <w:lang w:val="en-US"/>
              </w:rPr>
              <w:fldChar w:fldCharType="end"/>
            </w:r>
          </w:p>
        </w:tc>
        <w:tc>
          <w:tcPr>
            <w:tcW w:w="3063" w:type="dxa"/>
          </w:tcPr>
          <w:p w14:paraId="5460DF9E" w14:textId="5F168382" w:rsidR="006834C9" w:rsidRDefault="00FE06A8">
            <w:pPr>
              <w:cnfStyle w:val="000000000000" w:firstRow="0" w:lastRow="0" w:firstColumn="0" w:lastColumn="0" w:oddVBand="0" w:evenVBand="0" w:oddHBand="0" w:evenHBand="0" w:firstRowFirstColumn="0" w:firstRowLastColumn="0" w:lastRowFirstColumn="0" w:lastRowLastColumn="0"/>
            </w:pPr>
            <w:r>
              <w:t>Estimating genetic correlation and heritability</w:t>
            </w:r>
          </w:p>
        </w:tc>
        <w:tc>
          <w:tcPr>
            <w:tcW w:w="2078" w:type="dxa"/>
          </w:tcPr>
          <w:p w14:paraId="236FA1C4" w14:textId="28513CA5" w:rsidR="006834C9" w:rsidRDefault="00FE06A8" w:rsidP="00C75EEC">
            <w:pPr>
              <w:cnfStyle w:val="000000000000" w:firstRow="0" w:lastRow="0" w:firstColumn="0" w:lastColumn="0" w:oddVBand="0" w:evenVBand="0" w:oddHBand="0" w:evenHBand="0" w:firstRowFirstColumn="0" w:firstRowLastColumn="0" w:lastRowFirstColumn="0" w:lastRowLastColumn="0"/>
            </w:pPr>
            <w:r>
              <w:t>Python</w:t>
            </w:r>
          </w:p>
        </w:tc>
        <w:tc>
          <w:tcPr>
            <w:tcW w:w="3449" w:type="dxa"/>
          </w:tcPr>
          <w:p w14:paraId="0C9DAF3A" w14:textId="3D1B14C5" w:rsidR="00DA789F" w:rsidRDefault="00DA789F" w:rsidP="00DA789F">
            <w:pPr>
              <w:cnfStyle w:val="000000000000" w:firstRow="0" w:lastRow="0" w:firstColumn="0" w:lastColumn="0" w:oddVBand="0" w:evenVBand="0" w:oddHBand="0" w:evenHBand="0" w:firstRowFirstColumn="0" w:firstRowLastColumn="0" w:lastRowFirstColumn="0" w:lastRowLastColumn="0"/>
            </w:pPr>
            <w:hyperlink r:id="rId20" w:history="1">
              <w:r w:rsidRPr="00345AC9">
                <w:rPr>
                  <w:rStyle w:val="Hyperlink"/>
                </w:rPr>
                <w:t>http://</w:t>
              </w:r>
              <w:r w:rsidRPr="00345AC9">
                <w:rPr>
                  <w:rStyle w:val="Hyperlink"/>
                </w:rPr>
                <w:t>github.com/explodecomputer/ldsc</w:t>
              </w:r>
            </w:hyperlink>
          </w:p>
        </w:tc>
      </w:tr>
    </w:tbl>
    <w:p w14:paraId="39DFB366" w14:textId="319DFA8E" w:rsidR="002E6AD6" w:rsidRDefault="002E6AD6">
      <w:r>
        <w:br w:type="page"/>
      </w:r>
    </w:p>
    <w:p w14:paraId="6D8E2D47" w14:textId="71E002FE" w:rsidR="00281948" w:rsidRDefault="002668F4">
      <w:r>
        <w:lastRenderedPageBreak/>
        <w:t xml:space="preserve">Figure </w:t>
      </w:r>
      <w:r w:rsidR="00D0631C">
        <w:t>1</w:t>
      </w:r>
      <w:r w:rsidR="00D14268">
        <w:t xml:space="preserve">. </w:t>
      </w:r>
      <w:r w:rsidR="00903B2C">
        <w:t>VCF format</w:t>
      </w:r>
      <w:r w:rsidR="00AF5E7A">
        <w:t xml:space="preserve"> adapted to store GWAS summary statistics</w:t>
      </w:r>
    </w:p>
    <w:p w14:paraId="102BFAFB" w14:textId="3BCDB9CF" w:rsidR="00D14268" w:rsidRDefault="00D14268">
      <w:r>
        <w:br w:type="page"/>
      </w:r>
    </w:p>
    <w:p w14:paraId="0D234FE6" w14:textId="701B3AF3" w:rsidR="00461868" w:rsidRPr="001F4197" w:rsidRDefault="00461868" w:rsidP="00E5000C">
      <w:pPr>
        <w:rPr>
          <w:rFonts w:cstheme="minorHAnsi"/>
          <w:lang w:val="en-US"/>
        </w:rPr>
      </w:pPr>
      <w:r>
        <w:lastRenderedPageBreak/>
        <w:t xml:space="preserve">Figure </w:t>
      </w:r>
      <w:r w:rsidR="00ED0BF8">
        <w:t>2</w:t>
      </w:r>
      <w:r>
        <w:t>. Performance comparison for querying GWAS summary statistics in plain text and VCF format</w:t>
      </w:r>
      <w:r w:rsidR="0030548E">
        <w:t xml:space="preserve"> using chromosome position</w:t>
      </w:r>
    </w:p>
    <w:p w14:paraId="1B1C766B" w14:textId="42D43A49" w:rsidR="0030548E" w:rsidRPr="0030548E" w:rsidRDefault="0030548E" w:rsidP="0030548E">
      <w:pPr>
        <w:rPr>
          <w:rFonts w:ascii="Times New Roman" w:eastAsia="Times New Roman" w:hAnsi="Times New Roman" w:cs="Times New Roman"/>
          <w:lang w:eastAsia="en-GB"/>
        </w:rPr>
      </w:pPr>
    </w:p>
    <w:p w14:paraId="5BE689A9" w14:textId="2C129426" w:rsidR="0030548E" w:rsidRPr="0030548E" w:rsidRDefault="0030548E" w:rsidP="0030548E">
      <w:pPr>
        <w:rPr>
          <w:rFonts w:ascii="Times New Roman" w:eastAsia="Times New Roman" w:hAnsi="Times New Roman" w:cs="Times New Roman"/>
          <w:lang w:eastAsia="en-GB"/>
        </w:rPr>
      </w:pPr>
      <w:r w:rsidRPr="0030548E">
        <w:rPr>
          <w:noProof/>
        </w:rPr>
        <w:drawing>
          <wp:inline distT="0" distB="0" distL="0" distR="0" wp14:anchorId="3D7C12B5" wp14:editId="7E5C0AAD">
            <wp:extent cx="5727700" cy="40925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4092575"/>
                    </a:xfrm>
                    <a:prstGeom prst="rect">
                      <a:avLst/>
                    </a:prstGeom>
                    <a:noFill/>
                    <a:ln>
                      <a:noFill/>
                    </a:ln>
                  </pic:spPr>
                </pic:pic>
              </a:graphicData>
            </a:graphic>
          </wp:inline>
        </w:drawing>
      </w:r>
    </w:p>
    <w:p w14:paraId="64D7DC77" w14:textId="105EB414" w:rsidR="00461868" w:rsidRDefault="00353A16" w:rsidP="00E5000C">
      <w:r>
        <w:t xml:space="preserve">Query time for extracting a single variant using chromosome position with </w:t>
      </w:r>
      <w:r w:rsidR="009A207A">
        <w:t>tab-separated</w:t>
      </w:r>
      <w:r>
        <w:t xml:space="preserve"> text or VCF format.</w:t>
      </w:r>
      <w:r w:rsidR="002703A7">
        <w:t xml:space="preserve"> </w:t>
      </w:r>
      <w:r w:rsidR="00DE08F8">
        <w:t xml:space="preserve">GWAS summary statistics </w:t>
      </w:r>
      <w:r w:rsidR="002703A7">
        <w:t xml:space="preserve">were obtained from a large metanalysis of body mass index containing </w:t>
      </w:r>
      <w:r w:rsidR="002703A7" w:rsidRPr="002703A7">
        <w:t>2</w:t>
      </w:r>
      <w:r w:rsidR="002703A7">
        <w:t>,</w:t>
      </w:r>
      <w:r w:rsidR="002703A7" w:rsidRPr="002703A7">
        <w:t>336</w:t>
      </w:r>
      <w:r w:rsidR="002703A7">
        <w:t>,</w:t>
      </w:r>
      <w:r w:rsidR="002703A7" w:rsidRPr="002703A7">
        <w:t>269</w:t>
      </w:r>
      <w:r w:rsidR="002703A7">
        <w:t xml:space="preserve"> variants </w:t>
      </w:r>
      <w:r w:rsidR="00693136">
        <w:fldChar w:fldCharType="begin" w:fldLock="1"/>
      </w:r>
      <w:r w:rsidR="00965055">
        <w:instrText>ADDIN CSL_CITATION {"citationItems":[{"id":"ITEM-1","itemData":{"DOI":"10.1093/hmg/ddy271","ISSN":"14602083","abstract":"Recent genome-wide association studies (GWAS) of height and body mass index (BMI) in ~250 000 European participants have led to the discovery of ~700 and ~100 nearly independent single nucleotide polymorphisms (SNPs) associated with these traits, respectively. Here we combine summary statistics from those two studies with GWAS of height and BMI performed in ~450 000 UK Biobank participants of European ancestry. Overall, our combined GWAS meta-analysis reaches N ~700 000 individuals and substantially increases the number of GWAS signals associated with these traits. We identified 3290 and 941 near-independent SNPs associated with height and BMI, respectively (at a revised genome-wide significance threshold of P &lt; 1 × 10 −8 ), including 1185 height-associated SNPs and 751 BMI-associated SNPs located within loci not previously identified by these two GWAS. The near-independent genome-wide significant SNPs explain ~24.6% of the variance of height and ~6.0% of the variance of BMI in an independent sample from the Health and Retirement Study (HRS). Correlations between polygenic scores based upon these SNPs with actual height and BMI in HRS participants were ~0.44 and ~0.22, respectively. From analyses of integrating GWAS and expression quantitative trait loci (eQTL) data by summary-data-based Mendelian randomization, we identified an enrichment of eQTLs among lead height and BMI signals, prioritizing 610 and 138 genes, respectively. Our study demonstrates that, as previously predicted, increasing GWAS sample sizes continues to deliver, by the discovery of new loci, increasing prediction accuracy and providing additional data to achieve deeper insight into complex trait biology. All summary statistics are made available for follow-up studies.","author":[{"dropping-particle":"","family":"Yengo","given":"Loic","non-dropping-particle":"","parse-names":false,"suffix":""},{"dropping-particle":"","family":"Sidorenko","given":"Julia","non-dropping-particle":"","parse-names":false,"suffix":""},{"dropping-particle":"","family":"Kemper","given":"Kathryn E.","non-dropping-particle":"","parse-names":false,"suffix":""},{"dropping-particle":"","family":"Zheng","given":"Zhili","non-dropping-particle":"","parse-names":false,"suffix":""},{"dropping-particle":"","family":"Wood","given":"Andrew R.","non-dropping-particle":"","parse-names":false,"suffix":""},{"dropping-particle":"","family":"Weedon","given":"Michael N.","non-dropping-particle":"","parse-names":false,"suffix":""},{"dropping-particle":"","family":"Frayling","given":"Timothy M.","non-dropping-particle":"","parse-names":false,"suffix":""},{"dropping-particle":"","family":"Hirschhorn","given":"Joel","non-dropping-particle":"","parse-names":false,"suffix":""},{"dropping-particle":"","family":"Yang","given":"Jian","non-dropping-particle":"","parse-names":false,"suffix":""},{"dropping-particle":"","family":"Visscher","given":"Peter M.","non-dropping-particle":"","parse-names":false,"suffix":""}],"container-title":"Human Molecular Genetics","id":"ITEM-1","issue":"20","issued":{"date-parts":[["2018"]]},"page":"3641-3649","publisher":"Oxford University Press","title":"Meta-analysis of genome-wide association studies for height and body mass index in ~700 000 individuals of European ancestry","type":"article-journal","volume":"27"},"uris":["http://www.mendeley.com/documents/?uuid=4677fa2d-8249-351d-ae76-8461603d42d6"]}],"mendeley":{"formattedCitation":"[21]","plainTextFormattedCitation":"[21]","previouslyFormattedCitation":"[21]"},"properties":{"noteIndex":0},"schema":"https://github.com/citation-style-language/schema/raw/master/csl-citation.json"}</w:instrText>
      </w:r>
      <w:r w:rsidR="00693136">
        <w:fldChar w:fldCharType="separate"/>
      </w:r>
      <w:r w:rsidR="00846CF0" w:rsidRPr="00846CF0">
        <w:rPr>
          <w:noProof/>
        </w:rPr>
        <w:t>[21]</w:t>
      </w:r>
      <w:r w:rsidR="00693136">
        <w:fldChar w:fldCharType="end"/>
      </w:r>
      <w:r w:rsidR="00693136">
        <w:t xml:space="preserve">. </w:t>
      </w:r>
      <w:r w:rsidR="00ED7F5C">
        <w:t>The simulation was performed on</w:t>
      </w:r>
      <w:r w:rsidR="00B12BE2">
        <w:t xml:space="preserve"> </w:t>
      </w:r>
      <w:r w:rsidR="00DE5A20" w:rsidRPr="00DE5A20">
        <w:t xml:space="preserve">Ubuntu </w:t>
      </w:r>
      <w:r w:rsidR="00DE5A20">
        <w:t>v</w:t>
      </w:r>
      <w:r w:rsidR="00DE5A20" w:rsidRPr="00DE5A20">
        <w:t>18.04</w:t>
      </w:r>
      <w:r w:rsidR="00B12BE2">
        <w:t xml:space="preserve"> running </w:t>
      </w:r>
      <w:r w:rsidR="00DE5A20">
        <w:t>a</w:t>
      </w:r>
      <w:r w:rsidR="00E23113">
        <w:t>n Intel Xeon</w:t>
      </w:r>
      <w:r w:rsidR="008E729F">
        <w:t>(R)</w:t>
      </w:r>
      <w:r w:rsidR="00DE5A20">
        <w:t xml:space="preserve"> 2.0 </w:t>
      </w:r>
      <w:proofErr w:type="spellStart"/>
      <w:r w:rsidR="00DE5A20">
        <w:t>Ghz</w:t>
      </w:r>
      <w:proofErr w:type="spellEnd"/>
      <w:r w:rsidR="00DE5A20">
        <w:t xml:space="preserve"> processor </w:t>
      </w:r>
      <w:r w:rsidR="00ED7F5C">
        <w:t>with 100 repetitions.</w:t>
      </w:r>
      <w:r w:rsidR="00B12BE2">
        <w:t xml:space="preserve"> </w:t>
      </w:r>
      <w:r w:rsidR="00E447A5">
        <w:t>During e</w:t>
      </w:r>
      <w:r w:rsidR="00B12BE2">
        <w:t xml:space="preserve">ach repetition a variant was chosen at random and </w:t>
      </w:r>
      <w:r w:rsidR="004C53B6">
        <w:t xml:space="preserve">queried </w:t>
      </w:r>
      <w:r w:rsidR="00B12BE2">
        <w:t xml:space="preserve">using </w:t>
      </w:r>
      <w:proofErr w:type="spellStart"/>
      <w:r w:rsidR="00B12BE2">
        <w:t>awk</w:t>
      </w:r>
      <w:proofErr w:type="spellEnd"/>
      <w:r w:rsidR="00B12BE2">
        <w:t xml:space="preserve"> or </w:t>
      </w:r>
      <w:proofErr w:type="spellStart"/>
      <w:r w:rsidR="00B12BE2">
        <w:t>bcftools</w:t>
      </w:r>
      <w:proofErr w:type="spellEnd"/>
      <w:r w:rsidR="00F53EAA">
        <w:fldChar w:fldCharType="begin" w:fldLock="1"/>
      </w:r>
      <w:r w:rsidR="00BE0E51">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[16]","plainTextFormattedCitation":"[16]","previouslyFormattedCitation":"[16]"},"properties":{"noteIndex":0},"schema":"https://github.com/citation-style-language/schema/raw/master/csl-citation.json"}</w:instrText>
      </w:r>
      <w:r w:rsidR="00F53EAA">
        <w:fldChar w:fldCharType="separate"/>
      </w:r>
      <w:r w:rsidR="00F7068D" w:rsidRPr="00F7068D">
        <w:rPr>
          <w:noProof/>
        </w:rPr>
        <w:t>[16]</w:t>
      </w:r>
      <w:r w:rsidR="00F53EAA">
        <w:fldChar w:fldCharType="end"/>
      </w:r>
      <w:r w:rsidR="00F53EAA">
        <w:t xml:space="preserve"> v1.10</w:t>
      </w:r>
      <w:r w:rsidR="00B12BE2">
        <w:t>.</w:t>
      </w:r>
      <w:r w:rsidR="00B223BA">
        <w:t xml:space="preserve"> There </w:t>
      </w:r>
      <w:r w:rsidR="00CA498B">
        <w:t>were</w:t>
      </w:r>
      <w:r w:rsidR="00B223BA">
        <w:t xml:space="preserve"> robust difference</w:t>
      </w:r>
      <w:r w:rsidR="00CA498B">
        <w:t>s</w:t>
      </w:r>
      <w:r w:rsidR="00972F16">
        <w:t xml:space="preserve"> (paired t-test</w:t>
      </w:r>
      <w:r w:rsidR="00673F31">
        <w:t xml:space="preserve"> VCF vs compressed text mean query time [sec]</w:t>
      </w:r>
      <w:r w:rsidR="00972F16">
        <w:t xml:space="preserve"> P &lt; 2.2 x 10</w:t>
      </w:r>
      <w:r w:rsidR="00972F16" w:rsidRPr="00972F16">
        <w:rPr>
          <w:vertAlign w:val="superscript"/>
        </w:rPr>
        <w:t>-16</w:t>
      </w:r>
      <w:r w:rsidR="00972F16">
        <w:t>)</w:t>
      </w:r>
      <w:r w:rsidR="0060194F">
        <w:t xml:space="preserve"> </w:t>
      </w:r>
      <w:r w:rsidR="00F571CB">
        <w:t xml:space="preserve">in </w:t>
      </w:r>
      <w:r w:rsidR="00CA498B">
        <w:t xml:space="preserve">mean </w:t>
      </w:r>
      <w:r w:rsidR="00F571CB">
        <w:t xml:space="preserve">query time </w:t>
      </w:r>
      <w:r w:rsidR="00B223BA">
        <w:t xml:space="preserve">between </w:t>
      </w:r>
      <w:r w:rsidR="006E394A">
        <w:t xml:space="preserve">compressed </w:t>
      </w:r>
      <w:r w:rsidR="00B223BA">
        <w:t xml:space="preserve">VCF </w:t>
      </w:r>
      <w:r w:rsidR="006E394A">
        <w:t>(</w:t>
      </w:r>
      <w:r w:rsidR="00ED3652">
        <w:t>0.07s [95% CI 0.07, 0.07]</w:t>
      </w:r>
      <w:r w:rsidR="006E394A">
        <w:t xml:space="preserve">) </w:t>
      </w:r>
      <w:r w:rsidR="00B223BA">
        <w:t xml:space="preserve">and compressed </w:t>
      </w:r>
      <w:r w:rsidR="006E394A">
        <w:t>(</w:t>
      </w:r>
      <w:r w:rsidR="00E166BB">
        <w:t>0.91s [95% CI 0.91, 0.91]</w:t>
      </w:r>
      <w:r w:rsidR="006E394A">
        <w:t xml:space="preserve">) </w:t>
      </w:r>
      <w:r w:rsidR="00B223BA">
        <w:t>or uncompressed text (</w:t>
      </w:r>
      <w:r w:rsidR="00044CFB">
        <w:t>0.75s [95% CI [0.74, 0.75]</w:t>
      </w:r>
      <w:r w:rsidR="0060194F">
        <w:t>)</w:t>
      </w:r>
      <w:r w:rsidR="00B223BA">
        <w:t>.</w:t>
      </w:r>
    </w:p>
    <w:sectPr w:rsidR="00461868" w:rsidSect="004612A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ibran Hemani" w:date="2020-02-22T09:25:00Z" w:initials="GH">
    <w:p w14:paraId="4B1F1739" w14:textId="341AA7E3" w:rsidR="00CE4C60" w:rsidRDefault="00CE4C60">
      <w:pPr>
        <w:pStyle w:val="CommentText"/>
      </w:pPr>
      <w:r>
        <w:rPr>
          <w:rStyle w:val="CommentReference"/>
        </w:rPr>
        <w:annotationRef/>
      </w:r>
      <w:r>
        <w:t xml:space="preserve">Better to use a bigger dataset with e.g. ~10M </w:t>
      </w:r>
      <w:proofErr w:type="spellStart"/>
      <w:r>
        <w:t>snps</w:t>
      </w:r>
      <w:proofErr w:type="spellEnd"/>
      <w:r>
        <w:t xml:space="preserve"> as that is more typical of today’s GWAS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1F1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1F1739" w16cid:durableId="21FB71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BB932" w14:textId="77777777" w:rsidR="007C47E3" w:rsidRDefault="007C47E3" w:rsidP="00A10905">
      <w:r>
        <w:separator/>
      </w:r>
    </w:p>
  </w:endnote>
  <w:endnote w:type="continuationSeparator" w:id="0">
    <w:p w14:paraId="0359CF9E" w14:textId="77777777" w:rsidR="007C47E3" w:rsidRDefault="007C47E3"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DD665" w14:textId="77777777" w:rsidR="007C47E3" w:rsidRDefault="007C47E3" w:rsidP="00A10905">
      <w:r>
        <w:separator/>
      </w:r>
    </w:p>
  </w:footnote>
  <w:footnote w:type="continuationSeparator" w:id="0">
    <w:p w14:paraId="11C1456E" w14:textId="77777777" w:rsidR="007C47E3" w:rsidRDefault="007C47E3"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8"/>
  </w:num>
  <w:num w:numId="5">
    <w:abstractNumId w:val="11"/>
  </w:num>
  <w:num w:numId="6">
    <w:abstractNumId w:val="3"/>
  </w:num>
  <w:num w:numId="7">
    <w:abstractNumId w:val="1"/>
  </w:num>
  <w:num w:numId="8">
    <w:abstractNumId w:val="10"/>
  </w:num>
  <w:num w:numId="9">
    <w:abstractNumId w:val="2"/>
  </w:num>
  <w:num w:numId="10">
    <w:abstractNumId w:val="5"/>
  </w:num>
  <w:num w:numId="11">
    <w:abstractNumId w:val="6"/>
  </w:num>
  <w:num w:numId="12">
    <w:abstractNumId w:val="0"/>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ran Hemani">
    <w15:presenceInfo w15:providerId="AD" w15:userId="S::gh13047@bristol.ac.uk::7efd33cf-a783-440c-ab4a-db565865b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16F4"/>
    <w:rsid w:val="000019AB"/>
    <w:rsid w:val="00001B6B"/>
    <w:rsid w:val="000020A7"/>
    <w:rsid w:val="000024B9"/>
    <w:rsid w:val="000029A8"/>
    <w:rsid w:val="00003E38"/>
    <w:rsid w:val="00004721"/>
    <w:rsid w:val="000050D2"/>
    <w:rsid w:val="00007FE3"/>
    <w:rsid w:val="0001136C"/>
    <w:rsid w:val="000115D6"/>
    <w:rsid w:val="000117A0"/>
    <w:rsid w:val="00013232"/>
    <w:rsid w:val="00014C8A"/>
    <w:rsid w:val="0001679E"/>
    <w:rsid w:val="000167C3"/>
    <w:rsid w:val="00022533"/>
    <w:rsid w:val="000242DE"/>
    <w:rsid w:val="000247A1"/>
    <w:rsid w:val="00024B21"/>
    <w:rsid w:val="00024F48"/>
    <w:rsid w:val="00025CCE"/>
    <w:rsid w:val="00026D26"/>
    <w:rsid w:val="0002759C"/>
    <w:rsid w:val="00027E3E"/>
    <w:rsid w:val="000314E5"/>
    <w:rsid w:val="0003340C"/>
    <w:rsid w:val="0003431F"/>
    <w:rsid w:val="00035CF4"/>
    <w:rsid w:val="00035F0B"/>
    <w:rsid w:val="0003661B"/>
    <w:rsid w:val="000371FC"/>
    <w:rsid w:val="00037CAE"/>
    <w:rsid w:val="00037E3D"/>
    <w:rsid w:val="000408C6"/>
    <w:rsid w:val="00040966"/>
    <w:rsid w:val="00041305"/>
    <w:rsid w:val="000416EE"/>
    <w:rsid w:val="00041B7F"/>
    <w:rsid w:val="00041FA4"/>
    <w:rsid w:val="00042A50"/>
    <w:rsid w:val="00042BF2"/>
    <w:rsid w:val="000434C3"/>
    <w:rsid w:val="0004395B"/>
    <w:rsid w:val="000443D7"/>
    <w:rsid w:val="00044CFB"/>
    <w:rsid w:val="0004539C"/>
    <w:rsid w:val="00046A5C"/>
    <w:rsid w:val="000504CE"/>
    <w:rsid w:val="00050E40"/>
    <w:rsid w:val="00052B79"/>
    <w:rsid w:val="0005304F"/>
    <w:rsid w:val="00053F1B"/>
    <w:rsid w:val="00054B37"/>
    <w:rsid w:val="00055277"/>
    <w:rsid w:val="0005568F"/>
    <w:rsid w:val="000557E0"/>
    <w:rsid w:val="0005687B"/>
    <w:rsid w:val="0005757F"/>
    <w:rsid w:val="000578F1"/>
    <w:rsid w:val="000610D5"/>
    <w:rsid w:val="0006118F"/>
    <w:rsid w:val="00062DBB"/>
    <w:rsid w:val="0006333A"/>
    <w:rsid w:val="00063D42"/>
    <w:rsid w:val="0006554A"/>
    <w:rsid w:val="00065561"/>
    <w:rsid w:val="00067ED3"/>
    <w:rsid w:val="00070C01"/>
    <w:rsid w:val="00071B03"/>
    <w:rsid w:val="00072677"/>
    <w:rsid w:val="00074183"/>
    <w:rsid w:val="00074C19"/>
    <w:rsid w:val="00074C8C"/>
    <w:rsid w:val="00076EEE"/>
    <w:rsid w:val="00077BA1"/>
    <w:rsid w:val="000800C0"/>
    <w:rsid w:val="00080D8B"/>
    <w:rsid w:val="000816DD"/>
    <w:rsid w:val="00081C4D"/>
    <w:rsid w:val="00082E0B"/>
    <w:rsid w:val="00082EEC"/>
    <w:rsid w:val="0008331C"/>
    <w:rsid w:val="000833FD"/>
    <w:rsid w:val="000836E2"/>
    <w:rsid w:val="000841AD"/>
    <w:rsid w:val="00084495"/>
    <w:rsid w:val="0008688D"/>
    <w:rsid w:val="00087C4C"/>
    <w:rsid w:val="00090A8D"/>
    <w:rsid w:val="00091261"/>
    <w:rsid w:val="00093DA2"/>
    <w:rsid w:val="0009429B"/>
    <w:rsid w:val="00094B53"/>
    <w:rsid w:val="00094E13"/>
    <w:rsid w:val="00095B7C"/>
    <w:rsid w:val="00095C7C"/>
    <w:rsid w:val="000A1106"/>
    <w:rsid w:val="000A1500"/>
    <w:rsid w:val="000A248E"/>
    <w:rsid w:val="000A2846"/>
    <w:rsid w:val="000A2F0E"/>
    <w:rsid w:val="000A3CD2"/>
    <w:rsid w:val="000A3EE0"/>
    <w:rsid w:val="000A516A"/>
    <w:rsid w:val="000A547D"/>
    <w:rsid w:val="000A5710"/>
    <w:rsid w:val="000A5DBC"/>
    <w:rsid w:val="000A773C"/>
    <w:rsid w:val="000A7B1E"/>
    <w:rsid w:val="000A7BEB"/>
    <w:rsid w:val="000B4166"/>
    <w:rsid w:val="000B5974"/>
    <w:rsid w:val="000B6D9A"/>
    <w:rsid w:val="000C07F5"/>
    <w:rsid w:val="000C08D6"/>
    <w:rsid w:val="000C1B78"/>
    <w:rsid w:val="000C1E3C"/>
    <w:rsid w:val="000C2856"/>
    <w:rsid w:val="000C2FB6"/>
    <w:rsid w:val="000C55E5"/>
    <w:rsid w:val="000C600B"/>
    <w:rsid w:val="000C652B"/>
    <w:rsid w:val="000C689E"/>
    <w:rsid w:val="000D0BF9"/>
    <w:rsid w:val="000D0C1C"/>
    <w:rsid w:val="000D1628"/>
    <w:rsid w:val="000D327D"/>
    <w:rsid w:val="000D37A7"/>
    <w:rsid w:val="000D50AC"/>
    <w:rsid w:val="000D539C"/>
    <w:rsid w:val="000D613F"/>
    <w:rsid w:val="000D6264"/>
    <w:rsid w:val="000D6D86"/>
    <w:rsid w:val="000E26FE"/>
    <w:rsid w:val="000E3006"/>
    <w:rsid w:val="000E4276"/>
    <w:rsid w:val="000E488B"/>
    <w:rsid w:val="000E5B31"/>
    <w:rsid w:val="000E7057"/>
    <w:rsid w:val="000E7E5B"/>
    <w:rsid w:val="000F12E5"/>
    <w:rsid w:val="000F343D"/>
    <w:rsid w:val="000F37AB"/>
    <w:rsid w:val="000F4142"/>
    <w:rsid w:val="000F4348"/>
    <w:rsid w:val="000F57A1"/>
    <w:rsid w:val="000F6961"/>
    <w:rsid w:val="000F7A3A"/>
    <w:rsid w:val="000F7C2F"/>
    <w:rsid w:val="00100768"/>
    <w:rsid w:val="00100B5F"/>
    <w:rsid w:val="00101208"/>
    <w:rsid w:val="00102241"/>
    <w:rsid w:val="00102CF6"/>
    <w:rsid w:val="00103D99"/>
    <w:rsid w:val="0010653D"/>
    <w:rsid w:val="0010701C"/>
    <w:rsid w:val="00111A7E"/>
    <w:rsid w:val="001123CD"/>
    <w:rsid w:val="00113260"/>
    <w:rsid w:val="00114B06"/>
    <w:rsid w:val="001156CA"/>
    <w:rsid w:val="00115A9F"/>
    <w:rsid w:val="00115D55"/>
    <w:rsid w:val="0012011F"/>
    <w:rsid w:val="00120B62"/>
    <w:rsid w:val="001213E5"/>
    <w:rsid w:val="00121B5C"/>
    <w:rsid w:val="001227F1"/>
    <w:rsid w:val="001232D0"/>
    <w:rsid w:val="00123B97"/>
    <w:rsid w:val="00124E0B"/>
    <w:rsid w:val="00125409"/>
    <w:rsid w:val="0012576D"/>
    <w:rsid w:val="001269C7"/>
    <w:rsid w:val="00130EA4"/>
    <w:rsid w:val="00132D56"/>
    <w:rsid w:val="00133B0D"/>
    <w:rsid w:val="00134DA0"/>
    <w:rsid w:val="00134E01"/>
    <w:rsid w:val="00134E69"/>
    <w:rsid w:val="001354CE"/>
    <w:rsid w:val="00135CF6"/>
    <w:rsid w:val="00137526"/>
    <w:rsid w:val="00137B70"/>
    <w:rsid w:val="00137CFA"/>
    <w:rsid w:val="001420FF"/>
    <w:rsid w:val="00142138"/>
    <w:rsid w:val="00143743"/>
    <w:rsid w:val="001439E6"/>
    <w:rsid w:val="00145E9D"/>
    <w:rsid w:val="001466ED"/>
    <w:rsid w:val="00146B5E"/>
    <w:rsid w:val="00147258"/>
    <w:rsid w:val="0015053F"/>
    <w:rsid w:val="00162047"/>
    <w:rsid w:val="00163CA6"/>
    <w:rsid w:val="0016583B"/>
    <w:rsid w:val="00165F9D"/>
    <w:rsid w:val="0016686C"/>
    <w:rsid w:val="00166CD0"/>
    <w:rsid w:val="00167ED1"/>
    <w:rsid w:val="00170B79"/>
    <w:rsid w:val="00170E43"/>
    <w:rsid w:val="00171F02"/>
    <w:rsid w:val="0017234B"/>
    <w:rsid w:val="001723E0"/>
    <w:rsid w:val="00172A8B"/>
    <w:rsid w:val="001736AC"/>
    <w:rsid w:val="001747BB"/>
    <w:rsid w:val="00175321"/>
    <w:rsid w:val="00175B14"/>
    <w:rsid w:val="00176319"/>
    <w:rsid w:val="00176972"/>
    <w:rsid w:val="00177461"/>
    <w:rsid w:val="001776FB"/>
    <w:rsid w:val="001804B1"/>
    <w:rsid w:val="00180E6D"/>
    <w:rsid w:val="0018363F"/>
    <w:rsid w:val="00183674"/>
    <w:rsid w:val="00184315"/>
    <w:rsid w:val="00184521"/>
    <w:rsid w:val="00184BA8"/>
    <w:rsid w:val="00185253"/>
    <w:rsid w:val="00186241"/>
    <w:rsid w:val="00190B44"/>
    <w:rsid w:val="00191CC3"/>
    <w:rsid w:val="0019255A"/>
    <w:rsid w:val="001932C2"/>
    <w:rsid w:val="001970C2"/>
    <w:rsid w:val="001972D2"/>
    <w:rsid w:val="001A05A8"/>
    <w:rsid w:val="001A07C6"/>
    <w:rsid w:val="001A0C63"/>
    <w:rsid w:val="001A0CD2"/>
    <w:rsid w:val="001A1CA7"/>
    <w:rsid w:val="001A4EE5"/>
    <w:rsid w:val="001A4F8C"/>
    <w:rsid w:val="001A5D43"/>
    <w:rsid w:val="001A7E16"/>
    <w:rsid w:val="001B0C08"/>
    <w:rsid w:val="001B2BD7"/>
    <w:rsid w:val="001B356E"/>
    <w:rsid w:val="001B4211"/>
    <w:rsid w:val="001B4ABD"/>
    <w:rsid w:val="001B4FC4"/>
    <w:rsid w:val="001B5A40"/>
    <w:rsid w:val="001B6DE1"/>
    <w:rsid w:val="001C241C"/>
    <w:rsid w:val="001C3611"/>
    <w:rsid w:val="001C46CA"/>
    <w:rsid w:val="001C5385"/>
    <w:rsid w:val="001C5B77"/>
    <w:rsid w:val="001D0DE3"/>
    <w:rsid w:val="001D1D6D"/>
    <w:rsid w:val="001D4BC6"/>
    <w:rsid w:val="001D5C31"/>
    <w:rsid w:val="001E050E"/>
    <w:rsid w:val="001E0E7D"/>
    <w:rsid w:val="001E19EC"/>
    <w:rsid w:val="001E34AE"/>
    <w:rsid w:val="001E458D"/>
    <w:rsid w:val="001E4EEF"/>
    <w:rsid w:val="001E6002"/>
    <w:rsid w:val="001E6D69"/>
    <w:rsid w:val="001E71C2"/>
    <w:rsid w:val="001E79C2"/>
    <w:rsid w:val="001E7EB7"/>
    <w:rsid w:val="001E7FF9"/>
    <w:rsid w:val="001F17B9"/>
    <w:rsid w:val="001F1FAC"/>
    <w:rsid w:val="001F27E0"/>
    <w:rsid w:val="001F4197"/>
    <w:rsid w:val="001F57BD"/>
    <w:rsid w:val="001F6790"/>
    <w:rsid w:val="001F6BF7"/>
    <w:rsid w:val="001F76D3"/>
    <w:rsid w:val="001F7816"/>
    <w:rsid w:val="001F7D8F"/>
    <w:rsid w:val="001F7DC2"/>
    <w:rsid w:val="00200A23"/>
    <w:rsid w:val="002013CB"/>
    <w:rsid w:val="00201558"/>
    <w:rsid w:val="00201E8D"/>
    <w:rsid w:val="002071E7"/>
    <w:rsid w:val="00210325"/>
    <w:rsid w:val="00211174"/>
    <w:rsid w:val="00214879"/>
    <w:rsid w:val="00214FDD"/>
    <w:rsid w:val="002154D4"/>
    <w:rsid w:val="002159E7"/>
    <w:rsid w:val="00216407"/>
    <w:rsid w:val="00216BD6"/>
    <w:rsid w:val="00217111"/>
    <w:rsid w:val="00217B30"/>
    <w:rsid w:val="0022183F"/>
    <w:rsid w:val="0022230C"/>
    <w:rsid w:val="002226A4"/>
    <w:rsid w:val="0022286E"/>
    <w:rsid w:val="002231BE"/>
    <w:rsid w:val="0022357C"/>
    <w:rsid w:val="00225901"/>
    <w:rsid w:val="00227816"/>
    <w:rsid w:val="002311F2"/>
    <w:rsid w:val="00231C3D"/>
    <w:rsid w:val="002331CB"/>
    <w:rsid w:val="00234780"/>
    <w:rsid w:val="00234A78"/>
    <w:rsid w:val="00234DFC"/>
    <w:rsid w:val="00236048"/>
    <w:rsid w:val="00236CF7"/>
    <w:rsid w:val="00236D75"/>
    <w:rsid w:val="00236FF3"/>
    <w:rsid w:val="00237475"/>
    <w:rsid w:val="00237F4A"/>
    <w:rsid w:val="002401EB"/>
    <w:rsid w:val="002407E8"/>
    <w:rsid w:val="002419C8"/>
    <w:rsid w:val="00241F98"/>
    <w:rsid w:val="002428B4"/>
    <w:rsid w:val="00242DE1"/>
    <w:rsid w:val="002439C3"/>
    <w:rsid w:val="002445A0"/>
    <w:rsid w:val="002459B4"/>
    <w:rsid w:val="00250719"/>
    <w:rsid w:val="00250B3D"/>
    <w:rsid w:val="002513AF"/>
    <w:rsid w:val="0025225C"/>
    <w:rsid w:val="002530A0"/>
    <w:rsid w:val="00254794"/>
    <w:rsid w:val="00254AC8"/>
    <w:rsid w:val="00255F40"/>
    <w:rsid w:val="002560BD"/>
    <w:rsid w:val="002567F1"/>
    <w:rsid w:val="00257A01"/>
    <w:rsid w:val="002600EB"/>
    <w:rsid w:val="002600F6"/>
    <w:rsid w:val="0026127D"/>
    <w:rsid w:val="002617E9"/>
    <w:rsid w:val="00261A96"/>
    <w:rsid w:val="00262CCC"/>
    <w:rsid w:val="00263A85"/>
    <w:rsid w:val="00264545"/>
    <w:rsid w:val="00264E7B"/>
    <w:rsid w:val="002668F4"/>
    <w:rsid w:val="002703A7"/>
    <w:rsid w:val="002712ED"/>
    <w:rsid w:val="00271448"/>
    <w:rsid w:val="002719F7"/>
    <w:rsid w:val="002726C0"/>
    <w:rsid w:val="00274B59"/>
    <w:rsid w:val="00275F16"/>
    <w:rsid w:val="002761F7"/>
    <w:rsid w:val="002765D7"/>
    <w:rsid w:val="002769E0"/>
    <w:rsid w:val="0027736B"/>
    <w:rsid w:val="00277820"/>
    <w:rsid w:val="00277A58"/>
    <w:rsid w:val="002801A1"/>
    <w:rsid w:val="002807C2"/>
    <w:rsid w:val="00280AF1"/>
    <w:rsid w:val="00281948"/>
    <w:rsid w:val="0028302C"/>
    <w:rsid w:val="00283689"/>
    <w:rsid w:val="002847DB"/>
    <w:rsid w:val="00285031"/>
    <w:rsid w:val="00286B06"/>
    <w:rsid w:val="00286F3F"/>
    <w:rsid w:val="0028713C"/>
    <w:rsid w:val="00287EC7"/>
    <w:rsid w:val="002908A6"/>
    <w:rsid w:val="00290A52"/>
    <w:rsid w:val="00291B5E"/>
    <w:rsid w:val="002920A2"/>
    <w:rsid w:val="00293DA2"/>
    <w:rsid w:val="00295131"/>
    <w:rsid w:val="002951C1"/>
    <w:rsid w:val="00296511"/>
    <w:rsid w:val="0029771E"/>
    <w:rsid w:val="00297AB1"/>
    <w:rsid w:val="002A034C"/>
    <w:rsid w:val="002A040A"/>
    <w:rsid w:val="002A1FA8"/>
    <w:rsid w:val="002A31CF"/>
    <w:rsid w:val="002A3228"/>
    <w:rsid w:val="002A3299"/>
    <w:rsid w:val="002A3D3A"/>
    <w:rsid w:val="002A458B"/>
    <w:rsid w:val="002A49FD"/>
    <w:rsid w:val="002A4A79"/>
    <w:rsid w:val="002A54BF"/>
    <w:rsid w:val="002A5FD0"/>
    <w:rsid w:val="002A7239"/>
    <w:rsid w:val="002B179F"/>
    <w:rsid w:val="002B2C36"/>
    <w:rsid w:val="002B68E5"/>
    <w:rsid w:val="002B6C4B"/>
    <w:rsid w:val="002C0253"/>
    <w:rsid w:val="002C051F"/>
    <w:rsid w:val="002C19D6"/>
    <w:rsid w:val="002C2147"/>
    <w:rsid w:val="002C4EBC"/>
    <w:rsid w:val="002C4FF7"/>
    <w:rsid w:val="002C5644"/>
    <w:rsid w:val="002C70C5"/>
    <w:rsid w:val="002C75E9"/>
    <w:rsid w:val="002C7893"/>
    <w:rsid w:val="002C7DB9"/>
    <w:rsid w:val="002D0956"/>
    <w:rsid w:val="002D1229"/>
    <w:rsid w:val="002D48D7"/>
    <w:rsid w:val="002D5C73"/>
    <w:rsid w:val="002D6654"/>
    <w:rsid w:val="002D6C42"/>
    <w:rsid w:val="002D73D5"/>
    <w:rsid w:val="002D7695"/>
    <w:rsid w:val="002D7798"/>
    <w:rsid w:val="002D77DF"/>
    <w:rsid w:val="002D7C1B"/>
    <w:rsid w:val="002E063F"/>
    <w:rsid w:val="002E14EF"/>
    <w:rsid w:val="002E1DE3"/>
    <w:rsid w:val="002E28A5"/>
    <w:rsid w:val="002E4163"/>
    <w:rsid w:val="002E41ED"/>
    <w:rsid w:val="002E42EE"/>
    <w:rsid w:val="002E4349"/>
    <w:rsid w:val="002E47CC"/>
    <w:rsid w:val="002E4D51"/>
    <w:rsid w:val="002E54DB"/>
    <w:rsid w:val="002E5687"/>
    <w:rsid w:val="002E5D2A"/>
    <w:rsid w:val="002E60CA"/>
    <w:rsid w:val="002E66E2"/>
    <w:rsid w:val="002E6AD6"/>
    <w:rsid w:val="002E7EA0"/>
    <w:rsid w:val="002E7ECB"/>
    <w:rsid w:val="002F0448"/>
    <w:rsid w:val="002F059E"/>
    <w:rsid w:val="002F0E37"/>
    <w:rsid w:val="002F139A"/>
    <w:rsid w:val="002F2B68"/>
    <w:rsid w:val="002F359C"/>
    <w:rsid w:val="002F44CA"/>
    <w:rsid w:val="002F6ED8"/>
    <w:rsid w:val="0030095E"/>
    <w:rsid w:val="00301225"/>
    <w:rsid w:val="00301813"/>
    <w:rsid w:val="00302B70"/>
    <w:rsid w:val="00303F22"/>
    <w:rsid w:val="00304D75"/>
    <w:rsid w:val="003051D9"/>
    <w:rsid w:val="00305392"/>
    <w:rsid w:val="0030548E"/>
    <w:rsid w:val="00305873"/>
    <w:rsid w:val="003075B7"/>
    <w:rsid w:val="00310427"/>
    <w:rsid w:val="00311569"/>
    <w:rsid w:val="00311C6E"/>
    <w:rsid w:val="003153B4"/>
    <w:rsid w:val="003164A4"/>
    <w:rsid w:val="0032017D"/>
    <w:rsid w:val="00320C2C"/>
    <w:rsid w:val="00321E15"/>
    <w:rsid w:val="00322F67"/>
    <w:rsid w:val="00323DAC"/>
    <w:rsid w:val="00324BA6"/>
    <w:rsid w:val="00324E64"/>
    <w:rsid w:val="003251C5"/>
    <w:rsid w:val="00325269"/>
    <w:rsid w:val="00326101"/>
    <w:rsid w:val="00330861"/>
    <w:rsid w:val="00331051"/>
    <w:rsid w:val="003323CC"/>
    <w:rsid w:val="0033301C"/>
    <w:rsid w:val="003337ED"/>
    <w:rsid w:val="003346A8"/>
    <w:rsid w:val="0033518D"/>
    <w:rsid w:val="00335ACD"/>
    <w:rsid w:val="00336019"/>
    <w:rsid w:val="00340D95"/>
    <w:rsid w:val="0034282C"/>
    <w:rsid w:val="00342DFA"/>
    <w:rsid w:val="003446AC"/>
    <w:rsid w:val="003459F3"/>
    <w:rsid w:val="00345C52"/>
    <w:rsid w:val="00345FE0"/>
    <w:rsid w:val="0034784B"/>
    <w:rsid w:val="00352C57"/>
    <w:rsid w:val="00353A16"/>
    <w:rsid w:val="00353D5C"/>
    <w:rsid w:val="00353E7A"/>
    <w:rsid w:val="0035412F"/>
    <w:rsid w:val="00356A0A"/>
    <w:rsid w:val="0035793A"/>
    <w:rsid w:val="00360022"/>
    <w:rsid w:val="00360CA7"/>
    <w:rsid w:val="003619BF"/>
    <w:rsid w:val="003619C7"/>
    <w:rsid w:val="003628D3"/>
    <w:rsid w:val="0036480B"/>
    <w:rsid w:val="00366C26"/>
    <w:rsid w:val="00367054"/>
    <w:rsid w:val="003678F8"/>
    <w:rsid w:val="00367EFB"/>
    <w:rsid w:val="0037112B"/>
    <w:rsid w:val="00371927"/>
    <w:rsid w:val="00371DDB"/>
    <w:rsid w:val="003726FA"/>
    <w:rsid w:val="00372A9A"/>
    <w:rsid w:val="00373005"/>
    <w:rsid w:val="00373BCB"/>
    <w:rsid w:val="00375862"/>
    <w:rsid w:val="0037607A"/>
    <w:rsid w:val="00376C65"/>
    <w:rsid w:val="003771AF"/>
    <w:rsid w:val="003779B5"/>
    <w:rsid w:val="00377DC7"/>
    <w:rsid w:val="003804DE"/>
    <w:rsid w:val="003817B4"/>
    <w:rsid w:val="00383924"/>
    <w:rsid w:val="003843AB"/>
    <w:rsid w:val="0038469D"/>
    <w:rsid w:val="0038596E"/>
    <w:rsid w:val="0038629B"/>
    <w:rsid w:val="003867BE"/>
    <w:rsid w:val="00387682"/>
    <w:rsid w:val="00392E7E"/>
    <w:rsid w:val="00393B55"/>
    <w:rsid w:val="003943D3"/>
    <w:rsid w:val="00394D71"/>
    <w:rsid w:val="003971D3"/>
    <w:rsid w:val="003A0085"/>
    <w:rsid w:val="003A0F45"/>
    <w:rsid w:val="003A128F"/>
    <w:rsid w:val="003A226A"/>
    <w:rsid w:val="003A2456"/>
    <w:rsid w:val="003A3109"/>
    <w:rsid w:val="003A391A"/>
    <w:rsid w:val="003A4772"/>
    <w:rsid w:val="003A4E89"/>
    <w:rsid w:val="003A547B"/>
    <w:rsid w:val="003A5B74"/>
    <w:rsid w:val="003A6D6A"/>
    <w:rsid w:val="003B0D7A"/>
    <w:rsid w:val="003B0F90"/>
    <w:rsid w:val="003B175D"/>
    <w:rsid w:val="003B2289"/>
    <w:rsid w:val="003B27A3"/>
    <w:rsid w:val="003B3E22"/>
    <w:rsid w:val="003B4D7A"/>
    <w:rsid w:val="003B658F"/>
    <w:rsid w:val="003B740A"/>
    <w:rsid w:val="003B76E6"/>
    <w:rsid w:val="003B7C94"/>
    <w:rsid w:val="003B7FC4"/>
    <w:rsid w:val="003C02D0"/>
    <w:rsid w:val="003C04CC"/>
    <w:rsid w:val="003C2471"/>
    <w:rsid w:val="003C25E4"/>
    <w:rsid w:val="003C4429"/>
    <w:rsid w:val="003C60EC"/>
    <w:rsid w:val="003C7A62"/>
    <w:rsid w:val="003C7EF6"/>
    <w:rsid w:val="003C7F14"/>
    <w:rsid w:val="003D158D"/>
    <w:rsid w:val="003D2364"/>
    <w:rsid w:val="003D3401"/>
    <w:rsid w:val="003D3698"/>
    <w:rsid w:val="003D532C"/>
    <w:rsid w:val="003D54D4"/>
    <w:rsid w:val="003D603C"/>
    <w:rsid w:val="003D7F0C"/>
    <w:rsid w:val="003D7FF3"/>
    <w:rsid w:val="003E1811"/>
    <w:rsid w:val="003E1AD9"/>
    <w:rsid w:val="003E21DA"/>
    <w:rsid w:val="003E288E"/>
    <w:rsid w:val="003E329B"/>
    <w:rsid w:val="003F02C5"/>
    <w:rsid w:val="003F1981"/>
    <w:rsid w:val="003F2305"/>
    <w:rsid w:val="003F4D42"/>
    <w:rsid w:val="003F6F20"/>
    <w:rsid w:val="003F7C78"/>
    <w:rsid w:val="00400798"/>
    <w:rsid w:val="00402782"/>
    <w:rsid w:val="00402EA4"/>
    <w:rsid w:val="0040300A"/>
    <w:rsid w:val="004036F1"/>
    <w:rsid w:val="004051E6"/>
    <w:rsid w:val="0040645A"/>
    <w:rsid w:val="00406BD3"/>
    <w:rsid w:val="0040763F"/>
    <w:rsid w:val="00407838"/>
    <w:rsid w:val="00407E49"/>
    <w:rsid w:val="0041081D"/>
    <w:rsid w:val="0041158A"/>
    <w:rsid w:val="00411888"/>
    <w:rsid w:val="004118ED"/>
    <w:rsid w:val="004131EF"/>
    <w:rsid w:val="00413290"/>
    <w:rsid w:val="00413A16"/>
    <w:rsid w:val="00414F2F"/>
    <w:rsid w:val="0041557C"/>
    <w:rsid w:val="00415BDE"/>
    <w:rsid w:val="00415DDA"/>
    <w:rsid w:val="00416832"/>
    <w:rsid w:val="00417989"/>
    <w:rsid w:val="00421C16"/>
    <w:rsid w:val="00421C87"/>
    <w:rsid w:val="00422D62"/>
    <w:rsid w:val="0042311A"/>
    <w:rsid w:val="0042390D"/>
    <w:rsid w:val="0042563B"/>
    <w:rsid w:val="004257B0"/>
    <w:rsid w:val="0042638F"/>
    <w:rsid w:val="00430EA7"/>
    <w:rsid w:val="004312CD"/>
    <w:rsid w:val="00431716"/>
    <w:rsid w:val="004338A5"/>
    <w:rsid w:val="00433D58"/>
    <w:rsid w:val="0043437A"/>
    <w:rsid w:val="004353CA"/>
    <w:rsid w:val="004355B8"/>
    <w:rsid w:val="00435702"/>
    <w:rsid w:val="004357EA"/>
    <w:rsid w:val="0043687D"/>
    <w:rsid w:val="00442085"/>
    <w:rsid w:val="00442840"/>
    <w:rsid w:val="00442CD3"/>
    <w:rsid w:val="00442D17"/>
    <w:rsid w:val="0044309F"/>
    <w:rsid w:val="00444F0B"/>
    <w:rsid w:val="00444F3E"/>
    <w:rsid w:val="0044528F"/>
    <w:rsid w:val="00445D42"/>
    <w:rsid w:val="004476DF"/>
    <w:rsid w:val="00447B5A"/>
    <w:rsid w:val="00447FA4"/>
    <w:rsid w:val="00451330"/>
    <w:rsid w:val="0045258F"/>
    <w:rsid w:val="00452783"/>
    <w:rsid w:val="00452D8F"/>
    <w:rsid w:val="004538D7"/>
    <w:rsid w:val="004601C4"/>
    <w:rsid w:val="004603C6"/>
    <w:rsid w:val="0046113B"/>
    <w:rsid w:val="004612A5"/>
    <w:rsid w:val="00461868"/>
    <w:rsid w:val="004625F9"/>
    <w:rsid w:val="004628C8"/>
    <w:rsid w:val="004645F4"/>
    <w:rsid w:val="00466CA5"/>
    <w:rsid w:val="00467947"/>
    <w:rsid w:val="00467D7E"/>
    <w:rsid w:val="004704F8"/>
    <w:rsid w:val="00470608"/>
    <w:rsid w:val="004715D8"/>
    <w:rsid w:val="004733A2"/>
    <w:rsid w:val="00473A6C"/>
    <w:rsid w:val="00474081"/>
    <w:rsid w:val="00474EC9"/>
    <w:rsid w:val="004754E7"/>
    <w:rsid w:val="00476063"/>
    <w:rsid w:val="00476311"/>
    <w:rsid w:val="004765FA"/>
    <w:rsid w:val="00476CA3"/>
    <w:rsid w:val="00477315"/>
    <w:rsid w:val="0048018E"/>
    <w:rsid w:val="004815C3"/>
    <w:rsid w:val="00481E52"/>
    <w:rsid w:val="004830A8"/>
    <w:rsid w:val="00483AEE"/>
    <w:rsid w:val="004861BA"/>
    <w:rsid w:val="00486853"/>
    <w:rsid w:val="00487556"/>
    <w:rsid w:val="00490457"/>
    <w:rsid w:val="004909AD"/>
    <w:rsid w:val="00490CA2"/>
    <w:rsid w:val="0049178A"/>
    <w:rsid w:val="00493354"/>
    <w:rsid w:val="00494A53"/>
    <w:rsid w:val="00494B48"/>
    <w:rsid w:val="004954CC"/>
    <w:rsid w:val="004959C2"/>
    <w:rsid w:val="00495C01"/>
    <w:rsid w:val="004966EC"/>
    <w:rsid w:val="00496710"/>
    <w:rsid w:val="00496EA3"/>
    <w:rsid w:val="004A04A6"/>
    <w:rsid w:val="004A438F"/>
    <w:rsid w:val="004A49FB"/>
    <w:rsid w:val="004A688C"/>
    <w:rsid w:val="004A6A11"/>
    <w:rsid w:val="004B091E"/>
    <w:rsid w:val="004B15AB"/>
    <w:rsid w:val="004B2029"/>
    <w:rsid w:val="004B20C8"/>
    <w:rsid w:val="004B36F5"/>
    <w:rsid w:val="004B449D"/>
    <w:rsid w:val="004B4B51"/>
    <w:rsid w:val="004B6D20"/>
    <w:rsid w:val="004B7194"/>
    <w:rsid w:val="004C3CBA"/>
    <w:rsid w:val="004C4EB0"/>
    <w:rsid w:val="004C4F12"/>
    <w:rsid w:val="004C53B6"/>
    <w:rsid w:val="004C622D"/>
    <w:rsid w:val="004D0E09"/>
    <w:rsid w:val="004D169E"/>
    <w:rsid w:val="004D1E14"/>
    <w:rsid w:val="004D2C4C"/>
    <w:rsid w:val="004D5F39"/>
    <w:rsid w:val="004D60E2"/>
    <w:rsid w:val="004E0AA4"/>
    <w:rsid w:val="004E0D86"/>
    <w:rsid w:val="004E0FD4"/>
    <w:rsid w:val="004E1834"/>
    <w:rsid w:val="004E2FF5"/>
    <w:rsid w:val="004E4606"/>
    <w:rsid w:val="004E4654"/>
    <w:rsid w:val="004E48B5"/>
    <w:rsid w:val="004E4E0E"/>
    <w:rsid w:val="004E5167"/>
    <w:rsid w:val="004E5593"/>
    <w:rsid w:val="004E57F4"/>
    <w:rsid w:val="004E6C79"/>
    <w:rsid w:val="004E6F29"/>
    <w:rsid w:val="004E7525"/>
    <w:rsid w:val="004E7E2C"/>
    <w:rsid w:val="004E7FD5"/>
    <w:rsid w:val="004F0017"/>
    <w:rsid w:val="004F04F4"/>
    <w:rsid w:val="004F0F6A"/>
    <w:rsid w:val="004F168F"/>
    <w:rsid w:val="004F1FBC"/>
    <w:rsid w:val="004F262A"/>
    <w:rsid w:val="004F35A1"/>
    <w:rsid w:val="004F381E"/>
    <w:rsid w:val="004F4068"/>
    <w:rsid w:val="004F6822"/>
    <w:rsid w:val="00500CF9"/>
    <w:rsid w:val="005036D0"/>
    <w:rsid w:val="0050376D"/>
    <w:rsid w:val="00506781"/>
    <w:rsid w:val="00506F33"/>
    <w:rsid w:val="005072E9"/>
    <w:rsid w:val="00507BC9"/>
    <w:rsid w:val="00507C2C"/>
    <w:rsid w:val="00507DEE"/>
    <w:rsid w:val="00510786"/>
    <w:rsid w:val="0051123B"/>
    <w:rsid w:val="00511E6D"/>
    <w:rsid w:val="005141AA"/>
    <w:rsid w:val="005145DC"/>
    <w:rsid w:val="005150B0"/>
    <w:rsid w:val="00515617"/>
    <w:rsid w:val="00515806"/>
    <w:rsid w:val="005174DF"/>
    <w:rsid w:val="0052086A"/>
    <w:rsid w:val="00521908"/>
    <w:rsid w:val="00521DD2"/>
    <w:rsid w:val="00521E3B"/>
    <w:rsid w:val="0052232A"/>
    <w:rsid w:val="00522464"/>
    <w:rsid w:val="00522A02"/>
    <w:rsid w:val="0053173E"/>
    <w:rsid w:val="0053190C"/>
    <w:rsid w:val="0053226E"/>
    <w:rsid w:val="00532314"/>
    <w:rsid w:val="005327BA"/>
    <w:rsid w:val="00533034"/>
    <w:rsid w:val="00534A03"/>
    <w:rsid w:val="0054096B"/>
    <w:rsid w:val="005417D7"/>
    <w:rsid w:val="00541811"/>
    <w:rsid w:val="0054367D"/>
    <w:rsid w:val="00544E10"/>
    <w:rsid w:val="005472C1"/>
    <w:rsid w:val="00547314"/>
    <w:rsid w:val="00551FDD"/>
    <w:rsid w:val="00552178"/>
    <w:rsid w:val="00552BCC"/>
    <w:rsid w:val="005547A3"/>
    <w:rsid w:val="00556918"/>
    <w:rsid w:val="005639EB"/>
    <w:rsid w:val="00563A1A"/>
    <w:rsid w:val="00563FE6"/>
    <w:rsid w:val="00564C59"/>
    <w:rsid w:val="00564DE1"/>
    <w:rsid w:val="00565384"/>
    <w:rsid w:val="00565570"/>
    <w:rsid w:val="005656EF"/>
    <w:rsid w:val="00565AB0"/>
    <w:rsid w:val="005665DB"/>
    <w:rsid w:val="00566C69"/>
    <w:rsid w:val="00566D5E"/>
    <w:rsid w:val="00567B1B"/>
    <w:rsid w:val="005704CC"/>
    <w:rsid w:val="00570E6E"/>
    <w:rsid w:val="00571413"/>
    <w:rsid w:val="00574471"/>
    <w:rsid w:val="005744D5"/>
    <w:rsid w:val="00574BB6"/>
    <w:rsid w:val="00575291"/>
    <w:rsid w:val="005753CE"/>
    <w:rsid w:val="0057578C"/>
    <w:rsid w:val="005772C6"/>
    <w:rsid w:val="005776C3"/>
    <w:rsid w:val="005777A2"/>
    <w:rsid w:val="00580761"/>
    <w:rsid w:val="005830A6"/>
    <w:rsid w:val="00583EF8"/>
    <w:rsid w:val="00584FCC"/>
    <w:rsid w:val="00585775"/>
    <w:rsid w:val="005861F8"/>
    <w:rsid w:val="005877E4"/>
    <w:rsid w:val="005879D2"/>
    <w:rsid w:val="0059186A"/>
    <w:rsid w:val="00591B1D"/>
    <w:rsid w:val="00593B76"/>
    <w:rsid w:val="00593C4E"/>
    <w:rsid w:val="0059478A"/>
    <w:rsid w:val="00594EB0"/>
    <w:rsid w:val="00595AE4"/>
    <w:rsid w:val="00597F29"/>
    <w:rsid w:val="005A051E"/>
    <w:rsid w:val="005A4547"/>
    <w:rsid w:val="005A5210"/>
    <w:rsid w:val="005A5B60"/>
    <w:rsid w:val="005A5EFE"/>
    <w:rsid w:val="005A7B3F"/>
    <w:rsid w:val="005B1AFB"/>
    <w:rsid w:val="005B1BD8"/>
    <w:rsid w:val="005B2589"/>
    <w:rsid w:val="005B34F0"/>
    <w:rsid w:val="005B4071"/>
    <w:rsid w:val="005B4829"/>
    <w:rsid w:val="005B5659"/>
    <w:rsid w:val="005B6C3B"/>
    <w:rsid w:val="005C014C"/>
    <w:rsid w:val="005C032F"/>
    <w:rsid w:val="005C0D05"/>
    <w:rsid w:val="005C27A0"/>
    <w:rsid w:val="005C417C"/>
    <w:rsid w:val="005C4EE3"/>
    <w:rsid w:val="005C4F8B"/>
    <w:rsid w:val="005C6009"/>
    <w:rsid w:val="005C60EB"/>
    <w:rsid w:val="005C6590"/>
    <w:rsid w:val="005C7F49"/>
    <w:rsid w:val="005D0751"/>
    <w:rsid w:val="005D170C"/>
    <w:rsid w:val="005D2821"/>
    <w:rsid w:val="005D2C34"/>
    <w:rsid w:val="005D2D29"/>
    <w:rsid w:val="005D3080"/>
    <w:rsid w:val="005D509C"/>
    <w:rsid w:val="005D5B6E"/>
    <w:rsid w:val="005D5F9A"/>
    <w:rsid w:val="005D6214"/>
    <w:rsid w:val="005D69D2"/>
    <w:rsid w:val="005D7638"/>
    <w:rsid w:val="005E113F"/>
    <w:rsid w:val="005E1641"/>
    <w:rsid w:val="005E280C"/>
    <w:rsid w:val="005E288E"/>
    <w:rsid w:val="005E3DB2"/>
    <w:rsid w:val="005E4D00"/>
    <w:rsid w:val="005E5388"/>
    <w:rsid w:val="005E5940"/>
    <w:rsid w:val="005E5D6A"/>
    <w:rsid w:val="005E7B24"/>
    <w:rsid w:val="005F0438"/>
    <w:rsid w:val="005F15DC"/>
    <w:rsid w:val="005F1E1D"/>
    <w:rsid w:val="005F31D7"/>
    <w:rsid w:val="005F3DF4"/>
    <w:rsid w:val="005F40BA"/>
    <w:rsid w:val="005F41A7"/>
    <w:rsid w:val="005F4381"/>
    <w:rsid w:val="005F6635"/>
    <w:rsid w:val="005F79D5"/>
    <w:rsid w:val="00600B9B"/>
    <w:rsid w:val="00601135"/>
    <w:rsid w:val="0060187F"/>
    <w:rsid w:val="006018BE"/>
    <w:rsid w:val="0060194F"/>
    <w:rsid w:val="00601A6E"/>
    <w:rsid w:val="00601D1A"/>
    <w:rsid w:val="006023CA"/>
    <w:rsid w:val="00602539"/>
    <w:rsid w:val="006026F8"/>
    <w:rsid w:val="00603A99"/>
    <w:rsid w:val="006048C7"/>
    <w:rsid w:val="00604942"/>
    <w:rsid w:val="00605647"/>
    <w:rsid w:val="00605744"/>
    <w:rsid w:val="00605AB6"/>
    <w:rsid w:val="006061FE"/>
    <w:rsid w:val="00606742"/>
    <w:rsid w:val="00611393"/>
    <w:rsid w:val="00611B81"/>
    <w:rsid w:val="00613D59"/>
    <w:rsid w:val="006148D0"/>
    <w:rsid w:val="0061752F"/>
    <w:rsid w:val="00620081"/>
    <w:rsid w:val="006218C1"/>
    <w:rsid w:val="006220C9"/>
    <w:rsid w:val="00623130"/>
    <w:rsid w:val="00623355"/>
    <w:rsid w:val="00623DE4"/>
    <w:rsid w:val="006249AA"/>
    <w:rsid w:val="00624F37"/>
    <w:rsid w:val="00625750"/>
    <w:rsid w:val="0062599C"/>
    <w:rsid w:val="00625D76"/>
    <w:rsid w:val="00625E59"/>
    <w:rsid w:val="006260D6"/>
    <w:rsid w:val="006265AB"/>
    <w:rsid w:val="006266CB"/>
    <w:rsid w:val="006271C4"/>
    <w:rsid w:val="00627FBB"/>
    <w:rsid w:val="00630B5E"/>
    <w:rsid w:val="00630C6E"/>
    <w:rsid w:val="0063307F"/>
    <w:rsid w:val="006368B0"/>
    <w:rsid w:val="006372EE"/>
    <w:rsid w:val="0064188B"/>
    <w:rsid w:val="00645108"/>
    <w:rsid w:val="00645EA9"/>
    <w:rsid w:val="006463A0"/>
    <w:rsid w:val="00647E84"/>
    <w:rsid w:val="006505D6"/>
    <w:rsid w:val="00650CE1"/>
    <w:rsid w:val="006513A8"/>
    <w:rsid w:val="0065280F"/>
    <w:rsid w:val="00652B36"/>
    <w:rsid w:val="00654841"/>
    <w:rsid w:val="006567D8"/>
    <w:rsid w:val="00657DD3"/>
    <w:rsid w:val="00660DA1"/>
    <w:rsid w:val="00660E3E"/>
    <w:rsid w:val="00661BFD"/>
    <w:rsid w:val="006620A5"/>
    <w:rsid w:val="0066225D"/>
    <w:rsid w:val="006625D5"/>
    <w:rsid w:val="00663235"/>
    <w:rsid w:val="00663C9F"/>
    <w:rsid w:val="00665610"/>
    <w:rsid w:val="00665711"/>
    <w:rsid w:val="00665CA6"/>
    <w:rsid w:val="00666FAA"/>
    <w:rsid w:val="00667055"/>
    <w:rsid w:val="006722B4"/>
    <w:rsid w:val="00673984"/>
    <w:rsid w:val="00673F31"/>
    <w:rsid w:val="00674105"/>
    <w:rsid w:val="0067419A"/>
    <w:rsid w:val="006743D1"/>
    <w:rsid w:val="006753F1"/>
    <w:rsid w:val="006756F3"/>
    <w:rsid w:val="00675A50"/>
    <w:rsid w:val="00675F73"/>
    <w:rsid w:val="0067651F"/>
    <w:rsid w:val="006767CA"/>
    <w:rsid w:val="0068107F"/>
    <w:rsid w:val="006810FC"/>
    <w:rsid w:val="00681965"/>
    <w:rsid w:val="006832CA"/>
    <w:rsid w:val="006834AA"/>
    <w:rsid w:val="006834C9"/>
    <w:rsid w:val="00685D92"/>
    <w:rsid w:val="0068607F"/>
    <w:rsid w:val="0068776E"/>
    <w:rsid w:val="00690108"/>
    <w:rsid w:val="00690F59"/>
    <w:rsid w:val="006915BC"/>
    <w:rsid w:val="00692D8A"/>
    <w:rsid w:val="0069302A"/>
    <w:rsid w:val="006930D7"/>
    <w:rsid w:val="00693136"/>
    <w:rsid w:val="0069472D"/>
    <w:rsid w:val="00694D0D"/>
    <w:rsid w:val="00695069"/>
    <w:rsid w:val="00695E2A"/>
    <w:rsid w:val="006A0B34"/>
    <w:rsid w:val="006A12BA"/>
    <w:rsid w:val="006A131F"/>
    <w:rsid w:val="006A1E1E"/>
    <w:rsid w:val="006A2EAC"/>
    <w:rsid w:val="006A3962"/>
    <w:rsid w:val="006A41EB"/>
    <w:rsid w:val="006A4AE7"/>
    <w:rsid w:val="006A4E89"/>
    <w:rsid w:val="006A5158"/>
    <w:rsid w:val="006A550E"/>
    <w:rsid w:val="006A7396"/>
    <w:rsid w:val="006A7D34"/>
    <w:rsid w:val="006B1598"/>
    <w:rsid w:val="006B3F0E"/>
    <w:rsid w:val="006B5454"/>
    <w:rsid w:val="006B57B0"/>
    <w:rsid w:val="006B6C13"/>
    <w:rsid w:val="006C01FA"/>
    <w:rsid w:val="006C091B"/>
    <w:rsid w:val="006C20BF"/>
    <w:rsid w:val="006C2442"/>
    <w:rsid w:val="006C245D"/>
    <w:rsid w:val="006C289E"/>
    <w:rsid w:val="006C3F3F"/>
    <w:rsid w:val="006C45E6"/>
    <w:rsid w:val="006C6973"/>
    <w:rsid w:val="006D00CA"/>
    <w:rsid w:val="006D020B"/>
    <w:rsid w:val="006D045A"/>
    <w:rsid w:val="006D17C4"/>
    <w:rsid w:val="006D1844"/>
    <w:rsid w:val="006D2EDE"/>
    <w:rsid w:val="006D39CA"/>
    <w:rsid w:val="006D3A20"/>
    <w:rsid w:val="006D3B78"/>
    <w:rsid w:val="006D5034"/>
    <w:rsid w:val="006D5E85"/>
    <w:rsid w:val="006D60D4"/>
    <w:rsid w:val="006D6833"/>
    <w:rsid w:val="006D6AF9"/>
    <w:rsid w:val="006E0256"/>
    <w:rsid w:val="006E0573"/>
    <w:rsid w:val="006E27F4"/>
    <w:rsid w:val="006E315A"/>
    <w:rsid w:val="006E35DC"/>
    <w:rsid w:val="006E394A"/>
    <w:rsid w:val="006E3C04"/>
    <w:rsid w:val="006E4304"/>
    <w:rsid w:val="006E57A9"/>
    <w:rsid w:val="006E6639"/>
    <w:rsid w:val="006E6975"/>
    <w:rsid w:val="006F001E"/>
    <w:rsid w:val="006F0943"/>
    <w:rsid w:val="006F1709"/>
    <w:rsid w:val="006F583C"/>
    <w:rsid w:val="006F5E1A"/>
    <w:rsid w:val="006F64DF"/>
    <w:rsid w:val="006F6A69"/>
    <w:rsid w:val="006F7ABD"/>
    <w:rsid w:val="00700C88"/>
    <w:rsid w:val="007011D8"/>
    <w:rsid w:val="00701672"/>
    <w:rsid w:val="007024C4"/>
    <w:rsid w:val="007034CE"/>
    <w:rsid w:val="007067A5"/>
    <w:rsid w:val="00707F74"/>
    <w:rsid w:val="00710959"/>
    <w:rsid w:val="00710B3D"/>
    <w:rsid w:val="00710D73"/>
    <w:rsid w:val="00710DC0"/>
    <w:rsid w:val="0071110F"/>
    <w:rsid w:val="007123ED"/>
    <w:rsid w:val="007138C1"/>
    <w:rsid w:val="00713B70"/>
    <w:rsid w:val="007150B3"/>
    <w:rsid w:val="00716661"/>
    <w:rsid w:val="00717E10"/>
    <w:rsid w:val="00720882"/>
    <w:rsid w:val="00720BB4"/>
    <w:rsid w:val="00721012"/>
    <w:rsid w:val="00722C40"/>
    <w:rsid w:val="007267E0"/>
    <w:rsid w:val="00731792"/>
    <w:rsid w:val="00731E03"/>
    <w:rsid w:val="00734193"/>
    <w:rsid w:val="00734A56"/>
    <w:rsid w:val="007357EF"/>
    <w:rsid w:val="00736A9D"/>
    <w:rsid w:val="00740DF6"/>
    <w:rsid w:val="00740FF4"/>
    <w:rsid w:val="00741C39"/>
    <w:rsid w:val="0074353D"/>
    <w:rsid w:val="00743781"/>
    <w:rsid w:val="00743995"/>
    <w:rsid w:val="00743DD1"/>
    <w:rsid w:val="007444B9"/>
    <w:rsid w:val="00744F2E"/>
    <w:rsid w:val="00745596"/>
    <w:rsid w:val="0074608B"/>
    <w:rsid w:val="00746B9A"/>
    <w:rsid w:val="0075039B"/>
    <w:rsid w:val="00751339"/>
    <w:rsid w:val="0075195D"/>
    <w:rsid w:val="00754674"/>
    <w:rsid w:val="0075665F"/>
    <w:rsid w:val="00756A0D"/>
    <w:rsid w:val="007576FB"/>
    <w:rsid w:val="007615AA"/>
    <w:rsid w:val="00761789"/>
    <w:rsid w:val="007626A1"/>
    <w:rsid w:val="007627FD"/>
    <w:rsid w:val="00762BB8"/>
    <w:rsid w:val="00763855"/>
    <w:rsid w:val="00764269"/>
    <w:rsid w:val="00767969"/>
    <w:rsid w:val="007705A7"/>
    <w:rsid w:val="007712CE"/>
    <w:rsid w:val="00771DE5"/>
    <w:rsid w:val="0077340A"/>
    <w:rsid w:val="0077351E"/>
    <w:rsid w:val="00774566"/>
    <w:rsid w:val="00775128"/>
    <w:rsid w:val="007757AF"/>
    <w:rsid w:val="0077612A"/>
    <w:rsid w:val="007773E9"/>
    <w:rsid w:val="00777F73"/>
    <w:rsid w:val="00780553"/>
    <w:rsid w:val="00780BCD"/>
    <w:rsid w:val="007822C3"/>
    <w:rsid w:val="0078344B"/>
    <w:rsid w:val="007834B2"/>
    <w:rsid w:val="00783B78"/>
    <w:rsid w:val="00784C10"/>
    <w:rsid w:val="00786D15"/>
    <w:rsid w:val="007923D9"/>
    <w:rsid w:val="007924EC"/>
    <w:rsid w:val="00793BDA"/>
    <w:rsid w:val="00793CAC"/>
    <w:rsid w:val="00794FFF"/>
    <w:rsid w:val="007957A0"/>
    <w:rsid w:val="007959C5"/>
    <w:rsid w:val="00796159"/>
    <w:rsid w:val="007A1867"/>
    <w:rsid w:val="007A2054"/>
    <w:rsid w:val="007A2451"/>
    <w:rsid w:val="007A2502"/>
    <w:rsid w:val="007A5A54"/>
    <w:rsid w:val="007A611A"/>
    <w:rsid w:val="007B1295"/>
    <w:rsid w:val="007B1CAC"/>
    <w:rsid w:val="007B2098"/>
    <w:rsid w:val="007B2930"/>
    <w:rsid w:val="007B2E18"/>
    <w:rsid w:val="007B3B19"/>
    <w:rsid w:val="007B4AA6"/>
    <w:rsid w:val="007B56A8"/>
    <w:rsid w:val="007B582D"/>
    <w:rsid w:val="007B587C"/>
    <w:rsid w:val="007B5E39"/>
    <w:rsid w:val="007B5E4D"/>
    <w:rsid w:val="007B69ED"/>
    <w:rsid w:val="007B6C30"/>
    <w:rsid w:val="007B758F"/>
    <w:rsid w:val="007B7AD9"/>
    <w:rsid w:val="007C16F0"/>
    <w:rsid w:val="007C18E9"/>
    <w:rsid w:val="007C3748"/>
    <w:rsid w:val="007C40D6"/>
    <w:rsid w:val="007C42ED"/>
    <w:rsid w:val="007C47E3"/>
    <w:rsid w:val="007C5AAE"/>
    <w:rsid w:val="007C5CCC"/>
    <w:rsid w:val="007C5E93"/>
    <w:rsid w:val="007C6E32"/>
    <w:rsid w:val="007C707C"/>
    <w:rsid w:val="007C7B92"/>
    <w:rsid w:val="007D04E3"/>
    <w:rsid w:val="007D0AE2"/>
    <w:rsid w:val="007D41E1"/>
    <w:rsid w:val="007D4861"/>
    <w:rsid w:val="007D4B13"/>
    <w:rsid w:val="007D5F6C"/>
    <w:rsid w:val="007D6315"/>
    <w:rsid w:val="007D7592"/>
    <w:rsid w:val="007D78FE"/>
    <w:rsid w:val="007E09B6"/>
    <w:rsid w:val="007E5800"/>
    <w:rsid w:val="007F035E"/>
    <w:rsid w:val="007F08CD"/>
    <w:rsid w:val="007F15A0"/>
    <w:rsid w:val="007F1DC5"/>
    <w:rsid w:val="007F4811"/>
    <w:rsid w:val="007F5705"/>
    <w:rsid w:val="007F7019"/>
    <w:rsid w:val="008005DF"/>
    <w:rsid w:val="00800EDB"/>
    <w:rsid w:val="00802972"/>
    <w:rsid w:val="00803FF4"/>
    <w:rsid w:val="0080584B"/>
    <w:rsid w:val="00807537"/>
    <w:rsid w:val="008100F1"/>
    <w:rsid w:val="008102B7"/>
    <w:rsid w:val="00810514"/>
    <w:rsid w:val="00812549"/>
    <w:rsid w:val="00814479"/>
    <w:rsid w:val="00815976"/>
    <w:rsid w:val="00815D68"/>
    <w:rsid w:val="00816B8F"/>
    <w:rsid w:val="00817276"/>
    <w:rsid w:val="00821C19"/>
    <w:rsid w:val="00822180"/>
    <w:rsid w:val="00827D51"/>
    <w:rsid w:val="00830E7F"/>
    <w:rsid w:val="00831966"/>
    <w:rsid w:val="00833437"/>
    <w:rsid w:val="008343C4"/>
    <w:rsid w:val="00836474"/>
    <w:rsid w:val="00836820"/>
    <w:rsid w:val="0084033F"/>
    <w:rsid w:val="00840493"/>
    <w:rsid w:val="00840C26"/>
    <w:rsid w:val="008413E3"/>
    <w:rsid w:val="008418CB"/>
    <w:rsid w:val="0084278A"/>
    <w:rsid w:val="00842C3B"/>
    <w:rsid w:val="00843651"/>
    <w:rsid w:val="008443F9"/>
    <w:rsid w:val="00844A0F"/>
    <w:rsid w:val="00844E66"/>
    <w:rsid w:val="008451E5"/>
    <w:rsid w:val="00846CF0"/>
    <w:rsid w:val="008502F2"/>
    <w:rsid w:val="00850FF8"/>
    <w:rsid w:val="00851909"/>
    <w:rsid w:val="0085200C"/>
    <w:rsid w:val="008525B6"/>
    <w:rsid w:val="00852FBF"/>
    <w:rsid w:val="0085431B"/>
    <w:rsid w:val="00857119"/>
    <w:rsid w:val="0085738A"/>
    <w:rsid w:val="00857600"/>
    <w:rsid w:val="00860363"/>
    <w:rsid w:val="008604AF"/>
    <w:rsid w:val="008610F2"/>
    <w:rsid w:val="00862251"/>
    <w:rsid w:val="008627AA"/>
    <w:rsid w:val="00862DA4"/>
    <w:rsid w:val="0086321D"/>
    <w:rsid w:val="00863568"/>
    <w:rsid w:val="00865205"/>
    <w:rsid w:val="00865816"/>
    <w:rsid w:val="00865897"/>
    <w:rsid w:val="00866E64"/>
    <w:rsid w:val="00866F1C"/>
    <w:rsid w:val="00871271"/>
    <w:rsid w:val="00871466"/>
    <w:rsid w:val="008720FE"/>
    <w:rsid w:val="008729FE"/>
    <w:rsid w:val="0087384B"/>
    <w:rsid w:val="00874298"/>
    <w:rsid w:val="00876152"/>
    <w:rsid w:val="008818A3"/>
    <w:rsid w:val="008827B9"/>
    <w:rsid w:val="00882DFB"/>
    <w:rsid w:val="008838B6"/>
    <w:rsid w:val="00883CC9"/>
    <w:rsid w:val="00885695"/>
    <w:rsid w:val="00890F52"/>
    <w:rsid w:val="0089181F"/>
    <w:rsid w:val="008920E6"/>
    <w:rsid w:val="00892330"/>
    <w:rsid w:val="00894859"/>
    <w:rsid w:val="00894AC8"/>
    <w:rsid w:val="00895A8C"/>
    <w:rsid w:val="0089648A"/>
    <w:rsid w:val="00896D1B"/>
    <w:rsid w:val="008A07BA"/>
    <w:rsid w:val="008A11A4"/>
    <w:rsid w:val="008A347E"/>
    <w:rsid w:val="008A40CE"/>
    <w:rsid w:val="008A5DAA"/>
    <w:rsid w:val="008A5DC3"/>
    <w:rsid w:val="008A6302"/>
    <w:rsid w:val="008A68DB"/>
    <w:rsid w:val="008A6957"/>
    <w:rsid w:val="008A7632"/>
    <w:rsid w:val="008A7FD9"/>
    <w:rsid w:val="008B216F"/>
    <w:rsid w:val="008B34EF"/>
    <w:rsid w:val="008B3559"/>
    <w:rsid w:val="008B4F60"/>
    <w:rsid w:val="008B5068"/>
    <w:rsid w:val="008B5C7F"/>
    <w:rsid w:val="008B5D4B"/>
    <w:rsid w:val="008C0257"/>
    <w:rsid w:val="008C04FA"/>
    <w:rsid w:val="008C27CA"/>
    <w:rsid w:val="008C296E"/>
    <w:rsid w:val="008C2A1D"/>
    <w:rsid w:val="008C3F78"/>
    <w:rsid w:val="008C47F8"/>
    <w:rsid w:val="008C4A62"/>
    <w:rsid w:val="008C553B"/>
    <w:rsid w:val="008C69E7"/>
    <w:rsid w:val="008C7465"/>
    <w:rsid w:val="008D0FDD"/>
    <w:rsid w:val="008D2262"/>
    <w:rsid w:val="008D2C14"/>
    <w:rsid w:val="008D5E34"/>
    <w:rsid w:val="008D616E"/>
    <w:rsid w:val="008E1A1C"/>
    <w:rsid w:val="008E1BF7"/>
    <w:rsid w:val="008E264F"/>
    <w:rsid w:val="008E2CA2"/>
    <w:rsid w:val="008E312B"/>
    <w:rsid w:val="008E36FA"/>
    <w:rsid w:val="008E63D6"/>
    <w:rsid w:val="008E6B31"/>
    <w:rsid w:val="008E729F"/>
    <w:rsid w:val="008F0A60"/>
    <w:rsid w:val="008F0FDF"/>
    <w:rsid w:val="008F22AA"/>
    <w:rsid w:val="008F2C2C"/>
    <w:rsid w:val="008F2CB1"/>
    <w:rsid w:val="008F2E73"/>
    <w:rsid w:val="008F6F54"/>
    <w:rsid w:val="008F76AE"/>
    <w:rsid w:val="008F7BCD"/>
    <w:rsid w:val="00900FF2"/>
    <w:rsid w:val="0090114B"/>
    <w:rsid w:val="009023E8"/>
    <w:rsid w:val="00902745"/>
    <w:rsid w:val="00902BEA"/>
    <w:rsid w:val="00903B2C"/>
    <w:rsid w:val="00903E7F"/>
    <w:rsid w:val="00904533"/>
    <w:rsid w:val="00904D92"/>
    <w:rsid w:val="00905264"/>
    <w:rsid w:val="00905836"/>
    <w:rsid w:val="00905C89"/>
    <w:rsid w:val="00906111"/>
    <w:rsid w:val="00906602"/>
    <w:rsid w:val="00910230"/>
    <w:rsid w:val="00911345"/>
    <w:rsid w:val="00913144"/>
    <w:rsid w:val="0091339E"/>
    <w:rsid w:val="009149FF"/>
    <w:rsid w:val="00914C8D"/>
    <w:rsid w:val="00914D3A"/>
    <w:rsid w:val="00915822"/>
    <w:rsid w:val="0091639A"/>
    <w:rsid w:val="0091690C"/>
    <w:rsid w:val="00916AD6"/>
    <w:rsid w:val="00916DD7"/>
    <w:rsid w:val="0091745A"/>
    <w:rsid w:val="0091789F"/>
    <w:rsid w:val="00921909"/>
    <w:rsid w:val="0092208E"/>
    <w:rsid w:val="00922DAF"/>
    <w:rsid w:val="00923698"/>
    <w:rsid w:val="00925961"/>
    <w:rsid w:val="00925A4B"/>
    <w:rsid w:val="00925B97"/>
    <w:rsid w:val="00925D53"/>
    <w:rsid w:val="009268B2"/>
    <w:rsid w:val="00926B4F"/>
    <w:rsid w:val="009303D6"/>
    <w:rsid w:val="0093098E"/>
    <w:rsid w:val="009315D0"/>
    <w:rsid w:val="00931BA1"/>
    <w:rsid w:val="0093308D"/>
    <w:rsid w:val="0093348F"/>
    <w:rsid w:val="0093429F"/>
    <w:rsid w:val="00935424"/>
    <w:rsid w:val="00935720"/>
    <w:rsid w:val="00935CC5"/>
    <w:rsid w:val="00935EDD"/>
    <w:rsid w:val="009374E6"/>
    <w:rsid w:val="0093771B"/>
    <w:rsid w:val="00937C60"/>
    <w:rsid w:val="009406EB"/>
    <w:rsid w:val="00942865"/>
    <w:rsid w:val="00944069"/>
    <w:rsid w:val="0094416B"/>
    <w:rsid w:val="00944E7D"/>
    <w:rsid w:val="00945284"/>
    <w:rsid w:val="00945630"/>
    <w:rsid w:val="00945852"/>
    <w:rsid w:val="00945C93"/>
    <w:rsid w:val="00947322"/>
    <w:rsid w:val="0095027E"/>
    <w:rsid w:val="00953390"/>
    <w:rsid w:val="00955EC5"/>
    <w:rsid w:val="009616DE"/>
    <w:rsid w:val="00961931"/>
    <w:rsid w:val="00962B41"/>
    <w:rsid w:val="0096488D"/>
    <w:rsid w:val="00965055"/>
    <w:rsid w:val="0096617F"/>
    <w:rsid w:val="009664BB"/>
    <w:rsid w:val="009667B9"/>
    <w:rsid w:val="009677C1"/>
    <w:rsid w:val="00967C36"/>
    <w:rsid w:val="00967CA7"/>
    <w:rsid w:val="00970015"/>
    <w:rsid w:val="00970A14"/>
    <w:rsid w:val="00971535"/>
    <w:rsid w:val="00972F16"/>
    <w:rsid w:val="00973A59"/>
    <w:rsid w:val="00973B25"/>
    <w:rsid w:val="00973D09"/>
    <w:rsid w:val="00973E26"/>
    <w:rsid w:val="00973F0E"/>
    <w:rsid w:val="00974791"/>
    <w:rsid w:val="00975328"/>
    <w:rsid w:val="00976141"/>
    <w:rsid w:val="00976E1A"/>
    <w:rsid w:val="0097756F"/>
    <w:rsid w:val="00977867"/>
    <w:rsid w:val="0098500B"/>
    <w:rsid w:val="00990F54"/>
    <w:rsid w:val="00991D54"/>
    <w:rsid w:val="00991F75"/>
    <w:rsid w:val="009922FD"/>
    <w:rsid w:val="00992A9C"/>
    <w:rsid w:val="009932BC"/>
    <w:rsid w:val="0099380E"/>
    <w:rsid w:val="0099455C"/>
    <w:rsid w:val="0099697F"/>
    <w:rsid w:val="009969A3"/>
    <w:rsid w:val="009969F3"/>
    <w:rsid w:val="009969FC"/>
    <w:rsid w:val="00996F6F"/>
    <w:rsid w:val="009A0DD2"/>
    <w:rsid w:val="009A0E6A"/>
    <w:rsid w:val="009A1180"/>
    <w:rsid w:val="009A1B10"/>
    <w:rsid w:val="009A207A"/>
    <w:rsid w:val="009A236C"/>
    <w:rsid w:val="009A28E7"/>
    <w:rsid w:val="009A2B8B"/>
    <w:rsid w:val="009A2C3B"/>
    <w:rsid w:val="009A4C9A"/>
    <w:rsid w:val="009A5774"/>
    <w:rsid w:val="009A57DC"/>
    <w:rsid w:val="009A59DB"/>
    <w:rsid w:val="009A71E7"/>
    <w:rsid w:val="009A7408"/>
    <w:rsid w:val="009A7B68"/>
    <w:rsid w:val="009A7C70"/>
    <w:rsid w:val="009B067F"/>
    <w:rsid w:val="009B1222"/>
    <w:rsid w:val="009B346A"/>
    <w:rsid w:val="009B382D"/>
    <w:rsid w:val="009B4144"/>
    <w:rsid w:val="009B66E3"/>
    <w:rsid w:val="009B6F17"/>
    <w:rsid w:val="009C075F"/>
    <w:rsid w:val="009C15D9"/>
    <w:rsid w:val="009C16E2"/>
    <w:rsid w:val="009C19C8"/>
    <w:rsid w:val="009C1B22"/>
    <w:rsid w:val="009C1BB3"/>
    <w:rsid w:val="009C1D25"/>
    <w:rsid w:val="009C22F7"/>
    <w:rsid w:val="009C2370"/>
    <w:rsid w:val="009C2F42"/>
    <w:rsid w:val="009C2FEE"/>
    <w:rsid w:val="009C32A8"/>
    <w:rsid w:val="009C3A8D"/>
    <w:rsid w:val="009C4891"/>
    <w:rsid w:val="009C49F4"/>
    <w:rsid w:val="009C4A41"/>
    <w:rsid w:val="009C5BC1"/>
    <w:rsid w:val="009C6077"/>
    <w:rsid w:val="009C6545"/>
    <w:rsid w:val="009C6991"/>
    <w:rsid w:val="009D212F"/>
    <w:rsid w:val="009D278A"/>
    <w:rsid w:val="009D49D4"/>
    <w:rsid w:val="009D5F6B"/>
    <w:rsid w:val="009D6294"/>
    <w:rsid w:val="009E0D2F"/>
    <w:rsid w:val="009E116F"/>
    <w:rsid w:val="009E2A3E"/>
    <w:rsid w:val="009E2B4D"/>
    <w:rsid w:val="009E2C0D"/>
    <w:rsid w:val="009E2DA3"/>
    <w:rsid w:val="009E3618"/>
    <w:rsid w:val="009E41B1"/>
    <w:rsid w:val="009E44E5"/>
    <w:rsid w:val="009E569B"/>
    <w:rsid w:val="009E7263"/>
    <w:rsid w:val="009E7ED1"/>
    <w:rsid w:val="009F280B"/>
    <w:rsid w:val="009F2D0B"/>
    <w:rsid w:val="009F3488"/>
    <w:rsid w:val="009F4107"/>
    <w:rsid w:val="009F4654"/>
    <w:rsid w:val="009F5E23"/>
    <w:rsid w:val="009F6221"/>
    <w:rsid w:val="009F6531"/>
    <w:rsid w:val="009F658F"/>
    <w:rsid w:val="009F69C8"/>
    <w:rsid w:val="009F6F8E"/>
    <w:rsid w:val="009F7431"/>
    <w:rsid w:val="00A00D6F"/>
    <w:rsid w:val="00A01739"/>
    <w:rsid w:val="00A01D8B"/>
    <w:rsid w:val="00A01EEB"/>
    <w:rsid w:val="00A0298C"/>
    <w:rsid w:val="00A0357A"/>
    <w:rsid w:val="00A0359D"/>
    <w:rsid w:val="00A0376B"/>
    <w:rsid w:val="00A05376"/>
    <w:rsid w:val="00A0677B"/>
    <w:rsid w:val="00A10394"/>
    <w:rsid w:val="00A10905"/>
    <w:rsid w:val="00A10CCF"/>
    <w:rsid w:val="00A11F28"/>
    <w:rsid w:val="00A133BF"/>
    <w:rsid w:val="00A14483"/>
    <w:rsid w:val="00A14A98"/>
    <w:rsid w:val="00A1672B"/>
    <w:rsid w:val="00A16E2D"/>
    <w:rsid w:val="00A170D2"/>
    <w:rsid w:val="00A17308"/>
    <w:rsid w:val="00A20F63"/>
    <w:rsid w:val="00A224BF"/>
    <w:rsid w:val="00A241D5"/>
    <w:rsid w:val="00A24741"/>
    <w:rsid w:val="00A2663C"/>
    <w:rsid w:val="00A26700"/>
    <w:rsid w:val="00A26CD7"/>
    <w:rsid w:val="00A27924"/>
    <w:rsid w:val="00A27945"/>
    <w:rsid w:val="00A304A1"/>
    <w:rsid w:val="00A306FF"/>
    <w:rsid w:val="00A30DFD"/>
    <w:rsid w:val="00A31302"/>
    <w:rsid w:val="00A31583"/>
    <w:rsid w:val="00A31F76"/>
    <w:rsid w:val="00A32AED"/>
    <w:rsid w:val="00A33B17"/>
    <w:rsid w:val="00A368D5"/>
    <w:rsid w:val="00A423B0"/>
    <w:rsid w:val="00A43A97"/>
    <w:rsid w:val="00A43C31"/>
    <w:rsid w:val="00A44800"/>
    <w:rsid w:val="00A45607"/>
    <w:rsid w:val="00A45880"/>
    <w:rsid w:val="00A45A6C"/>
    <w:rsid w:val="00A473E4"/>
    <w:rsid w:val="00A50C9C"/>
    <w:rsid w:val="00A51BD5"/>
    <w:rsid w:val="00A51EA0"/>
    <w:rsid w:val="00A52919"/>
    <w:rsid w:val="00A52ED5"/>
    <w:rsid w:val="00A532E5"/>
    <w:rsid w:val="00A546F8"/>
    <w:rsid w:val="00A559EE"/>
    <w:rsid w:val="00A602A8"/>
    <w:rsid w:val="00A6442C"/>
    <w:rsid w:val="00A6465D"/>
    <w:rsid w:val="00A65071"/>
    <w:rsid w:val="00A6677D"/>
    <w:rsid w:val="00A66C9E"/>
    <w:rsid w:val="00A70962"/>
    <w:rsid w:val="00A717CD"/>
    <w:rsid w:val="00A72262"/>
    <w:rsid w:val="00A73B51"/>
    <w:rsid w:val="00A7425D"/>
    <w:rsid w:val="00A763F8"/>
    <w:rsid w:val="00A77375"/>
    <w:rsid w:val="00A77CC5"/>
    <w:rsid w:val="00A77FB5"/>
    <w:rsid w:val="00A8061F"/>
    <w:rsid w:val="00A8096E"/>
    <w:rsid w:val="00A8351E"/>
    <w:rsid w:val="00A839CB"/>
    <w:rsid w:val="00A83A59"/>
    <w:rsid w:val="00A84506"/>
    <w:rsid w:val="00A861AA"/>
    <w:rsid w:val="00A87290"/>
    <w:rsid w:val="00A906EC"/>
    <w:rsid w:val="00A90D7E"/>
    <w:rsid w:val="00A917AA"/>
    <w:rsid w:val="00A91B59"/>
    <w:rsid w:val="00A91DCB"/>
    <w:rsid w:val="00A91E90"/>
    <w:rsid w:val="00A925C4"/>
    <w:rsid w:val="00A92B03"/>
    <w:rsid w:val="00A948EF"/>
    <w:rsid w:val="00A94BFA"/>
    <w:rsid w:val="00A94E7F"/>
    <w:rsid w:val="00A9554F"/>
    <w:rsid w:val="00A96445"/>
    <w:rsid w:val="00A96AA5"/>
    <w:rsid w:val="00AA0F5D"/>
    <w:rsid w:val="00AA1128"/>
    <w:rsid w:val="00AA1D1A"/>
    <w:rsid w:val="00AA25D3"/>
    <w:rsid w:val="00AA2888"/>
    <w:rsid w:val="00AA312E"/>
    <w:rsid w:val="00AA3DA9"/>
    <w:rsid w:val="00AA5551"/>
    <w:rsid w:val="00AA56DE"/>
    <w:rsid w:val="00AA6D02"/>
    <w:rsid w:val="00AA7D97"/>
    <w:rsid w:val="00AB07FB"/>
    <w:rsid w:val="00AB1AB5"/>
    <w:rsid w:val="00AB40BD"/>
    <w:rsid w:val="00AB42E8"/>
    <w:rsid w:val="00AB6E00"/>
    <w:rsid w:val="00AB6F68"/>
    <w:rsid w:val="00AB79D8"/>
    <w:rsid w:val="00AC00EF"/>
    <w:rsid w:val="00AC3A5A"/>
    <w:rsid w:val="00AC57B6"/>
    <w:rsid w:val="00AC5A21"/>
    <w:rsid w:val="00AC77A4"/>
    <w:rsid w:val="00AD0C5C"/>
    <w:rsid w:val="00AD0DB6"/>
    <w:rsid w:val="00AD0E94"/>
    <w:rsid w:val="00AD1386"/>
    <w:rsid w:val="00AD2468"/>
    <w:rsid w:val="00AD28E3"/>
    <w:rsid w:val="00AD3908"/>
    <w:rsid w:val="00AD4288"/>
    <w:rsid w:val="00AD5C75"/>
    <w:rsid w:val="00AD6C91"/>
    <w:rsid w:val="00AD7B5F"/>
    <w:rsid w:val="00AE20E4"/>
    <w:rsid w:val="00AE3314"/>
    <w:rsid w:val="00AE3BBD"/>
    <w:rsid w:val="00AE4699"/>
    <w:rsid w:val="00AE7147"/>
    <w:rsid w:val="00AF0601"/>
    <w:rsid w:val="00AF074E"/>
    <w:rsid w:val="00AF0F25"/>
    <w:rsid w:val="00AF1558"/>
    <w:rsid w:val="00AF2015"/>
    <w:rsid w:val="00AF2896"/>
    <w:rsid w:val="00AF340C"/>
    <w:rsid w:val="00AF3C36"/>
    <w:rsid w:val="00AF400A"/>
    <w:rsid w:val="00AF4E3F"/>
    <w:rsid w:val="00AF5019"/>
    <w:rsid w:val="00AF593E"/>
    <w:rsid w:val="00AF5E7A"/>
    <w:rsid w:val="00AF6D19"/>
    <w:rsid w:val="00B00EF5"/>
    <w:rsid w:val="00B03AE9"/>
    <w:rsid w:val="00B04372"/>
    <w:rsid w:val="00B0438F"/>
    <w:rsid w:val="00B054D2"/>
    <w:rsid w:val="00B1051E"/>
    <w:rsid w:val="00B10F16"/>
    <w:rsid w:val="00B116D6"/>
    <w:rsid w:val="00B11C0A"/>
    <w:rsid w:val="00B12027"/>
    <w:rsid w:val="00B12BE2"/>
    <w:rsid w:val="00B13446"/>
    <w:rsid w:val="00B1364E"/>
    <w:rsid w:val="00B14084"/>
    <w:rsid w:val="00B17DEF"/>
    <w:rsid w:val="00B20419"/>
    <w:rsid w:val="00B223BA"/>
    <w:rsid w:val="00B22647"/>
    <w:rsid w:val="00B22D51"/>
    <w:rsid w:val="00B22EEB"/>
    <w:rsid w:val="00B269FB"/>
    <w:rsid w:val="00B27C15"/>
    <w:rsid w:val="00B31155"/>
    <w:rsid w:val="00B33936"/>
    <w:rsid w:val="00B33A6A"/>
    <w:rsid w:val="00B33D60"/>
    <w:rsid w:val="00B35563"/>
    <w:rsid w:val="00B36894"/>
    <w:rsid w:val="00B36D50"/>
    <w:rsid w:val="00B36F40"/>
    <w:rsid w:val="00B40DBA"/>
    <w:rsid w:val="00B41696"/>
    <w:rsid w:val="00B41AD6"/>
    <w:rsid w:val="00B426AD"/>
    <w:rsid w:val="00B4398F"/>
    <w:rsid w:val="00B4435C"/>
    <w:rsid w:val="00B50D8F"/>
    <w:rsid w:val="00B52707"/>
    <w:rsid w:val="00B52BC9"/>
    <w:rsid w:val="00B55165"/>
    <w:rsid w:val="00B5548F"/>
    <w:rsid w:val="00B60A87"/>
    <w:rsid w:val="00B61620"/>
    <w:rsid w:val="00B620EE"/>
    <w:rsid w:val="00B66ABD"/>
    <w:rsid w:val="00B6785D"/>
    <w:rsid w:val="00B67CDD"/>
    <w:rsid w:val="00B70A5D"/>
    <w:rsid w:val="00B722CF"/>
    <w:rsid w:val="00B728A4"/>
    <w:rsid w:val="00B745BE"/>
    <w:rsid w:val="00B759F6"/>
    <w:rsid w:val="00B764F9"/>
    <w:rsid w:val="00B77502"/>
    <w:rsid w:val="00B77EB2"/>
    <w:rsid w:val="00B835ED"/>
    <w:rsid w:val="00B83D7B"/>
    <w:rsid w:val="00B849FB"/>
    <w:rsid w:val="00B91B40"/>
    <w:rsid w:val="00B91E93"/>
    <w:rsid w:val="00B92F8C"/>
    <w:rsid w:val="00B944CD"/>
    <w:rsid w:val="00B95E3A"/>
    <w:rsid w:val="00B964BC"/>
    <w:rsid w:val="00B96FF0"/>
    <w:rsid w:val="00BA3526"/>
    <w:rsid w:val="00BA5163"/>
    <w:rsid w:val="00BA5335"/>
    <w:rsid w:val="00BA557B"/>
    <w:rsid w:val="00BA5678"/>
    <w:rsid w:val="00BA6AA3"/>
    <w:rsid w:val="00BB0612"/>
    <w:rsid w:val="00BB1348"/>
    <w:rsid w:val="00BB2561"/>
    <w:rsid w:val="00BB3229"/>
    <w:rsid w:val="00BB3360"/>
    <w:rsid w:val="00BB4156"/>
    <w:rsid w:val="00BB4542"/>
    <w:rsid w:val="00BB6CC6"/>
    <w:rsid w:val="00BC050A"/>
    <w:rsid w:val="00BC0850"/>
    <w:rsid w:val="00BC16B9"/>
    <w:rsid w:val="00BC173E"/>
    <w:rsid w:val="00BC3219"/>
    <w:rsid w:val="00BC3D33"/>
    <w:rsid w:val="00BC432D"/>
    <w:rsid w:val="00BC456D"/>
    <w:rsid w:val="00BC4906"/>
    <w:rsid w:val="00BC5107"/>
    <w:rsid w:val="00BC5CEE"/>
    <w:rsid w:val="00BC67A3"/>
    <w:rsid w:val="00BC75B4"/>
    <w:rsid w:val="00BC779E"/>
    <w:rsid w:val="00BD02F6"/>
    <w:rsid w:val="00BD366A"/>
    <w:rsid w:val="00BD3D0B"/>
    <w:rsid w:val="00BD437A"/>
    <w:rsid w:val="00BD52DB"/>
    <w:rsid w:val="00BD56EB"/>
    <w:rsid w:val="00BD5789"/>
    <w:rsid w:val="00BD64C9"/>
    <w:rsid w:val="00BD64CC"/>
    <w:rsid w:val="00BD6BC4"/>
    <w:rsid w:val="00BD6C54"/>
    <w:rsid w:val="00BD7240"/>
    <w:rsid w:val="00BD7474"/>
    <w:rsid w:val="00BD7763"/>
    <w:rsid w:val="00BE0005"/>
    <w:rsid w:val="00BE06CE"/>
    <w:rsid w:val="00BE0E51"/>
    <w:rsid w:val="00BE1D9D"/>
    <w:rsid w:val="00BE2409"/>
    <w:rsid w:val="00BE277D"/>
    <w:rsid w:val="00BE3802"/>
    <w:rsid w:val="00BE4397"/>
    <w:rsid w:val="00BE4658"/>
    <w:rsid w:val="00BE4F1E"/>
    <w:rsid w:val="00BE5E1D"/>
    <w:rsid w:val="00BE6D80"/>
    <w:rsid w:val="00BF0CC3"/>
    <w:rsid w:val="00BF15FD"/>
    <w:rsid w:val="00BF2766"/>
    <w:rsid w:val="00BF399F"/>
    <w:rsid w:val="00BF45B1"/>
    <w:rsid w:val="00BF5CC8"/>
    <w:rsid w:val="00BF72DF"/>
    <w:rsid w:val="00BF754A"/>
    <w:rsid w:val="00BF7C54"/>
    <w:rsid w:val="00C000C2"/>
    <w:rsid w:val="00C0033E"/>
    <w:rsid w:val="00C00945"/>
    <w:rsid w:val="00C02936"/>
    <w:rsid w:val="00C030A1"/>
    <w:rsid w:val="00C0475C"/>
    <w:rsid w:val="00C047F8"/>
    <w:rsid w:val="00C06181"/>
    <w:rsid w:val="00C116E7"/>
    <w:rsid w:val="00C11C17"/>
    <w:rsid w:val="00C122B7"/>
    <w:rsid w:val="00C12672"/>
    <w:rsid w:val="00C134C6"/>
    <w:rsid w:val="00C148F2"/>
    <w:rsid w:val="00C17B39"/>
    <w:rsid w:val="00C17E05"/>
    <w:rsid w:val="00C20FFF"/>
    <w:rsid w:val="00C2101B"/>
    <w:rsid w:val="00C212A2"/>
    <w:rsid w:val="00C225D2"/>
    <w:rsid w:val="00C264FF"/>
    <w:rsid w:val="00C27610"/>
    <w:rsid w:val="00C27DC0"/>
    <w:rsid w:val="00C30742"/>
    <w:rsid w:val="00C30FCC"/>
    <w:rsid w:val="00C3207E"/>
    <w:rsid w:val="00C327DC"/>
    <w:rsid w:val="00C32931"/>
    <w:rsid w:val="00C32A72"/>
    <w:rsid w:val="00C33380"/>
    <w:rsid w:val="00C3357D"/>
    <w:rsid w:val="00C33B7C"/>
    <w:rsid w:val="00C35265"/>
    <w:rsid w:val="00C369F5"/>
    <w:rsid w:val="00C37398"/>
    <w:rsid w:val="00C37B19"/>
    <w:rsid w:val="00C4037F"/>
    <w:rsid w:val="00C4053D"/>
    <w:rsid w:val="00C42144"/>
    <w:rsid w:val="00C4290D"/>
    <w:rsid w:val="00C47F35"/>
    <w:rsid w:val="00C47F65"/>
    <w:rsid w:val="00C47FCB"/>
    <w:rsid w:val="00C50E29"/>
    <w:rsid w:val="00C52E86"/>
    <w:rsid w:val="00C530D2"/>
    <w:rsid w:val="00C54C1B"/>
    <w:rsid w:val="00C60456"/>
    <w:rsid w:val="00C61361"/>
    <w:rsid w:val="00C62B20"/>
    <w:rsid w:val="00C6398A"/>
    <w:rsid w:val="00C647B3"/>
    <w:rsid w:val="00C647D8"/>
    <w:rsid w:val="00C671FC"/>
    <w:rsid w:val="00C70024"/>
    <w:rsid w:val="00C70E3B"/>
    <w:rsid w:val="00C71679"/>
    <w:rsid w:val="00C732B9"/>
    <w:rsid w:val="00C74528"/>
    <w:rsid w:val="00C74B21"/>
    <w:rsid w:val="00C74C55"/>
    <w:rsid w:val="00C752EC"/>
    <w:rsid w:val="00C757F9"/>
    <w:rsid w:val="00C75AC5"/>
    <w:rsid w:val="00C75EEC"/>
    <w:rsid w:val="00C7681B"/>
    <w:rsid w:val="00C8327F"/>
    <w:rsid w:val="00C83675"/>
    <w:rsid w:val="00C837C2"/>
    <w:rsid w:val="00C85C4C"/>
    <w:rsid w:val="00C85CB1"/>
    <w:rsid w:val="00C87A6F"/>
    <w:rsid w:val="00C90EE7"/>
    <w:rsid w:val="00C92BBF"/>
    <w:rsid w:val="00C9325F"/>
    <w:rsid w:val="00C932AF"/>
    <w:rsid w:val="00C93875"/>
    <w:rsid w:val="00C93E1B"/>
    <w:rsid w:val="00C93E7B"/>
    <w:rsid w:val="00C9450B"/>
    <w:rsid w:val="00C959C4"/>
    <w:rsid w:val="00C9673C"/>
    <w:rsid w:val="00C967A3"/>
    <w:rsid w:val="00C9764F"/>
    <w:rsid w:val="00CA02D0"/>
    <w:rsid w:val="00CA07EA"/>
    <w:rsid w:val="00CA1AB4"/>
    <w:rsid w:val="00CA1C51"/>
    <w:rsid w:val="00CA2362"/>
    <w:rsid w:val="00CA2606"/>
    <w:rsid w:val="00CA29BA"/>
    <w:rsid w:val="00CA3C32"/>
    <w:rsid w:val="00CA498B"/>
    <w:rsid w:val="00CA4B7C"/>
    <w:rsid w:val="00CA61F5"/>
    <w:rsid w:val="00CA6365"/>
    <w:rsid w:val="00CA6CCD"/>
    <w:rsid w:val="00CA788F"/>
    <w:rsid w:val="00CB0426"/>
    <w:rsid w:val="00CB0700"/>
    <w:rsid w:val="00CB08C4"/>
    <w:rsid w:val="00CB0BFD"/>
    <w:rsid w:val="00CB0CC9"/>
    <w:rsid w:val="00CB274A"/>
    <w:rsid w:val="00CB2993"/>
    <w:rsid w:val="00CB2B64"/>
    <w:rsid w:val="00CB3A21"/>
    <w:rsid w:val="00CB3BCA"/>
    <w:rsid w:val="00CB44CE"/>
    <w:rsid w:val="00CC02B7"/>
    <w:rsid w:val="00CC0A82"/>
    <w:rsid w:val="00CC11E7"/>
    <w:rsid w:val="00CC1C3B"/>
    <w:rsid w:val="00CC3264"/>
    <w:rsid w:val="00CC3BEA"/>
    <w:rsid w:val="00CC4BEC"/>
    <w:rsid w:val="00CC4CEA"/>
    <w:rsid w:val="00CC5C78"/>
    <w:rsid w:val="00CC5F81"/>
    <w:rsid w:val="00CC6EAE"/>
    <w:rsid w:val="00CC6F81"/>
    <w:rsid w:val="00CC78EA"/>
    <w:rsid w:val="00CD29DC"/>
    <w:rsid w:val="00CD4091"/>
    <w:rsid w:val="00CD4728"/>
    <w:rsid w:val="00CD48FF"/>
    <w:rsid w:val="00CD4C5A"/>
    <w:rsid w:val="00CD6F3C"/>
    <w:rsid w:val="00CE0603"/>
    <w:rsid w:val="00CE0F4E"/>
    <w:rsid w:val="00CE1A20"/>
    <w:rsid w:val="00CE2E13"/>
    <w:rsid w:val="00CE3FC1"/>
    <w:rsid w:val="00CE4C60"/>
    <w:rsid w:val="00CE4FE9"/>
    <w:rsid w:val="00CE5516"/>
    <w:rsid w:val="00CE5ABA"/>
    <w:rsid w:val="00CE6329"/>
    <w:rsid w:val="00CE6518"/>
    <w:rsid w:val="00CE7351"/>
    <w:rsid w:val="00CF064C"/>
    <w:rsid w:val="00CF1988"/>
    <w:rsid w:val="00CF2683"/>
    <w:rsid w:val="00CF2B65"/>
    <w:rsid w:val="00CF2ED9"/>
    <w:rsid w:val="00CF4334"/>
    <w:rsid w:val="00CF58AD"/>
    <w:rsid w:val="00CF6C59"/>
    <w:rsid w:val="00CF7143"/>
    <w:rsid w:val="00CF74EC"/>
    <w:rsid w:val="00D0027A"/>
    <w:rsid w:val="00D025B9"/>
    <w:rsid w:val="00D029AE"/>
    <w:rsid w:val="00D04264"/>
    <w:rsid w:val="00D06140"/>
    <w:rsid w:val="00D0631C"/>
    <w:rsid w:val="00D13CE7"/>
    <w:rsid w:val="00D14268"/>
    <w:rsid w:val="00D16216"/>
    <w:rsid w:val="00D17716"/>
    <w:rsid w:val="00D1775F"/>
    <w:rsid w:val="00D17C45"/>
    <w:rsid w:val="00D17CD1"/>
    <w:rsid w:val="00D211F5"/>
    <w:rsid w:val="00D21F30"/>
    <w:rsid w:val="00D2244F"/>
    <w:rsid w:val="00D22619"/>
    <w:rsid w:val="00D23EE1"/>
    <w:rsid w:val="00D244CD"/>
    <w:rsid w:val="00D26ED3"/>
    <w:rsid w:val="00D2775C"/>
    <w:rsid w:val="00D27AE5"/>
    <w:rsid w:val="00D27DC6"/>
    <w:rsid w:val="00D30FF8"/>
    <w:rsid w:val="00D338D8"/>
    <w:rsid w:val="00D35C02"/>
    <w:rsid w:val="00D37A3D"/>
    <w:rsid w:val="00D40368"/>
    <w:rsid w:val="00D40F13"/>
    <w:rsid w:val="00D412D8"/>
    <w:rsid w:val="00D4176D"/>
    <w:rsid w:val="00D417D9"/>
    <w:rsid w:val="00D433EC"/>
    <w:rsid w:val="00D43464"/>
    <w:rsid w:val="00D43ACD"/>
    <w:rsid w:val="00D44398"/>
    <w:rsid w:val="00D455C1"/>
    <w:rsid w:val="00D4563F"/>
    <w:rsid w:val="00D469BE"/>
    <w:rsid w:val="00D50009"/>
    <w:rsid w:val="00D5053C"/>
    <w:rsid w:val="00D519CA"/>
    <w:rsid w:val="00D51D64"/>
    <w:rsid w:val="00D53007"/>
    <w:rsid w:val="00D5349F"/>
    <w:rsid w:val="00D553A6"/>
    <w:rsid w:val="00D55D3D"/>
    <w:rsid w:val="00D56C27"/>
    <w:rsid w:val="00D60034"/>
    <w:rsid w:val="00D605A0"/>
    <w:rsid w:val="00D606CD"/>
    <w:rsid w:val="00D60EDC"/>
    <w:rsid w:val="00D61F8F"/>
    <w:rsid w:val="00D6201B"/>
    <w:rsid w:val="00D623AA"/>
    <w:rsid w:val="00D62CCD"/>
    <w:rsid w:val="00D638A6"/>
    <w:rsid w:val="00D63C64"/>
    <w:rsid w:val="00D63E6A"/>
    <w:rsid w:val="00D647E1"/>
    <w:rsid w:val="00D64AED"/>
    <w:rsid w:val="00D6547B"/>
    <w:rsid w:val="00D65A45"/>
    <w:rsid w:val="00D65AEF"/>
    <w:rsid w:val="00D67258"/>
    <w:rsid w:val="00D67782"/>
    <w:rsid w:val="00D67801"/>
    <w:rsid w:val="00D679E8"/>
    <w:rsid w:val="00D70BA8"/>
    <w:rsid w:val="00D715C4"/>
    <w:rsid w:val="00D725BB"/>
    <w:rsid w:val="00D7356B"/>
    <w:rsid w:val="00D743AB"/>
    <w:rsid w:val="00D743ED"/>
    <w:rsid w:val="00D751C6"/>
    <w:rsid w:val="00D75B52"/>
    <w:rsid w:val="00D760D8"/>
    <w:rsid w:val="00D763CF"/>
    <w:rsid w:val="00D76E5D"/>
    <w:rsid w:val="00D77435"/>
    <w:rsid w:val="00D81811"/>
    <w:rsid w:val="00D81D17"/>
    <w:rsid w:val="00D8581C"/>
    <w:rsid w:val="00D862D0"/>
    <w:rsid w:val="00D86877"/>
    <w:rsid w:val="00D86B24"/>
    <w:rsid w:val="00D917AC"/>
    <w:rsid w:val="00D926D6"/>
    <w:rsid w:val="00D93406"/>
    <w:rsid w:val="00D96781"/>
    <w:rsid w:val="00DA0818"/>
    <w:rsid w:val="00DA1EBB"/>
    <w:rsid w:val="00DA36BA"/>
    <w:rsid w:val="00DA3E24"/>
    <w:rsid w:val="00DA3EDB"/>
    <w:rsid w:val="00DA4FD6"/>
    <w:rsid w:val="00DA5BB2"/>
    <w:rsid w:val="00DA5E10"/>
    <w:rsid w:val="00DA632E"/>
    <w:rsid w:val="00DA789F"/>
    <w:rsid w:val="00DB0003"/>
    <w:rsid w:val="00DB0349"/>
    <w:rsid w:val="00DB1B42"/>
    <w:rsid w:val="00DB2E4F"/>
    <w:rsid w:val="00DB3566"/>
    <w:rsid w:val="00DB7180"/>
    <w:rsid w:val="00DB76CE"/>
    <w:rsid w:val="00DB7C26"/>
    <w:rsid w:val="00DC11F7"/>
    <w:rsid w:val="00DC13B8"/>
    <w:rsid w:val="00DC1760"/>
    <w:rsid w:val="00DC2B86"/>
    <w:rsid w:val="00DC2E22"/>
    <w:rsid w:val="00DC2E57"/>
    <w:rsid w:val="00DC3734"/>
    <w:rsid w:val="00DC3AD0"/>
    <w:rsid w:val="00DC623F"/>
    <w:rsid w:val="00DC62D1"/>
    <w:rsid w:val="00DC69F1"/>
    <w:rsid w:val="00DC7A01"/>
    <w:rsid w:val="00DC7B5A"/>
    <w:rsid w:val="00DC7BB4"/>
    <w:rsid w:val="00DD0032"/>
    <w:rsid w:val="00DD0386"/>
    <w:rsid w:val="00DD1563"/>
    <w:rsid w:val="00DD1815"/>
    <w:rsid w:val="00DD18F8"/>
    <w:rsid w:val="00DD364E"/>
    <w:rsid w:val="00DD3E6E"/>
    <w:rsid w:val="00DD3F1A"/>
    <w:rsid w:val="00DD57A0"/>
    <w:rsid w:val="00DD7481"/>
    <w:rsid w:val="00DD74CE"/>
    <w:rsid w:val="00DD769A"/>
    <w:rsid w:val="00DD7D43"/>
    <w:rsid w:val="00DE02E3"/>
    <w:rsid w:val="00DE08F8"/>
    <w:rsid w:val="00DE1990"/>
    <w:rsid w:val="00DE57AA"/>
    <w:rsid w:val="00DE5A20"/>
    <w:rsid w:val="00DE78A5"/>
    <w:rsid w:val="00DE7CBC"/>
    <w:rsid w:val="00DF02C3"/>
    <w:rsid w:val="00DF10C0"/>
    <w:rsid w:val="00DF1860"/>
    <w:rsid w:val="00DF1A5D"/>
    <w:rsid w:val="00DF29AE"/>
    <w:rsid w:val="00DF2ECF"/>
    <w:rsid w:val="00DF3619"/>
    <w:rsid w:val="00DF5A18"/>
    <w:rsid w:val="00DF685F"/>
    <w:rsid w:val="00E008D6"/>
    <w:rsid w:val="00E00E4D"/>
    <w:rsid w:val="00E028BC"/>
    <w:rsid w:val="00E04173"/>
    <w:rsid w:val="00E041DD"/>
    <w:rsid w:val="00E04EB4"/>
    <w:rsid w:val="00E060DC"/>
    <w:rsid w:val="00E06AD6"/>
    <w:rsid w:val="00E06D19"/>
    <w:rsid w:val="00E07BD2"/>
    <w:rsid w:val="00E10926"/>
    <w:rsid w:val="00E112AE"/>
    <w:rsid w:val="00E118E7"/>
    <w:rsid w:val="00E11D25"/>
    <w:rsid w:val="00E12005"/>
    <w:rsid w:val="00E12049"/>
    <w:rsid w:val="00E15399"/>
    <w:rsid w:val="00E1575F"/>
    <w:rsid w:val="00E15F0F"/>
    <w:rsid w:val="00E166BB"/>
    <w:rsid w:val="00E16E4F"/>
    <w:rsid w:val="00E20931"/>
    <w:rsid w:val="00E20D8B"/>
    <w:rsid w:val="00E20ED8"/>
    <w:rsid w:val="00E21094"/>
    <w:rsid w:val="00E23113"/>
    <w:rsid w:val="00E23D49"/>
    <w:rsid w:val="00E25490"/>
    <w:rsid w:val="00E25A86"/>
    <w:rsid w:val="00E26134"/>
    <w:rsid w:val="00E27E6D"/>
    <w:rsid w:val="00E3070E"/>
    <w:rsid w:val="00E3135D"/>
    <w:rsid w:val="00E32038"/>
    <w:rsid w:val="00E32422"/>
    <w:rsid w:val="00E32C38"/>
    <w:rsid w:val="00E332E7"/>
    <w:rsid w:val="00E35C19"/>
    <w:rsid w:val="00E36357"/>
    <w:rsid w:val="00E36715"/>
    <w:rsid w:val="00E36907"/>
    <w:rsid w:val="00E36C6D"/>
    <w:rsid w:val="00E3796F"/>
    <w:rsid w:val="00E37F27"/>
    <w:rsid w:val="00E405A2"/>
    <w:rsid w:val="00E40719"/>
    <w:rsid w:val="00E4247A"/>
    <w:rsid w:val="00E447A5"/>
    <w:rsid w:val="00E46C87"/>
    <w:rsid w:val="00E46D92"/>
    <w:rsid w:val="00E47397"/>
    <w:rsid w:val="00E5000C"/>
    <w:rsid w:val="00E50EDD"/>
    <w:rsid w:val="00E51131"/>
    <w:rsid w:val="00E523C1"/>
    <w:rsid w:val="00E55D33"/>
    <w:rsid w:val="00E6201D"/>
    <w:rsid w:val="00E625AA"/>
    <w:rsid w:val="00E62FB1"/>
    <w:rsid w:val="00E64D59"/>
    <w:rsid w:val="00E665B8"/>
    <w:rsid w:val="00E67676"/>
    <w:rsid w:val="00E70455"/>
    <w:rsid w:val="00E70CD3"/>
    <w:rsid w:val="00E70E5C"/>
    <w:rsid w:val="00E715AA"/>
    <w:rsid w:val="00E71E20"/>
    <w:rsid w:val="00E720F1"/>
    <w:rsid w:val="00E73A25"/>
    <w:rsid w:val="00E778FF"/>
    <w:rsid w:val="00E77E01"/>
    <w:rsid w:val="00E81CE7"/>
    <w:rsid w:val="00E82AF6"/>
    <w:rsid w:val="00E82DA4"/>
    <w:rsid w:val="00E83315"/>
    <w:rsid w:val="00E8589A"/>
    <w:rsid w:val="00E87706"/>
    <w:rsid w:val="00E87BBC"/>
    <w:rsid w:val="00E921AC"/>
    <w:rsid w:val="00E935F7"/>
    <w:rsid w:val="00E953B8"/>
    <w:rsid w:val="00E95584"/>
    <w:rsid w:val="00E9581D"/>
    <w:rsid w:val="00E9604B"/>
    <w:rsid w:val="00E96334"/>
    <w:rsid w:val="00E970C2"/>
    <w:rsid w:val="00E97A3F"/>
    <w:rsid w:val="00EA1053"/>
    <w:rsid w:val="00EA13F6"/>
    <w:rsid w:val="00EA171B"/>
    <w:rsid w:val="00EA344F"/>
    <w:rsid w:val="00EA39BF"/>
    <w:rsid w:val="00EA548C"/>
    <w:rsid w:val="00EA5BE9"/>
    <w:rsid w:val="00EA5D38"/>
    <w:rsid w:val="00EA6410"/>
    <w:rsid w:val="00EB17ED"/>
    <w:rsid w:val="00EB1A6D"/>
    <w:rsid w:val="00EB256B"/>
    <w:rsid w:val="00EB2F4E"/>
    <w:rsid w:val="00EB48F9"/>
    <w:rsid w:val="00EB4A8A"/>
    <w:rsid w:val="00EB55FA"/>
    <w:rsid w:val="00EB5A13"/>
    <w:rsid w:val="00EB787F"/>
    <w:rsid w:val="00EC4DC3"/>
    <w:rsid w:val="00ED0BF8"/>
    <w:rsid w:val="00ED3652"/>
    <w:rsid w:val="00ED41E1"/>
    <w:rsid w:val="00ED6CC5"/>
    <w:rsid w:val="00ED7BA9"/>
    <w:rsid w:val="00ED7F5C"/>
    <w:rsid w:val="00EE093B"/>
    <w:rsid w:val="00EE1102"/>
    <w:rsid w:val="00EE1332"/>
    <w:rsid w:val="00EE1624"/>
    <w:rsid w:val="00EE223E"/>
    <w:rsid w:val="00EE553A"/>
    <w:rsid w:val="00EE6E61"/>
    <w:rsid w:val="00EF0233"/>
    <w:rsid w:val="00EF0B6A"/>
    <w:rsid w:val="00EF19E6"/>
    <w:rsid w:val="00EF2186"/>
    <w:rsid w:val="00EF3759"/>
    <w:rsid w:val="00EF417E"/>
    <w:rsid w:val="00EF4384"/>
    <w:rsid w:val="00EF4BB5"/>
    <w:rsid w:val="00EF50E0"/>
    <w:rsid w:val="00EF60C8"/>
    <w:rsid w:val="00EF652E"/>
    <w:rsid w:val="00EF6F36"/>
    <w:rsid w:val="00EF76D1"/>
    <w:rsid w:val="00EF7A4B"/>
    <w:rsid w:val="00EF7AF3"/>
    <w:rsid w:val="00F0002B"/>
    <w:rsid w:val="00F01650"/>
    <w:rsid w:val="00F01680"/>
    <w:rsid w:val="00F05530"/>
    <w:rsid w:val="00F064A5"/>
    <w:rsid w:val="00F0695D"/>
    <w:rsid w:val="00F06FBD"/>
    <w:rsid w:val="00F107E2"/>
    <w:rsid w:val="00F110B0"/>
    <w:rsid w:val="00F12755"/>
    <w:rsid w:val="00F13CB1"/>
    <w:rsid w:val="00F13DFA"/>
    <w:rsid w:val="00F20273"/>
    <w:rsid w:val="00F20A91"/>
    <w:rsid w:val="00F20DA9"/>
    <w:rsid w:val="00F210E4"/>
    <w:rsid w:val="00F22801"/>
    <w:rsid w:val="00F228DA"/>
    <w:rsid w:val="00F22912"/>
    <w:rsid w:val="00F22E5C"/>
    <w:rsid w:val="00F231B8"/>
    <w:rsid w:val="00F2464B"/>
    <w:rsid w:val="00F24D38"/>
    <w:rsid w:val="00F267D5"/>
    <w:rsid w:val="00F269BD"/>
    <w:rsid w:val="00F31812"/>
    <w:rsid w:val="00F321E5"/>
    <w:rsid w:val="00F3237F"/>
    <w:rsid w:val="00F326ED"/>
    <w:rsid w:val="00F33FF9"/>
    <w:rsid w:val="00F34382"/>
    <w:rsid w:val="00F35222"/>
    <w:rsid w:val="00F352EB"/>
    <w:rsid w:val="00F3686D"/>
    <w:rsid w:val="00F37281"/>
    <w:rsid w:val="00F40745"/>
    <w:rsid w:val="00F410F4"/>
    <w:rsid w:val="00F41AF5"/>
    <w:rsid w:val="00F431BF"/>
    <w:rsid w:val="00F43322"/>
    <w:rsid w:val="00F433E3"/>
    <w:rsid w:val="00F43476"/>
    <w:rsid w:val="00F440EF"/>
    <w:rsid w:val="00F450BE"/>
    <w:rsid w:val="00F45E80"/>
    <w:rsid w:val="00F46C37"/>
    <w:rsid w:val="00F4725F"/>
    <w:rsid w:val="00F47898"/>
    <w:rsid w:val="00F47A7D"/>
    <w:rsid w:val="00F5032F"/>
    <w:rsid w:val="00F51A78"/>
    <w:rsid w:val="00F51C1B"/>
    <w:rsid w:val="00F52290"/>
    <w:rsid w:val="00F53380"/>
    <w:rsid w:val="00F53EAA"/>
    <w:rsid w:val="00F53ED3"/>
    <w:rsid w:val="00F541FC"/>
    <w:rsid w:val="00F5456D"/>
    <w:rsid w:val="00F54A0F"/>
    <w:rsid w:val="00F550E1"/>
    <w:rsid w:val="00F56D20"/>
    <w:rsid w:val="00F571CB"/>
    <w:rsid w:val="00F57547"/>
    <w:rsid w:val="00F620BD"/>
    <w:rsid w:val="00F64028"/>
    <w:rsid w:val="00F64C7E"/>
    <w:rsid w:val="00F6600A"/>
    <w:rsid w:val="00F669A1"/>
    <w:rsid w:val="00F7068D"/>
    <w:rsid w:val="00F709DA"/>
    <w:rsid w:val="00F7131A"/>
    <w:rsid w:val="00F71924"/>
    <w:rsid w:val="00F72262"/>
    <w:rsid w:val="00F72ADB"/>
    <w:rsid w:val="00F738C8"/>
    <w:rsid w:val="00F7404A"/>
    <w:rsid w:val="00F7453D"/>
    <w:rsid w:val="00F7512C"/>
    <w:rsid w:val="00F756D3"/>
    <w:rsid w:val="00F77411"/>
    <w:rsid w:val="00F808C4"/>
    <w:rsid w:val="00F81717"/>
    <w:rsid w:val="00F81F45"/>
    <w:rsid w:val="00F82668"/>
    <w:rsid w:val="00F829BC"/>
    <w:rsid w:val="00F83921"/>
    <w:rsid w:val="00F8422A"/>
    <w:rsid w:val="00F847A2"/>
    <w:rsid w:val="00F8492B"/>
    <w:rsid w:val="00F8562F"/>
    <w:rsid w:val="00F86471"/>
    <w:rsid w:val="00F8767E"/>
    <w:rsid w:val="00F8794E"/>
    <w:rsid w:val="00F87B45"/>
    <w:rsid w:val="00F9129B"/>
    <w:rsid w:val="00F93DD7"/>
    <w:rsid w:val="00F94CED"/>
    <w:rsid w:val="00F95445"/>
    <w:rsid w:val="00F967CF"/>
    <w:rsid w:val="00F978C3"/>
    <w:rsid w:val="00FA0A0D"/>
    <w:rsid w:val="00FA0D83"/>
    <w:rsid w:val="00FA1357"/>
    <w:rsid w:val="00FA217F"/>
    <w:rsid w:val="00FA26D3"/>
    <w:rsid w:val="00FB2252"/>
    <w:rsid w:val="00FB2627"/>
    <w:rsid w:val="00FB2C95"/>
    <w:rsid w:val="00FB35CE"/>
    <w:rsid w:val="00FB3C03"/>
    <w:rsid w:val="00FB46A8"/>
    <w:rsid w:val="00FB4D9C"/>
    <w:rsid w:val="00FC08B2"/>
    <w:rsid w:val="00FC150F"/>
    <w:rsid w:val="00FC331E"/>
    <w:rsid w:val="00FC3D49"/>
    <w:rsid w:val="00FC4CFB"/>
    <w:rsid w:val="00FC59BA"/>
    <w:rsid w:val="00FC7527"/>
    <w:rsid w:val="00FC7843"/>
    <w:rsid w:val="00FC7E88"/>
    <w:rsid w:val="00FD1F0F"/>
    <w:rsid w:val="00FD3194"/>
    <w:rsid w:val="00FD40D0"/>
    <w:rsid w:val="00FD41E7"/>
    <w:rsid w:val="00FD4BF1"/>
    <w:rsid w:val="00FD4D8B"/>
    <w:rsid w:val="00FD5699"/>
    <w:rsid w:val="00FD5DB2"/>
    <w:rsid w:val="00FD7F16"/>
    <w:rsid w:val="00FE06A8"/>
    <w:rsid w:val="00FE0975"/>
    <w:rsid w:val="00FE0BA7"/>
    <w:rsid w:val="00FE1492"/>
    <w:rsid w:val="00FE1723"/>
    <w:rsid w:val="00FE20EB"/>
    <w:rsid w:val="00FE224B"/>
    <w:rsid w:val="00FE288D"/>
    <w:rsid w:val="00FE31C6"/>
    <w:rsid w:val="00FE756F"/>
    <w:rsid w:val="00FE75FC"/>
    <w:rsid w:val="00FE798A"/>
    <w:rsid w:val="00FF072D"/>
    <w:rsid w:val="00FF104D"/>
    <w:rsid w:val="00FF1FAF"/>
    <w:rsid w:val="00FF24A8"/>
    <w:rsid w:val="00FF2C27"/>
    <w:rsid w:val="00FF37BE"/>
    <w:rsid w:val="00FF4A58"/>
    <w:rsid w:val="00FF4AE2"/>
    <w:rsid w:val="00FF5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s://github.com/MRCIEU/gwas_vcf_spec" TargetMode="External"/><Relationship Id="rId18" Type="http://schemas.openxmlformats.org/officeDocument/2006/relationships/hyperlink" Target="https://github.com/mrcieu/pygwasvcf"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mrcieu/gwasvcf" TargetMode="External"/><Relationship Id="rId2" Type="http://schemas.openxmlformats.org/officeDocument/2006/relationships/numbering" Target="numbering.xml"/><Relationship Id="rId16" Type="http://schemas.openxmlformats.org/officeDocument/2006/relationships/hyperlink" Target="https://github.com/mrcieu/gwas2vcfweb" TargetMode="External"/><Relationship Id="rId20" Type="http://schemas.openxmlformats.org/officeDocument/2006/relationships/hyperlink" Target="http://github.com/explodecomputer/lds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rcieu/gwas2vcf"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github.com/mrcieu/gwasglue" TargetMode="External"/><Relationship Id="rId4" Type="http://schemas.openxmlformats.org/officeDocument/2006/relationships/settings" Target="settings.xml"/><Relationship Id="rId9" Type="http://schemas.openxmlformats.org/officeDocument/2006/relationships/hyperlink" Target="https://github.com/MRCIEU/gwas_vcf_spec" TargetMode="External"/><Relationship Id="rId14" Type="http://schemas.openxmlformats.org/officeDocument/2006/relationships/hyperlink" Target="https://gwas.mrcieu.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0825-8E71-C241-89D1-5E8B6436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26712</Words>
  <Characters>152265</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1416</cp:revision>
  <dcterms:created xsi:type="dcterms:W3CDTF">2020-02-22T07:49:00Z</dcterms:created>
  <dcterms:modified xsi:type="dcterms:W3CDTF">2020-02-25T15:44:00Z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http://www.zotero.org/styles/ieee</vt:lpwstr>
  </property>
</Properties>
</file>